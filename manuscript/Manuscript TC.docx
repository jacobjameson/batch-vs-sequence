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B7161" w14:textId="025DB58E" w:rsidR="00E86A81" w:rsidRPr="002E3565" w:rsidRDefault="00E86A81" w:rsidP="00A80366">
      <w:pPr>
        <w:pStyle w:val="NormalWeb"/>
        <w:spacing w:line="480" w:lineRule="auto"/>
      </w:pPr>
      <w:r w:rsidRPr="002E3565">
        <w:rPr>
          <w:b/>
          <w:bCs/>
        </w:rPr>
        <w:t>Title</w:t>
      </w:r>
      <w:r w:rsidRPr="002E3565">
        <w:t>: Variation in Batch Ordering of Imaging Tests in the Emergency Department and the Impact on Care Delivery</w:t>
      </w:r>
    </w:p>
    <w:p w14:paraId="156AB42C" w14:textId="32D26654" w:rsidR="00E86A81" w:rsidRPr="002E3565" w:rsidRDefault="00E86A81" w:rsidP="00A80366">
      <w:pPr>
        <w:pStyle w:val="NormalWeb"/>
        <w:spacing w:line="480" w:lineRule="auto"/>
      </w:pPr>
      <w:r w:rsidRPr="002E3565">
        <w:rPr>
          <w:b/>
          <w:bCs/>
        </w:rPr>
        <w:t>Word Count</w:t>
      </w:r>
      <w:r w:rsidRPr="002E3565">
        <w:t>: 2,</w:t>
      </w:r>
      <w:ins w:id="0" w:author="Jameson, Jacob" w:date="2024-09-12T23:20:00Z" w16du:dateUtc="2024-09-13T03:20:00Z">
        <w:r w:rsidR="00A05008">
          <w:t>579</w:t>
        </w:r>
      </w:ins>
      <w:del w:id="1" w:author="Jameson, Jacob" w:date="2024-09-12T23:20:00Z" w16du:dateUtc="2024-09-13T03:20:00Z">
        <w:r w:rsidRPr="002E3565" w:rsidDel="00A05008">
          <w:delText>423</w:delText>
        </w:r>
      </w:del>
    </w:p>
    <w:p w14:paraId="672826DE" w14:textId="1BFD6964" w:rsidR="00E86A81" w:rsidRPr="002E3565" w:rsidRDefault="005B053B" w:rsidP="00A80366">
      <w:pPr>
        <w:spacing w:line="480" w:lineRule="auto"/>
        <w:rPr>
          <w:color w:val="000000" w:themeColor="text1"/>
        </w:rPr>
      </w:pPr>
      <w:r w:rsidRPr="002E3565">
        <w:rPr>
          <w:b/>
          <w:bCs/>
          <w:color w:val="000000" w:themeColor="text1"/>
        </w:rPr>
        <w:t>Acknowledgements</w:t>
      </w:r>
      <w:r w:rsidRPr="002E3565">
        <w:rPr>
          <w:color w:val="000000" w:themeColor="text1"/>
        </w:rPr>
        <w:t>: No funding to report</w:t>
      </w:r>
    </w:p>
    <w:p w14:paraId="5440C27F" w14:textId="77777777" w:rsidR="00E86A81" w:rsidRPr="002E3565" w:rsidRDefault="00E86A81" w:rsidP="00A80366">
      <w:pPr>
        <w:spacing w:line="480" w:lineRule="auto"/>
        <w:rPr>
          <w:b/>
          <w:bCs/>
          <w:color w:val="000000" w:themeColor="text1"/>
          <w:u w:val="single"/>
        </w:rPr>
      </w:pPr>
    </w:p>
    <w:p w14:paraId="1AFC1624" w14:textId="0871E75B" w:rsidR="002E3565" w:rsidRPr="002E3565" w:rsidRDefault="002E3565" w:rsidP="00A80366">
      <w:pPr>
        <w:spacing w:line="480" w:lineRule="auto"/>
        <w:rPr>
          <w:i/>
          <w:iCs/>
          <w:color w:val="000000" w:themeColor="text1"/>
        </w:rPr>
      </w:pPr>
      <w:r w:rsidRPr="002E3565">
        <w:rPr>
          <w:b/>
          <w:bCs/>
          <w:color w:val="000000" w:themeColor="text1"/>
          <w:u w:val="single"/>
        </w:rPr>
        <w:t xml:space="preserve">Key words: </w:t>
      </w:r>
      <w:r w:rsidRPr="002E3565">
        <w:rPr>
          <w:i/>
          <w:iCs/>
          <w:color w:val="000000" w:themeColor="text1"/>
        </w:rPr>
        <w:t>Batch Ordering, Diagnostic Imaging, Emergency Department, Care Efficiency, Resource Utilization, Practice Variation</w:t>
      </w:r>
    </w:p>
    <w:p w14:paraId="65308D2D" w14:textId="77777777" w:rsidR="002E3565" w:rsidRDefault="002E3565" w:rsidP="00A80366">
      <w:pPr>
        <w:spacing w:line="480" w:lineRule="auto"/>
        <w:rPr>
          <w:b/>
          <w:bCs/>
          <w:color w:val="000000" w:themeColor="text1"/>
          <w:u w:val="single"/>
        </w:rPr>
      </w:pPr>
    </w:p>
    <w:p w14:paraId="4BF6EC83" w14:textId="77777777" w:rsidR="00AF4A06" w:rsidRDefault="00AF4A06" w:rsidP="00A80366">
      <w:pPr>
        <w:spacing w:line="480" w:lineRule="auto"/>
        <w:rPr>
          <w:b/>
          <w:bCs/>
          <w:color w:val="000000" w:themeColor="text1"/>
          <w:u w:val="single"/>
        </w:rPr>
      </w:pPr>
    </w:p>
    <w:p w14:paraId="4C24F5B2" w14:textId="77777777" w:rsidR="00AF4A06" w:rsidRDefault="00AF4A06" w:rsidP="00A80366">
      <w:pPr>
        <w:spacing w:line="480" w:lineRule="auto"/>
        <w:rPr>
          <w:b/>
          <w:bCs/>
          <w:color w:val="000000" w:themeColor="text1"/>
          <w:u w:val="single"/>
        </w:rPr>
      </w:pPr>
    </w:p>
    <w:p w14:paraId="32569C45" w14:textId="77777777" w:rsidR="00AF4A06" w:rsidRDefault="00AF4A06" w:rsidP="00A80366">
      <w:pPr>
        <w:spacing w:line="480" w:lineRule="auto"/>
        <w:rPr>
          <w:b/>
          <w:bCs/>
          <w:color w:val="000000" w:themeColor="text1"/>
          <w:u w:val="single"/>
        </w:rPr>
      </w:pPr>
    </w:p>
    <w:p w14:paraId="3E5BA84A" w14:textId="77777777" w:rsidR="00AF4A06" w:rsidRDefault="00AF4A06" w:rsidP="00A80366">
      <w:pPr>
        <w:spacing w:line="480" w:lineRule="auto"/>
        <w:rPr>
          <w:b/>
          <w:bCs/>
          <w:color w:val="000000" w:themeColor="text1"/>
          <w:u w:val="single"/>
        </w:rPr>
      </w:pPr>
    </w:p>
    <w:p w14:paraId="7AEC7231" w14:textId="77777777" w:rsidR="00AF4A06" w:rsidRDefault="00AF4A06" w:rsidP="00A80366">
      <w:pPr>
        <w:spacing w:line="480" w:lineRule="auto"/>
        <w:rPr>
          <w:b/>
          <w:bCs/>
          <w:color w:val="000000" w:themeColor="text1"/>
          <w:u w:val="single"/>
        </w:rPr>
      </w:pPr>
    </w:p>
    <w:p w14:paraId="1911095F" w14:textId="77777777" w:rsidR="00AF4A06" w:rsidRDefault="00AF4A06" w:rsidP="00A80366">
      <w:pPr>
        <w:spacing w:line="480" w:lineRule="auto"/>
        <w:rPr>
          <w:b/>
          <w:bCs/>
          <w:color w:val="000000" w:themeColor="text1"/>
          <w:u w:val="single"/>
        </w:rPr>
      </w:pPr>
    </w:p>
    <w:p w14:paraId="7106CB34" w14:textId="77777777" w:rsidR="00AF4A06" w:rsidRDefault="00AF4A06" w:rsidP="00A80366">
      <w:pPr>
        <w:spacing w:line="480" w:lineRule="auto"/>
        <w:rPr>
          <w:b/>
          <w:bCs/>
          <w:color w:val="000000" w:themeColor="text1"/>
          <w:u w:val="single"/>
        </w:rPr>
      </w:pPr>
    </w:p>
    <w:p w14:paraId="3BFACEAA" w14:textId="77777777" w:rsidR="00AF4A06" w:rsidRDefault="00AF4A06" w:rsidP="00A80366">
      <w:pPr>
        <w:spacing w:line="480" w:lineRule="auto"/>
        <w:rPr>
          <w:b/>
          <w:bCs/>
          <w:color w:val="000000" w:themeColor="text1"/>
          <w:u w:val="single"/>
        </w:rPr>
      </w:pPr>
    </w:p>
    <w:p w14:paraId="1941A857" w14:textId="77777777" w:rsidR="00AF4A06" w:rsidRDefault="00AF4A06" w:rsidP="00A80366">
      <w:pPr>
        <w:spacing w:line="480" w:lineRule="auto"/>
        <w:rPr>
          <w:b/>
          <w:bCs/>
          <w:color w:val="000000" w:themeColor="text1"/>
          <w:u w:val="single"/>
        </w:rPr>
      </w:pPr>
    </w:p>
    <w:p w14:paraId="6AD02B04" w14:textId="77777777" w:rsidR="00AF4A06" w:rsidRDefault="00AF4A06" w:rsidP="00A80366">
      <w:pPr>
        <w:spacing w:line="480" w:lineRule="auto"/>
        <w:rPr>
          <w:b/>
          <w:bCs/>
          <w:color w:val="000000" w:themeColor="text1"/>
          <w:u w:val="single"/>
        </w:rPr>
      </w:pPr>
    </w:p>
    <w:p w14:paraId="11A4E8C1" w14:textId="77777777" w:rsidR="00AF4A06" w:rsidRDefault="00AF4A06" w:rsidP="00A80366">
      <w:pPr>
        <w:spacing w:line="480" w:lineRule="auto"/>
        <w:rPr>
          <w:b/>
          <w:bCs/>
          <w:color w:val="000000" w:themeColor="text1"/>
          <w:u w:val="single"/>
        </w:rPr>
      </w:pPr>
    </w:p>
    <w:p w14:paraId="357EC727" w14:textId="77777777" w:rsidR="00AF4A06" w:rsidRDefault="00AF4A06" w:rsidP="00A80366">
      <w:pPr>
        <w:spacing w:line="480" w:lineRule="auto"/>
        <w:rPr>
          <w:b/>
          <w:bCs/>
          <w:color w:val="000000" w:themeColor="text1"/>
          <w:u w:val="single"/>
        </w:rPr>
      </w:pPr>
    </w:p>
    <w:p w14:paraId="399BC881" w14:textId="77777777" w:rsidR="00A80366" w:rsidRDefault="00A80366" w:rsidP="00A80366">
      <w:pPr>
        <w:spacing w:line="480" w:lineRule="auto"/>
        <w:rPr>
          <w:b/>
          <w:bCs/>
          <w:color w:val="000000" w:themeColor="text1"/>
          <w:u w:val="single"/>
        </w:rPr>
      </w:pPr>
    </w:p>
    <w:p w14:paraId="2CBF1A93" w14:textId="77777777" w:rsidR="00AF4A06" w:rsidRPr="002E3565" w:rsidRDefault="00AF4A06" w:rsidP="00A80366">
      <w:pPr>
        <w:spacing w:line="480" w:lineRule="auto"/>
        <w:rPr>
          <w:b/>
          <w:bCs/>
          <w:color w:val="000000" w:themeColor="text1"/>
          <w:u w:val="single"/>
        </w:rPr>
      </w:pPr>
    </w:p>
    <w:p w14:paraId="667009C8" w14:textId="726BA993" w:rsidR="00E86A81" w:rsidRPr="002E3565" w:rsidRDefault="00AB3A69" w:rsidP="00A80366">
      <w:pPr>
        <w:spacing w:line="480" w:lineRule="auto"/>
        <w:rPr>
          <w:b/>
          <w:bCs/>
          <w:color w:val="000000" w:themeColor="text1"/>
          <w:u w:val="single"/>
        </w:rPr>
      </w:pPr>
      <w:r w:rsidRPr="002E3565">
        <w:rPr>
          <w:b/>
          <w:bCs/>
          <w:color w:val="000000" w:themeColor="text1"/>
          <w:u w:val="single"/>
        </w:rPr>
        <w:lastRenderedPageBreak/>
        <w:t>Abstract</w:t>
      </w:r>
    </w:p>
    <w:p w14:paraId="14E2CB5A" w14:textId="65BF39F9" w:rsidR="00AB3A69" w:rsidRPr="002E3565" w:rsidRDefault="00AB3A69" w:rsidP="00A80366">
      <w:pPr>
        <w:spacing w:line="480" w:lineRule="auto"/>
        <w:rPr>
          <w:color w:val="000000" w:themeColor="text1"/>
        </w:rPr>
      </w:pPr>
      <w:r w:rsidRPr="002E3565">
        <w:rPr>
          <w:color w:val="000000" w:themeColor="text1"/>
          <w:u w:val="single"/>
        </w:rPr>
        <w:t>Objectives</w:t>
      </w:r>
      <w:r w:rsidRPr="002E3565">
        <w:rPr>
          <w:color w:val="000000" w:themeColor="text1"/>
        </w:rPr>
        <w:t xml:space="preserve">: To examine heterogeneity in physician batch ordering practices and measure the associations between a </w:t>
      </w:r>
      <w:ins w:id="2" w:author="Jameson, Jacob" w:date="2024-09-12T23:05:00Z" w16du:dateUtc="2024-09-13T03:05:00Z">
        <w:r w:rsidR="00CF0863">
          <w:rPr>
            <w:color w:val="000000" w:themeColor="text1"/>
          </w:rPr>
          <w:t>physician's</w:t>
        </w:r>
      </w:ins>
      <w:del w:id="3" w:author="Jameson, Jacob" w:date="2024-09-12T23:05:00Z" w16du:dateUtc="2024-09-13T03:05:00Z">
        <w:r w:rsidRPr="002E3565" w:rsidDel="00CF0863">
          <w:rPr>
            <w:color w:val="000000" w:themeColor="text1"/>
          </w:rPr>
          <w:delText>physician's</w:delText>
        </w:r>
      </w:del>
      <w:r w:rsidRPr="002E3565">
        <w:rPr>
          <w:color w:val="000000" w:themeColor="text1"/>
        </w:rPr>
        <w:t xml:space="preserve"> tendency to batch order imaging tests on patient outcomes and resource utilization.</w:t>
      </w:r>
    </w:p>
    <w:p w14:paraId="394CAB17" w14:textId="77777777" w:rsidR="005471DE" w:rsidRPr="002E3565" w:rsidRDefault="005471DE" w:rsidP="00A80366">
      <w:pPr>
        <w:spacing w:line="480" w:lineRule="auto"/>
        <w:rPr>
          <w:color w:val="000000" w:themeColor="text1"/>
        </w:rPr>
      </w:pPr>
    </w:p>
    <w:p w14:paraId="02B19B96" w14:textId="0B4F5887" w:rsidR="00AB3A69" w:rsidRPr="002E3565" w:rsidRDefault="00AB3A69" w:rsidP="00A80366">
      <w:pPr>
        <w:spacing w:line="480" w:lineRule="auto"/>
        <w:rPr>
          <w:color w:val="000000" w:themeColor="text1"/>
        </w:rPr>
      </w:pPr>
      <w:r w:rsidRPr="002E3565">
        <w:rPr>
          <w:rStyle w:val="Emphasis"/>
          <w:rFonts w:eastAsiaTheme="majorEastAsia"/>
          <w:i w:val="0"/>
          <w:iCs w:val="0"/>
          <w:color w:val="333333"/>
          <w:u w:val="single"/>
        </w:rPr>
        <w:t>Study Setting and Design</w:t>
      </w:r>
      <w:r w:rsidRPr="002E3565">
        <w:rPr>
          <w:rStyle w:val="Emphasis"/>
          <w:rFonts w:eastAsiaTheme="majorEastAsia"/>
          <w:i w:val="0"/>
          <w:iCs w:val="0"/>
          <w:color w:val="333333"/>
        </w:rPr>
        <w:t>:</w:t>
      </w:r>
      <w:r w:rsidRPr="002E3565">
        <w:rPr>
          <w:rStyle w:val="Emphasis"/>
          <w:rFonts w:eastAsiaTheme="majorEastAsia"/>
          <w:color w:val="333333"/>
        </w:rPr>
        <w:t xml:space="preserve"> </w:t>
      </w:r>
      <w:r w:rsidRPr="002E3565">
        <w:rPr>
          <w:color w:val="000000" w:themeColor="text1"/>
        </w:rPr>
        <w:t xml:space="preserve">In this retrospective study, we used comprehensive EMR data from patients who visited the Mayo Clinic of Arizona Emergency Department (ED) between 10/6/2018 and 12/31/2019. Primary outcomes are patient length of stay (LOS) in the ED, number of diagnostic imaging tests ordered during a patient encounter, and </w:t>
      </w:r>
      <w:ins w:id="4" w:author="Jameson, Jacob" w:date="2024-09-12T23:05:00Z" w16du:dateUtc="2024-09-13T03:05:00Z">
        <w:r w:rsidR="00CF0863">
          <w:rPr>
            <w:color w:val="000000" w:themeColor="text1"/>
          </w:rPr>
          <w:t>patients'</w:t>
        </w:r>
      </w:ins>
      <w:del w:id="5" w:author="Jameson, Jacob" w:date="2024-09-12T23:05:00Z" w16du:dateUtc="2024-09-13T03:05:00Z">
        <w:r w:rsidRPr="002E3565" w:rsidDel="00CF0863">
          <w:rPr>
            <w:color w:val="000000" w:themeColor="text1"/>
          </w:rPr>
          <w:delText>patients'</w:delText>
        </w:r>
      </w:del>
      <w:r w:rsidRPr="002E3565">
        <w:rPr>
          <w:color w:val="000000" w:themeColor="text1"/>
        </w:rPr>
        <w:t xml:space="preserve"> return with admission to the ED within 72 hours. The association between outcomes and physician batch tendency was measured using a multivariable linear regression controlling for various covariates.</w:t>
      </w:r>
    </w:p>
    <w:p w14:paraId="54670066" w14:textId="77777777" w:rsidR="005471DE" w:rsidRPr="002E3565" w:rsidRDefault="005471DE" w:rsidP="00A80366">
      <w:pPr>
        <w:spacing w:line="480" w:lineRule="auto"/>
        <w:rPr>
          <w:color w:val="000000" w:themeColor="text1"/>
        </w:rPr>
      </w:pPr>
    </w:p>
    <w:p w14:paraId="12990F0B" w14:textId="0C9059A8" w:rsidR="00AB3A69" w:rsidRPr="002E3565" w:rsidRDefault="00AB3A69" w:rsidP="00A80366">
      <w:pPr>
        <w:spacing w:line="480" w:lineRule="auto"/>
        <w:rPr>
          <w:color w:val="000000" w:themeColor="text1"/>
        </w:rPr>
      </w:pPr>
      <w:r w:rsidRPr="002E3565">
        <w:rPr>
          <w:rStyle w:val="Emphasis"/>
          <w:rFonts w:eastAsiaTheme="majorEastAsia"/>
          <w:i w:val="0"/>
          <w:iCs w:val="0"/>
          <w:color w:val="000000" w:themeColor="text1"/>
          <w:u w:val="single"/>
        </w:rPr>
        <w:t>Data Sources and Analytic Sample</w:t>
      </w:r>
      <w:r w:rsidRPr="002E3565">
        <w:rPr>
          <w:rStyle w:val="Emphasis"/>
          <w:rFonts w:eastAsiaTheme="majorEastAsia"/>
          <w:i w:val="0"/>
          <w:iCs w:val="0"/>
          <w:color w:val="000000" w:themeColor="text1"/>
        </w:rPr>
        <w:t xml:space="preserve">: </w:t>
      </w:r>
      <w:r w:rsidR="00FB725E" w:rsidRPr="002E3565">
        <w:rPr>
          <w:color w:val="000000" w:themeColor="text1"/>
        </w:rPr>
        <w:t xml:space="preserve">The </w:t>
      </w:r>
      <w:r w:rsidR="006F7936" w:rsidRPr="002E3565">
        <w:rPr>
          <w:color w:val="000000" w:themeColor="text1"/>
        </w:rPr>
        <w:t xml:space="preserve">Mayo Clinic of Arizona Emergency Department </w:t>
      </w:r>
      <w:r w:rsidR="00FB725E" w:rsidRPr="002E3565">
        <w:rPr>
          <w:color w:val="000000" w:themeColor="text1"/>
        </w:rPr>
        <w:t>recorded approximately 50,836 visits, all randomly assigned to physicians during the study period.</w:t>
      </w:r>
      <w:r w:rsidR="006F7936">
        <w:rPr>
          <w:color w:val="000000" w:themeColor="text1"/>
        </w:rPr>
        <w:t xml:space="preserve"> After excluding rare complaints, we were left with an analytical sample of 43,299 patient encounters.</w:t>
      </w:r>
    </w:p>
    <w:p w14:paraId="6D979DC9" w14:textId="77777777" w:rsidR="005471DE" w:rsidRPr="002E3565" w:rsidRDefault="005471DE" w:rsidP="00A80366">
      <w:pPr>
        <w:spacing w:line="480" w:lineRule="auto"/>
        <w:rPr>
          <w:i/>
          <w:iCs/>
          <w:color w:val="000000" w:themeColor="text1"/>
        </w:rPr>
      </w:pPr>
    </w:p>
    <w:p w14:paraId="67701C3C" w14:textId="306884C9" w:rsidR="00AB3A69" w:rsidRPr="002E3565" w:rsidRDefault="00AB3A69" w:rsidP="00A80366">
      <w:pPr>
        <w:spacing w:line="480" w:lineRule="auto"/>
        <w:rPr>
          <w:color w:val="000000" w:themeColor="text1"/>
        </w:rPr>
      </w:pPr>
      <w:r w:rsidRPr="002E3565">
        <w:rPr>
          <w:color w:val="000000" w:themeColor="text1"/>
          <w:u w:val="single"/>
        </w:rPr>
        <w:t>Principal Findings</w:t>
      </w:r>
      <w:r w:rsidRPr="002E3565">
        <w:rPr>
          <w:color w:val="000000" w:themeColor="text1"/>
        </w:rPr>
        <w:t xml:space="preserve">: </w:t>
      </w:r>
      <w:r w:rsidR="00480718">
        <w:rPr>
          <w:color w:val="000000" w:themeColor="text1"/>
        </w:rPr>
        <w:t>Findings</w:t>
      </w:r>
      <w:r w:rsidRPr="002E3565">
        <w:rPr>
          <w:color w:val="000000" w:themeColor="text1"/>
        </w:rPr>
        <w:t xml:space="preserve"> </w:t>
      </w:r>
      <w:r w:rsidR="00480718">
        <w:rPr>
          <w:color w:val="000000" w:themeColor="text1"/>
        </w:rPr>
        <w:t xml:space="preserve">show </w:t>
      </w:r>
      <w:r w:rsidRPr="002E3565">
        <w:rPr>
          <w:color w:val="000000" w:themeColor="text1"/>
        </w:rPr>
        <w:t xml:space="preserve">having a physician with a batch tendency 1SD greater than the average physician was associated with a 4.5% increase in ED LOS (p &lt; 0.001). It was also associated with </w:t>
      </w:r>
      <w:ins w:id="6" w:author="Jameson, Jacob" w:date="2024-09-12T23:06:00Z" w16du:dateUtc="2024-09-13T03:06:00Z">
        <w:r w:rsidR="00CF0863">
          <w:rPr>
            <w:color w:val="000000" w:themeColor="text1"/>
          </w:rPr>
          <w:t>a</w:t>
        </w:r>
      </w:ins>
      <w:del w:id="7" w:author="Jameson, Jacob" w:date="2024-09-12T23:06:00Z" w16du:dateUtc="2024-09-13T03:06:00Z">
        <w:r w:rsidRPr="002E3565" w:rsidDel="00CF0863">
          <w:rPr>
            <w:color w:val="000000" w:themeColor="text1"/>
          </w:rPr>
          <w:delText>an</w:delText>
        </w:r>
      </w:del>
      <w:r w:rsidRPr="002E3565">
        <w:rPr>
          <w:color w:val="000000" w:themeColor="text1"/>
        </w:rPr>
        <w:t xml:space="preserve"> </w:t>
      </w:r>
      <w:r w:rsidR="005471DE" w:rsidRPr="002E3565">
        <w:rPr>
          <w:color w:val="000000" w:themeColor="text1"/>
        </w:rPr>
        <w:t>14.8</w:t>
      </w:r>
      <w:r w:rsidRPr="002E3565">
        <w:rPr>
          <w:color w:val="000000" w:themeColor="text1"/>
        </w:rPr>
        <w:t>% (0.</w:t>
      </w:r>
      <w:r w:rsidR="005471DE" w:rsidRPr="002E3565">
        <w:rPr>
          <w:color w:val="000000" w:themeColor="text1"/>
        </w:rPr>
        <w:t>2</w:t>
      </w:r>
      <w:r w:rsidRPr="002E3565">
        <w:rPr>
          <w:color w:val="000000" w:themeColor="text1"/>
        </w:rPr>
        <w:t xml:space="preserve"> percentage points) decrease in the probability of a 72-hour return</w:t>
      </w:r>
      <w:r w:rsidR="005471DE" w:rsidRPr="002E3565">
        <w:rPr>
          <w:color w:val="000000" w:themeColor="text1"/>
        </w:rPr>
        <w:t xml:space="preserve"> with admission</w:t>
      </w:r>
      <w:r w:rsidRPr="002E3565">
        <w:rPr>
          <w:color w:val="000000" w:themeColor="text1"/>
        </w:rPr>
        <w:t xml:space="preserve"> (p &lt; 0.001), implying that batching may lead to more comprehensive evaluations, reducing the need for short-term revisits. A batch tendency 1SD greater than that of the average physician was also associated with an additional 8 imaging tests ordered per 100 patient </w:t>
      </w:r>
      <w:r w:rsidRPr="002E3565">
        <w:rPr>
          <w:color w:val="000000" w:themeColor="text1"/>
        </w:rPr>
        <w:lastRenderedPageBreak/>
        <w:t>encounters (p &lt; 0.001), suggesting that batch ordering may be leading to tests that would not have been otherwise ordered had the physician waited for the results from one test before placing their next order.</w:t>
      </w:r>
    </w:p>
    <w:p w14:paraId="6F81C7E9" w14:textId="77777777" w:rsidR="005471DE" w:rsidRPr="002E3565" w:rsidRDefault="005471DE" w:rsidP="00A80366">
      <w:pPr>
        <w:spacing w:line="480" w:lineRule="auto"/>
        <w:rPr>
          <w:color w:val="000000" w:themeColor="text1"/>
        </w:rPr>
      </w:pPr>
    </w:p>
    <w:p w14:paraId="5A5DD2B3" w14:textId="76DD4BEA" w:rsidR="005471DE" w:rsidRPr="002E3565" w:rsidRDefault="005471DE" w:rsidP="00A80366">
      <w:pPr>
        <w:spacing w:line="480" w:lineRule="auto"/>
      </w:pPr>
      <w:r w:rsidRPr="002E3565">
        <w:rPr>
          <w:color w:val="000000" w:themeColor="text1"/>
          <w:u w:val="single"/>
        </w:rPr>
        <w:t>Conclusions</w:t>
      </w:r>
      <w:r w:rsidRPr="002E3565">
        <w:rPr>
          <w:color w:val="000000" w:themeColor="text1"/>
        </w:rPr>
        <w:t xml:space="preserve">: This study </w:t>
      </w:r>
      <w:r w:rsidRPr="002E3565">
        <w:t xml:space="preserve">highlights the considerable impact of </w:t>
      </w:r>
      <w:ins w:id="8" w:author="Jameson, Jacob" w:date="2024-09-12T23:05:00Z" w16du:dateUtc="2024-09-13T03:05:00Z">
        <w:r w:rsidR="00CF0863">
          <w:t>physicians'</w:t>
        </w:r>
      </w:ins>
      <w:del w:id="9" w:author="Jameson, Jacob" w:date="2024-09-12T23:05:00Z" w16du:dateUtc="2024-09-13T03:05:00Z">
        <w:r w:rsidRPr="002E3565" w:rsidDel="00CF0863">
          <w:delText>physicians'</w:delText>
        </w:r>
      </w:del>
      <w:r w:rsidRPr="002E3565">
        <w:t xml:space="preserve"> diagnostic test ordering strategies on ED efficiency and patient care. The results also highlight the need to develop guidelines to optimize ED test ordering practices.</w:t>
      </w:r>
    </w:p>
    <w:p w14:paraId="352C2F9C" w14:textId="5C68F571" w:rsidR="005471DE" w:rsidRPr="002E3565" w:rsidRDefault="005471DE" w:rsidP="00A80366">
      <w:pPr>
        <w:spacing w:line="480" w:lineRule="auto"/>
        <w:rPr>
          <w:color w:val="000000" w:themeColor="text1"/>
        </w:rPr>
      </w:pPr>
    </w:p>
    <w:p w14:paraId="5ACD97B0" w14:textId="77777777" w:rsidR="002E3565" w:rsidRPr="002E3565" w:rsidRDefault="002E3565" w:rsidP="00A80366">
      <w:pPr>
        <w:spacing w:line="480" w:lineRule="auto"/>
        <w:rPr>
          <w:b/>
          <w:bCs/>
          <w:color w:val="000000" w:themeColor="text1"/>
          <w:u w:val="single"/>
        </w:rPr>
      </w:pPr>
    </w:p>
    <w:p w14:paraId="43E1BD86" w14:textId="7E18B1D1" w:rsidR="002E3565" w:rsidRPr="002E3565" w:rsidRDefault="002E3565" w:rsidP="00A80366">
      <w:pPr>
        <w:spacing w:line="480" w:lineRule="auto"/>
        <w:rPr>
          <w:b/>
          <w:bCs/>
          <w:color w:val="000000" w:themeColor="text1"/>
          <w:u w:val="single"/>
        </w:rPr>
      </w:pPr>
      <w:r w:rsidRPr="002E3565">
        <w:rPr>
          <w:b/>
          <w:bCs/>
          <w:color w:val="000000" w:themeColor="text1"/>
          <w:u w:val="single"/>
        </w:rPr>
        <w:t>Callout Box</w:t>
      </w:r>
    </w:p>
    <w:p w14:paraId="0BAF3AF7" w14:textId="3022D8BE" w:rsidR="002E3565" w:rsidRPr="002E3565" w:rsidRDefault="002E3565" w:rsidP="00A80366">
      <w:pPr>
        <w:spacing w:line="480" w:lineRule="auto"/>
        <w:rPr>
          <w:b/>
          <w:bCs/>
          <w:color w:val="000000" w:themeColor="text1"/>
        </w:rPr>
      </w:pPr>
      <w:r w:rsidRPr="002E3565">
        <w:rPr>
          <w:b/>
          <w:bCs/>
          <w:color w:val="000000" w:themeColor="text1"/>
        </w:rPr>
        <w:t>What is known on this topic</w:t>
      </w:r>
    </w:p>
    <w:p w14:paraId="2053B9A5" w14:textId="77777777"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Physician ordering practices in emergency departments (EDs) can significantly impact patient outcomes and resource utilization.</w:t>
      </w:r>
    </w:p>
    <w:p w14:paraId="35E04D25" w14:textId="4442AF6C"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 xml:space="preserve">Batch ordering </w:t>
      </w:r>
      <w:del w:id="10" w:author="Jameson, Jacob" w:date="2024-09-12T23:06:00Z" w16du:dateUtc="2024-09-13T03:06:00Z">
        <w:r w:rsidRPr="002E3565" w:rsidDel="00CF0863">
          <w:rPr>
            <w:rFonts w:ascii="Times New Roman" w:hAnsi="Times New Roman" w:cs="Times New Roman"/>
            <w:color w:val="000000" w:themeColor="text1"/>
          </w:rPr>
          <w:delText xml:space="preserve">of </w:delText>
        </w:r>
      </w:del>
      <w:r w:rsidRPr="002E3565">
        <w:rPr>
          <w:rFonts w:ascii="Times New Roman" w:hAnsi="Times New Roman" w:cs="Times New Roman"/>
          <w:color w:val="000000" w:themeColor="text1"/>
        </w:rPr>
        <w:t>diagnostic imaging tests is a common practice intended to expedite diagnosis and treatment.</w:t>
      </w:r>
    </w:p>
    <w:p w14:paraId="5899C430" w14:textId="46FB2CEB" w:rsidR="002E3565" w:rsidRPr="002E3565" w:rsidRDefault="002E3565" w:rsidP="00A80366">
      <w:pPr>
        <w:spacing w:line="480" w:lineRule="auto"/>
        <w:rPr>
          <w:b/>
          <w:bCs/>
          <w:color w:val="000000" w:themeColor="text1"/>
        </w:rPr>
      </w:pPr>
      <w:r w:rsidRPr="002E3565">
        <w:rPr>
          <w:b/>
          <w:bCs/>
          <w:color w:val="000000" w:themeColor="text1"/>
        </w:rPr>
        <w:t>What this study adds</w:t>
      </w:r>
    </w:p>
    <w:p w14:paraId="1E5ACFED" w14:textId="7ECB5231"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A higher tendency to batch order is associated with an increase in the number of imaging tests ordered, indicating potential overuse of diagnostic resources.</w:t>
      </w:r>
    </w:p>
    <w:p w14:paraId="55938B98" w14:textId="2805872C"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Physicians with a higher tendency to batch order imaging tests are associated with longer patient length of stay in the ED.</w:t>
      </w:r>
    </w:p>
    <w:p w14:paraId="730FDDB9" w14:textId="77777777" w:rsidR="002E3565" w:rsidRPr="002E3565" w:rsidRDefault="002E3565" w:rsidP="00A80366">
      <w:pPr>
        <w:spacing w:line="480" w:lineRule="auto"/>
        <w:rPr>
          <w:b/>
          <w:bCs/>
          <w:color w:val="000000" w:themeColor="text1"/>
          <w:u w:val="single"/>
        </w:rPr>
      </w:pPr>
    </w:p>
    <w:p w14:paraId="183178C4" w14:textId="77777777" w:rsidR="00E86A81" w:rsidRDefault="00E86A81" w:rsidP="00A80366">
      <w:pPr>
        <w:spacing w:line="480" w:lineRule="auto"/>
        <w:rPr>
          <w:b/>
          <w:bCs/>
          <w:color w:val="000000" w:themeColor="text1"/>
          <w:u w:val="single"/>
        </w:rPr>
      </w:pPr>
    </w:p>
    <w:p w14:paraId="42B5BF93" w14:textId="77777777" w:rsidR="00AF4A06" w:rsidRDefault="00AF4A06" w:rsidP="00A80366">
      <w:pPr>
        <w:spacing w:line="480" w:lineRule="auto"/>
        <w:rPr>
          <w:b/>
          <w:bCs/>
          <w:color w:val="000000" w:themeColor="text1"/>
          <w:u w:val="single"/>
        </w:rPr>
      </w:pPr>
    </w:p>
    <w:p w14:paraId="620ED06F" w14:textId="3432B408" w:rsidR="00DA45B5" w:rsidRPr="00576C2C" w:rsidRDefault="00DA45B5" w:rsidP="00A80366">
      <w:pPr>
        <w:spacing w:line="480" w:lineRule="auto"/>
        <w:rPr>
          <w:b/>
          <w:bCs/>
          <w:color w:val="000000" w:themeColor="text1"/>
          <w:u w:val="single"/>
        </w:rPr>
      </w:pPr>
      <w:r w:rsidRPr="00576C2C">
        <w:rPr>
          <w:b/>
          <w:bCs/>
          <w:color w:val="000000" w:themeColor="text1"/>
          <w:u w:val="single"/>
        </w:rPr>
        <w:lastRenderedPageBreak/>
        <w:t>Introduction</w:t>
      </w:r>
    </w:p>
    <w:p w14:paraId="6D5F3020" w14:textId="2C9E0643" w:rsidR="00DA45B5" w:rsidRPr="00DF63EB" w:rsidRDefault="00DA45B5" w:rsidP="00A80366">
      <w:pPr>
        <w:spacing w:line="480" w:lineRule="auto"/>
        <w:rPr>
          <w:color w:val="000000" w:themeColor="text1"/>
        </w:rPr>
      </w:pPr>
      <w:r w:rsidRPr="00DF63EB">
        <w:rPr>
          <w:color w:val="000000" w:themeColor="text1"/>
        </w:rPr>
        <w:t>Emergency departments (EDs) serve as critical junctures in healthcare delivery, balancing the immediate needs of patients with the overarching operational and administrative demands of hospital management.</w:t>
      </w:r>
      <w:r w:rsidR="00F73B9C">
        <w:rPr>
          <w:color w:val="000000" w:themeColor="text1"/>
        </w:rPr>
        <w:t xml:space="preserve"> </w:t>
      </w:r>
      <w:r w:rsidRPr="00DF63EB">
        <w:rPr>
          <w:color w:val="000000" w:themeColor="text1"/>
        </w:rPr>
        <w:t>This balance is precarious and affected by numerous factors, including the strategic ordering of diagnostic imaging tests—a common yet complex practice with implications for patient flow, hospital costs, and patient safety</w:t>
      </w:r>
      <w:r w:rsidR="00E87E15">
        <w:rPr>
          <w:color w:val="000000" w:themeColor="text1"/>
        </w:rPr>
        <w:fldChar w:fldCharType="begin"/>
      </w:r>
      <w:r w:rsidR="00E87E15">
        <w:rPr>
          <w:color w:val="000000" w:themeColor="text1"/>
        </w:rPr>
        <w:instrText xml:space="preserve"> ADDIN ZOTERO_ITEM CSL_CITATION {"citationID":"EDg7DIe9","properties":{"formattedCitation":"\\super 1\\nosupersub{}","plainCitation":"1","noteIndex":0},"citationItems":[{"id":1482,"uris":["http://zotero.org/users/10131437/items/9CJ4UNLB"],"itemData":{"id":1482,"type":"article-journal","container-title":"Clinical Radiology","DOI":"10.1016/j.crad.2016.03.023","issue":"9","note":"publisher: Elsevier","page":"912–918","title":"Radiology imaging delays as independent predictors of length of hospital stay for emergency medical admissions","volume":"71","author":[{"family":"Cournane","given":"S"},{"family":"Conway","given":"R"},{"family":"Creagh","given":"D"},{"family":"Byrne","given":"DG"},{"family":"Sheehy","given":"N"},{"family":"Silke","given":"B"}],"issued":{"date-parts":[["2016"]]}}}],"schema":"https://github.com/citation-style-language/schema/raw/master/csl-citation.json"} </w:instrText>
      </w:r>
      <w:r w:rsidR="00E87E15">
        <w:rPr>
          <w:color w:val="000000" w:themeColor="text1"/>
        </w:rPr>
        <w:fldChar w:fldCharType="separate"/>
      </w:r>
      <w:r w:rsidR="00E87E15" w:rsidRPr="00E87E15">
        <w:rPr>
          <w:color w:val="000000"/>
          <w:vertAlign w:val="superscript"/>
        </w:rPr>
        <w:t>1</w:t>
      </w:r>
      <w:r w:rsidR="00E87E15">
        <w:rPr>
          <w:color w:val="000000" w:themeColor="text1"/>
        </w:rPr>
        <w:fldChar w:fldCharType="end"/>
      </w:r>
      <w:r w:rsidRPr="00DF63EB">
        <w:rPr>
          <w:color w:val="000000" w:themeColor="text1"/>
        </w:rPr>
        <w:t>. The efficiency of the ED is not just a matter of patient care but also a significant hospital management concern, with the potential to influence hospital-wide operational dynamics and financial health</w:t>
      </w:r>
      <w:r w:rsidR="00E87E15">
        <w:rPr>
          <w:color w:val="000000" w:themeColor="text1"/>
        </w:rPr>
        <w:fldChar w:fldCharType="begin"/>
      </w:r>
      <w:r w:rsidR="00E87E15">
        <w:rPr>
          <w:color w:val="000000" w:themeColor="text1"/>
        </w:rPr>
        <w:instrText xml:space="preserve"> ADDIN ZOTERO_ITEM CSL_CITATION {"citationID":"EIhuYKzz","properties":{"formattedCitation":"\\super 2,3\\nosupersub{}","plainCitation":"2,3","noteIndex":0},"citationItems":[{"id":1483,"uris":["http://zotero.org/users/10131437/items/52PZYRMU"],"itemData":{"id":1483,"type":"article-journal","container-title":"Healthcare","DOI":"10.3390/healthcare11030385","issue":"3","note":"publisher: Multidisciplinary Digital Publishing Institute","page":"385","title":"The Association between Emergency Department Overcrowding and Delay in Treatment: A Systematic Review","volume":"11","author":[{"family":"Darraj","given":"A"},{"family":"Hudays","given":"A"},{"family":"Hazazi","given":"A"},{"family":"Hobani","given":"A"},{"family":"Alghamdi","given":"A"}],"issued":{"date-parts":[["2023"]]}}},{"id":1509,"uris":["http://zotero.org/users/10131437/items/RF4TJV2U"],"itemData":{"id":1509,"type":"article-journal","container-title":"JEM Reports","issue":"2","note":"publisher: Elsevier","page":"100028","title":"Physician-driven early evaluation: Encounters seen in a vertical model","volume":"2","author":[{"family":"Hodgson","given":"NR"},{"family":"Saghafian","given":"S"},{"family":"Klanderman","given":"MC"},{"family":"Urumov","given":"A"},{"family":"Traub","given":"SJ"}],"issued":{"date-parts":[["2021"]]}}}],"schema":"https://github.com/citation-style-language/schema/raw/master/csl-citation.json"} </w:instrText>
      </w:r>
      <w:r w:rsidR="00E87E15">
        <w:rPr>
          <w:color w:val="000000" w:themeColor="text1"/>
        </w:rPr>
        <w:fldChar w:fldCharType="separate"/>
      </w:r>
      <w:r w:rsidR="00E87E15" w:rsidRPr="00E87E15">
        <w:rPr>
          <w:color w:val="000000"/>
          <w:vertAlign w:val="superscript"/>
        </w:rPr>
        <w:t>2,3</w:t>
      </w:r>
      <w:r w:rsidR="00E87E15">
        <w:rPr>
          <w:color w:val="000000" w:themeColor="text1"/>
        </w:rPr>
        <w:fldChar w:fldCharType="end"/>
      </w:r>
      <w:r w:rsidRPr="00DF63EB">
        <w:rPr>
          <w:color w:val="000000" w:themeColor="text1"/>
        </w:rPr>
        <w:t>.</w:t>
      </w:r>
    </w:p>
    <w:p w14:paraId="66C9B202" w14:textId="77777777" w:rsidR="00616C1F" w:rsidRDefault="00616C1F" w:rsidP="00A80366">
      <w:pPr>
        <w:spacing w:line="480" w:lineRule="auto"/>
        <w:rPr>
          <w:color w:val="000000" w:themeColor="text1"/>
        </w:rPr>
      </w:pPr>
    </w:p>
    <w:p w14:paraId="77C63ADA" w14:textId="64763E72" w:rsidR="00DA45B5" w:rsidRPr="00DF63EB" w:rsidRDefault="00DA45B5" w:rsidP="00A80366">
      <w:pPr>
        <w:spacing w:line="480" w:lineRule="auto"/>
        <w:rPr>
          <w:color w:val="000000" w:themeColor="text1"/>
        </w:rPr>
      </w:pPr>
      <w:r w:rsidRPr="00DF63EB">
        <w:rPr>
          <w:color w:val="000000" w:themeColor="text1"/>
        </w:rPr>
        <w:t xml:space="preserve">An understudied aspect of ED efficiency is the practice of batch ordering imaging tests. Given the long turnaround times of imaging tests, a physician can ensure that their patient is in simultaneous waiting queues for each test by placing multiple orders simultaneously. While ostensibly a measure to expedite patient diagnosis and treatment, batch ordering raises several potential concerns. For instance, the case of a patient presenting with nonspecific abdominal pain could lead to a batch order, including an abdominal CT scan, ultrasound, and X-ray. While comprehensive, this approach raises questions about the necessity of each test, the </w:t>
      </w:r>
      <w:ins w:id="11" w:author="Jameson, Jacob" w:date="2024-09-12T23:05:00Z" w16du:dateUtc="2024-09-13T03:05:00Z">
        <w:r w:rsidR="00CF0863">
          <w:rPr>
            <w:color w:val="000000" w:themeColor="text1"/>
          </w:rPr>
          <w:t>patient's</w:t>
        </w:r>
      </w:ins>
      <w:del w:id="12" w:author="Jameson, Jacob" w:date="2024-09-12T23:05:00Z" w16du:dateUtc="2024-09-13T03:05:00Z">
        <w:r w:rsidR="00F73B9C" w:rsidDel="00CF0863">
          <w:rPr>
            <w:color w:val="000000" w:themeColor="text1"/>
          </w:rPr>
          <w:delText>patient's</w:delText>
        </w:r>
      </w:del>
      <w:r w:rsidRPr="00DF63EB">
        <w:rPr>
          <w:color w:val="000000" w:themeColor="text1"/>
        </w:rPr>
        <w:t xml:space="preserve"> cumulative radiation exposure, </w:t>
      </w:r>
      <w:del w:id="13" w:author="Jameson, Jacob" w:date="2024-09-12T23:07:00Z" w16du:dateUtc="2024-09-13T03:07:00Z">
        <w:r w:rsidRPr="00DF63EB" w:rsidDel="00CF0863">
          <w:rPr>
            <w:color w:val="000000" w:themeColor="text1"/>
          </w:rPr>
          <w:delText xml:space="preserve">and </w:delText>
        </w:r>
      </w:del>
      <w:r w:rsidRPr="00DF63EB">
        <w:rPr>
          <w:color w:val="000000" w:themeColor="text1"/>
        </w:rPr>
        <w:t xml:space="preserve">the impact on the </w:t>
      </w:r>
      <w:ins w:id="14" w:author="Jameson, Jacob" w:date="2024-09-12T23:05:00Z" w16du:dateUtc="2024-09-13T03:05:00Z">
        <w:r w:rsidR="00CF0863">
          <w:rPr>
            <w:color w:val="000000" w:themeColor="text1"/>
          </w:rPr>
          <w:t>patient's</w:t>
        </w:r>
      </w:ins>
      <w:del w:id="15" w:author="Jameson, Jacob" w:date="2024-09-12T23:05:00Z" w16du:dateUtc="2024-09-13T03:05:00Z">
        <w:r w:rsidR="00F73B9C" w:rsidDel="00CF0863">
          <w:rPr>
            <w:color w:val="000000" w:themeColor="text1"/>
          </w:rPr>
          <w:delText>patient's</w:delText>
        </w:r>
      </w:del>
      <w:r w:rsidRPr="00DF63EB">
        <w:rPr>
          <w:color w:val="000000" w:themeColor="text1"/>
        </w:rPr>
        <w:t xml:space="preserve"> length of stay</w:t>
      </w:r>
      <w:ins w:id="16" w:author="Jameson, Jacob" w:date="2024-09-12T23:07:00Z" w16du:dateUtc="2024-09-13T03:07:00Z">
        <w:r w:rsidR="00CF0863">
          <w:rPr>
            <w:color w:val="000000" w:themeColor="text1"/>
          </w:rPr>
          <w:t>,</w:t>
        </w:r>
      </w:ins>
      <w:r w:rsidRPr="00DF63EB">
        <w:rPr>
          <w:color w:val="000000" w:themeColor="text1"/>
        </w:rPr>
        <w:t xml:space="preserve"> and overall healthcare costs</w:t>
      </w:r>
      <w:r w:rsidR="00E87E15">
        <w:rPr>
          <w:color w:val="000000" w:themeColor="text1"/>
        </w:rPr>
        <w:fldChar w:fldCharType="begin"/>
      </w:r>
      <w:r w:rsidR="00E87E15">
        <w:rPr>
          <w:color w:val="000000" w:themeColor="text1"/>
        </w:rPr>
        <w:instrText xml:space="preserve"> ADDIN ZOTERO_ITEM CSL_CITATION {"citationID":"5KlEeGOP","properties":{"formattedCitation":"\\super 4\\uc0\\u8211{}8\\nosupersub{}","plainCitation":"4–8","noteIndex":0},"citationItems":[{"id":1487,"uris":["http://zotero.org/users/10131437/items/PY66GMGL"],"itemData":{"id":1487,"type":"article-journal","container-title":"PLoS One","DOI":"10.1371/journal.pone.0237159","issue":"8","note":"publisher: Public Library of Science San Francisco, CA USA","page":"e0237159","title":"Evaluation and cost estimation of laboratory test overuse in 43 commonly ordered parameters through a Computerized Clinical Decision Support System (CCDSS) in a large university hospital","volume":"15","author":[{"family":"Tamburrano","given":"A"},{"family":"Vallone","given":"D"},{"family":"Carrozza","given":"C"},{"literal":"others"}],"issued":{"date-parts":[["2020"]]}}},{"id":1484,"uris":["http://zotero.org/users/10131437/items/F4CT3UFD"],"itemData":{"id":1484,"type":"article-journal","container-title":"AMIA Annual Symposium Proceedings","note":"publisher: American Medical Informatics Association","page":"897–906","title":"Improving Emergency Department Flow: Reducing Turnaround Time for Emergent CT Scans","volume":"2018","author":[{"family":"Perotte","given":"R"},{"family":"Lewin","given":"GO"},{"family":"Tambe","given":"U"},{"literal":"others"}],"issued":{"date-parts":[["2018"]]}}},{"id":1485,"uris":["http://zotero.org/users/10131437/items/DXACH4RS"],"itemData":{"id":1485,"type":"article-journal","container-title":"PLOS ONE","DOI":"10.1371/journal.pone.0181970","issue":"9","note":"publisher: Public Library of Science San Francisco, CA USA","page":"e0181970","title":"Overtreatment in the United States","volume":"12","author":[{"family":"Lyu","given":"H"},{"family":"Xu","given":"T"},{"family":"Brotman","given":"D"},{"family":"Mayer-Blackwell","given":"B"},{"family":"Cooper","given":"M"},{"literal":"others"}],"issued":{"date-parts":[["2017"]]}}},{"id":1486,"uris":["http://zotero.org/users/10131437/items/IIB8HQA3"],"itemData":{"id":1486,"type":"article-journal","container-title":"Journal of Family Medicine and Primary Care","DOI":"10.4103/jfmpc.jfmpc_2292_20","issue":"4","note":"publisher: Medknow Publications","page":"1520–1524","title":"Radiation in medical practice &amp; health effects of radiation: Rationale, risks, and rewards","volume":"10","author":[{"family":"Jain","given":"S"}],"issued":{"date-parts":[["2021"]]}}},{"id":170,"uris":["http://zotero.org/users/10131437/items/W2M894MP"],"itemData":{"id":170,"type":"article-journal","container-title":"Journal of Emergency Medicine","issue":"5","page":"702–710","title":"Interphysician Differences in Emergency Department Length of Stay","volume":"54","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00E87E15">
        <w:rPr>
          <w:color w:val="000000" w:themeColor="text1"/>
        </w:rPr>
        <w:fldChar w:fldCharType="separate"/>
      </w:r>
      <w:r w:rsidR="00E87E15" w:rsidRPr="00E87E15">
        <w:rPr>
          <w:color w:val="000000"/>
          <w:vertAlign w:val="superscript"/>
        </w:rPr>
        <w:t>4–8</w:t>
      </w:r>
      <w:r w:rsidR="00E87E15">
        <w:rPr>
          <w:color w:val="000000" w:themeColor="text1"/>
        </w:rPr>
        <w:fldChar w:fldCharType="end"/>
      </w:r>
      <w:r w:rsidRPr="00DF63EB">
        <w:rPr>
          <w:color w:val="000000" w:themeColor="text1"/>
        </w:rPr>
        <w:t>.</w:t>
      </w:r>
    </w:p>
    <w:p w14:paraId="514ACEB2" w14:textId="77777777" w:rsidR="00616C1F" w:rsidRDefault="00616C1F" w:rsidP="00A80366">
      <w:pPr>
        <w:spacing w:line="480" w:lineRule="auto"/>
        <w:rPr>
          <w:color w:val="000000" w:themeColor="text1"/>
        </w:rPr>
      </w:pPr>
    </w:p>
    <w:p w14:paraId="0ACCA75F" w14:textId="6DA15444" w:rsidR="00DA45B5" w:rsidRPr="00DF63EB" w:rsidRDefault="00DA45B5" w:rsidP="00A80366">
      <w:pPr>
        <w:spacing w:line="480" w:lineRule="auto"/>
        <w:rPr>
          <w:color w:val="000000" w:themeColor="text1"/>
        </w:rPr>
      </w:pPr>
      <w:r w:rsidRPr="00DF63EB">
        <w:rPr>
          <w:color w:val="000000" w:themeColor="text1"/>
        </w:rPr>
        <w:t>Furthermore, the financial implications extend beyond the cost of the tests themselves. Though sometimes necessary for thorough evaluation, an increased length of stay can also contribute to hospital overcrowding and reduced capacity for new patients, exacerbating operational pressures and financial constraints on the healthcare system</w:t>
      </w:r>
      <w:r w:rsidRPr="00DF63EB">
        <w:rPr>
          <w:color w:val="000000" w:themeColor="text1"/>
        </w:rPr>
        <w:fldChar w:fldCharType="begin"/>
      </w:r>
      <w:r w:rsidR="00E87E15">
        <w:rPr>
          <w:color w:val="000000" w:themeColor="text1"/>
        </w:rPr>
        <w:instrText xml:space="preserve"> ADDIN ZOTERO_ITEM CSL_CITATION {"citationID":"Dj61aJUa","properties":{"formattedCitation":"\\super 9\\nosupersub{}","plainCitation":"9","noteIndex":0},"citationItems":[{"id":1488,"uris":["http://zotero.org/users/10131437/items/MA2RZVIW"],"itemData":{"id":1488,"type":"article-journal","container-title":"Healthcare","DOI":"10.3390/healthcare10091625","issue":"9","note":"publisher: Multidisciplinary Digital Publishing Institute","page":"1625","title":"Overcrowding in Emergency Department: Causes, Consequences, and Solutions-A Narrative Review","volume":"10","author":[{"family":"Sartini","given":"M"},{"family":"Carbone","given":"A"},{"family":"Demartini","given":"A"},{"literal":"others"}],"issued":{"date-parts":[["2022"]]}}}],"schema":"https://github.com/citation-style-language/schema/raw/master/csl-citation.json"} </w:instrText>
      </w:r>
      <w:r w:rsidRPr="00DF63EB">
        <w:rPr>
          <w:color w:val="000000" w:themeColor="text1"/>
        </w:rPr>
        <w:fldChar w:fldCharType="separate"/>
      </w:r>
      <w:r w:rsidR="00E87E15" w:rsidRPr="00E87E15">
        <w:rPr>
          <w:color w:val="000000"/>
          <w:vertAlign w:val="superscript"/>
        </w:rPr>
        <w:t>9</w:t>
      </w:r>
      <w:r w:rsidRPr="00DF63EB">
        <w:rPr>
          <w:color w:val="000000" w:themeColor="text1"/>
        </w:rPr>
        <w:fldChar w:fldCharType="end"/>
      </w:r>
      <w:r w:rsidRPr="00DF63EB">
        <w:rPr>
          <w:color w:val="000000" w:themeColor="text1"/>
        </w:rPr>
        <w:t xml:space="preserve">. This delicate balance between ensuring rapid, </w:t>
      </w:r>
      <w:r w:rsidRPr="00DF63EB">
        <w:rPr>
          <w:color w:val="000000" w:themeColor="text1"/>
        </w:rPr>
        <w:lastRenderedPageBreak/>
        <w:t>accurate diagnosis and minimizing unnecessary use of resources is a central challenge in hospital management, reflecting broader concerns about the sustainability of healthcare practices</w:t>
      </w:r>
      <w:r w:rsidRPr="00DF63EB">
        <w:rPr>
          <w:color w:val="000000" w:themeColor="text1"/>
        </w:rPr>
        <w:fldChar w:fldCharType="begin"/>
      </w:r>
      <w:r w:rsidR="00E87E15">
        <w:rPr>
          <w:color w:val="000000" w:themeColor="text1"/>
        </w:rPr>
        <w:instrText xml:space="preserve"> ADDIN ZOTERO_ITEM CSL_CITATION {"citationID":"zVdmiBmM","properties":{"formattedCitation":"\\super 10\\nosupersub{}","plainCitation":"10","noteIndex":0},"citationItems":[{"id":1489,"uris":["http://zotero.org/users/10131437/items/6FFDJIIN"],"itemData":{"id":1489,"type":"article-journal","container-title":"Management Science","issue":"9","note":"publisher: INFORMS","page":"4389–4407","title":"Discretionary Task Ordering: Queue Management in Radiological Services","volume":"64","author":[{"family":"Ibanez","given":"MR"},{"family":"Clark","given":"JR"},{"family":"Huckman","given":"RS"},{"family":"Staats","given":"BR"}],"issued":{"date-parts":[["2017"]]}}}],"schema":"https://github.com/citation-style-language/schema/raw/master/csl-citation.json"} </w:instrText>
      </w:r>
      <w:r w:rsidRPr="00DF63EB">
        <w:rPr>
          <w:color w:val="000000" w:themeColor="text1"/>
        </w:rPr>
        <w:fldChar w:fldCharType="separate"/>
      </w:r>
      <w:r w:rsidR="00E87E15" w:rsidRPr="00E87E15">
        <w:rPr>
          <w:color w:val="000000"/>
          <w:vertAlign w:val="superscript"/>
        </w:rPr>
        <w:t>10</w:t>
      </w:r>
      <w:r w:rsidRPr="00DF63EB">
        <w:rPr>
          <w:color w:val="000000" w:themeColor="text1"/>
        </w:rPr>
        <w:fldChar w:fldCharType="end"/>
      </w:r>
      <w:r w:rsidRPr="00DF63EB">
        <w:rPr>
          <w:color w:val="000000" w:themeColor="text1"/>
        </w:rPr>
        <w:t>.</w:t>
      </w:r>
    </w:p>
    <w:p w14:paraId="16962E03" w14:textId="77777777" w:rsidR="00616C1F" w:rsidRDefault="00616C1F" w:rsidP="00A80366">
      <w:pPr>
        <w:spacing w:line="480" w:lineRule="auto"/>
        <w:rPr>
          <w:color w:val="000000" w:themeColor="text1"/>
        </w:rPr>
      </w:pPr>
    </w:p>
    <w:p w14:paraId="683DA9D2" w14:textId="61BFFF93" w:rsidR="00DA45B5" w:rsidRPr="00DF63EB" w:rsidRDefault="00DA45B5" w:rsidP="00A80366">
      <w:pPr>
        <w:spacing w:line="480" w:lineRule="auto"/>
        <w:rPr>
          <w:color w:val="000000" w:themeColor="text1"/>
        </w:rPr>
      </w:pPr>
      <w:r w:rsidRPr="00DF63EB">
        <w:rPr>
          <w:color w:val="000000" w:themeColor="text1"/>
        </w:rPr>
        <w:t>Despite its significance, the impact of batch ordering on these dimensions remains underexplored. The assumption that batch ordering represents an efficient test ordering practice has not been rigorously examined, leaving a gap in our understanding of its true operational and economic implications. This study aims to shed light on this critical issue, exploring how batch ordering of imaging tests affects the length of stay, total testing volume (surrogates for efficiency), and the need for short-term revisits</w:t>
      </w:r>
      <w:r w:rsidR="00616C1F">
        <w:rPr>
          <w:color w:val="000000" w:themeColor="text1"/>
        </w:rPr>
        <w:t xml:space="preserve"> with admission</w:t>
      </w:r>
      <w:r w:rsidRPr="00DF63EB">
        <w:rPr>
          <w:color w:val="000000" w:themeColor="text1"/>
        </w:rPr>
        <w:t xml:space="preserve"> (a surrogate for effectiveness).</w:t>
      </w:r>
    </w:p>
    <w:p w14:paraId="51BDC937" w14:textId="77777777" w:rsidR="00616C1F" w:rsidRDefault="00616C1F" w:rsidP="00A80366">
      <w:pPr>
        <w:spacing w:line="480" w:lineRule="auto"/>
        <w:rPr>
          <w:color w:val="000000" w:themeColor="text1"/>
        </w:rPr>
      </w:pPr>
    </w:p>
    <w:p w14:paraId="20A8D3FA" w14:textId="734A0A63" w:rsidR="00DA45B5" w:rsidRDefault="00DA45B5" w:rsidP="00A80366">
      <w:pPr>
        <w:spacing w:line="480" w:lineRule="auto"/>
        <w:rPr>
          <w:color w:val="000000" w:themeColor="text1"/>
        </w:rPr>
      </w:pPr>
      <w:r w:rsidRPr="00DF63EB">
        <w:rPr>
          <w:color w:val="000000" w:themeColor="text1"/>
        </w:rPr>
        <w:t>By situating this investigation within the context of hospital management, we seek to determine whether the perceived efficiency of batch ordering aligns with its actual outcomes, providing evidence-based insights that can guide future policy and practice in emergency care</w:t>
      </w:r>
      <w:r w:rsidRPr="00DF63EB">
        <w:rPr>
          <w:color w:val="000000" w:themeColor="text1"/>
        </w:rPr>
        <w:fldChar w:fldCharType="begin"/>
      </w:r>
      <w:r w:rsidR="00E87E15">
        <w:rPr>
          <w:color w:val="000000" w:themeColor="text1"/>
        </w:rPr>
        <w:instrText xml:space="preserve"> ADDIN ZOTERO_ITEM CSL_CITATION {"citationID":"uf9WMsp0","properties":{"formattedCitation":"\\super 11,12\\nosupersub{}","plainCitation":"11,12","noteIndex":0},"citationItems":[{"id":185,"uris":["http://zotero.org/users/10131437/items/6ZES3EU3"],"itemData":{"id":185,"type":"article-journal","container-title":"Operations Research","issue":"5","page":"1080–1097","title":"Patient Streaming as a Mechanism for Improving Responsiveness in Emergency Departments","volume":"60","author":[{"family":"Saghafian","given":"S"},{"family":"Hopp","given":"WJ"},{"family":"Van Oyen","given":"MP"},{"family":"Desmond","given":"JS"},{"family":"Kronick","given":"SL"}],"issued":{"date-parts":[["2012"]]}}},{"id":180,"uris":["http://zotero.org/users/10131437/items/ACQ3T66D"],"itemData":{"id":180,"type":"article-journal","container-title":"IIE Transactions on Healthcare Systems Engineering","issue":"2","page":"101–123","title":"Operations Research/Management Contributions to Emergency Department Patient Flow Optimization: Review and Research Prospects","volume":"5","author":[{"family":"Saghafian","given":"S"},{"family":"Austin","given":"G"},{"family":"Traub","given":"SJ"}],"issued":{"date-parts":[["2015"]]}}}],"schema":"https://github.com/citation-style-language/schema/raw/master/csl-citation.json"} </w:instrText>
      </w:r>
      <w:r w:rsidRPr="00DF63EB">
        <w:rPr>
          <w:color w:val="000000" w:themeColor="text1"/>
        </w:rPr>
        <w:fldChar w:fldCharType="separate"/>
      </w:r>
      <w:r w:rsidR="00E87E15" w:rsidRPr="00E87E15">
        <w:rPr>
          <w:color w:val="000000"/>
          <w:vertAlign w:val="superscript"/>
        </w:rPr>
        <w:t>11,12</w:t>
      </w:r>
      <w:r w:rsidRPr="00DF63EB">
        <w:rPr>
          <w:color w:val="000000" w:themeColor="text1"/>
        </w:rPr>
        <w:fldChar w:fldCharType="end"/>
      </w:r>
      <w:r w:rsidRPr="00DF63EB">
        <w:rPr>
          <w:color w:val="000000" w:themeColor="text1"/>
        </w:rPr>
        <w:t>.</w:t>
      </w:r>
    </w:p>
    <w:p w14:paraId="58117A28" w14:textId="77777777" w:rsidR="00616C1F" w:rsidRPr="00DF63EB" w:rsidRDefault="00616C1F" w:rsidP="00A80366">
      <w:pPr>
        <w:spacing w:line="480" w:lineRule="auto"/>
        <w:rPr>
          <w:color w:val="000000" w:themeColor="text1"/>
        </w:rPr>
      </w:pPr>
    </w:p>
    <w:p w14:paraId="6CF6D848" w14:textId="77777777" w:rsidR="00DA45B5" w:rsidRPr="00576C2C" w:rsidRDefault="00DA45B5" w:rsidP="00A80366">
      <w:pPr>
        <w:spacing w:line="480" w:lineRule="auto"/>
        <w:rPr>
          <w:b/>
          <w:bCs/>
          <w:color w:val="000000" w:themeColor="text1"/>
          <w:u w:val="single"/>
        </w:rPr>
      </w:pPr>
      <w:r w:rsidRPr="00576C2C">
        <w:rPr>
          <w:b/>
          <w:bCs/>
          <w:color w:val="000000" w:themeColor="text1"/>
          <w:u w:val="single"/>
        </w:rPr>
        <w:t>Methods</w:t>
      </w:r>
    </w:p>
    <w:p w14:paraId="4DC729DE" w14:textId="77777777" w:rsidR="00FE0F2B" w:rsidRDefault="00DA45B5" w:rsidP="00A80366">
      <w:pPr>
        <w:spacing w:line="480" w:lineRule="auto"/>
        <w:rPr>
          <w:color w:val="000000" w:themeColor="text1"/>
        </w:rPr>
      </w:pPr>
      <w:r w:rsidRPr="00DF63EB">
        <w:rPr>
          <w:b/>
          <w:bCs/>
          <w:color w:val="000000" w:themeColor="text1"/>
        </w:rPr>
        <w:t>Study Design and Setting</w:t>
      </w:r>
    </w:p>
    <w:p w14:paraId="54D42B5B" w14:textId="13586B14" w:rsidR="00DA45B5" w:rsidRPr="00DF63EB" w:rsidRDefault="00DA45B5" w:rsidP="00A80366">
      <w:pPr>
        <w:spacing w:line="480" w:lineRule="auto"/>
        <w:rPr>
          <w:color w:val="000000" w:themeColor="text1"/>
        </w:rPr>
      </w:pPr>
      <w:r w:rsidRPr="00DF63EB">
        <w:rPr>
          <w:color w:val="000000" w:themeColor="text1"/>
        </w:rPr>
        <w:t>Our retrospective observational study was conducted in the Mayo Clinic of Arizona ED. During the study period, the ED recorded 50,836 visits, managed across 26 treatment rooms and up to 9 hallway spaces. The department is exclusively staffed by board-eligible or board-certified emergency physicians (EPs), with rotating residents overseeing about 10% of patient volume. Physicians operate in a unique workflow that includes staggered 8.5-hour shifts and a randomized assignment system that reduces systematic differences in patient populations served by different physicians</w:t>
      </w:r>
      <w:r w:rsidRPr="00DF63EB">
        <w:rPr>
          <w:color w:val="000000" w:themeColor="text1"/>
        </w:rPr>
        <w:fldChar w:fldCharType="begin"/>
      </w:r>
      <w:r w:rsidR="00E87E15">
        <w:rPr>
          <w:color w:val="000000" w:themeColor="text1"/>
        </w:rPr>
        <w:instrText xml:space="preserve"> ADDIN ZOTERO_ITEM CSL_CITATION {"citationID":"i7BYudXk","properties":{"formattedCitation":"\\super 13\\nosupersub{}","plainCitation":"13","noteIndex":0},"citationItems":[{"id":171,"uris":["http://zotero.org/users/10131437/items/DTQESE2R"],"itemData":{"id":171,"type":"article-journal","container-title":"American Journal of Emergency Medicine","issue":"8","page":"1367–1371","title":"The Durability of Operational Improvements with Rotational Patient Assignment","volume":"36","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Pr="00DF63EB">
        <w:rPr>
          <w:color w:val="000000" w:themeColor="text1"/>
        </w:rPr>
        <w:fldChar w:fldCharType="separate"/>
      </w:r>
      <w:r w:rsidR="00E87E15" w:rsidRPr="00E87E15">
        <w:rPr>
          <w:color w:val="000000"/>
          <w:vertAlign w:val="superscript"/>
        </w:rPr>
        <w:t>13</w:t>
      </w:r>
      <w:r w:rsidRPr="00DF63EB">
        <w:rPr>
          <w:color w:val="000000" w:themeColor="text1"/>
        </w:rPr>
        <w:fldChar w:fldCharType="end"/>
      </w:r>
      <w:r w:rsidRPr="00DF63EB">
        <w:rPr>
          <w:color w:val="000000" w:themeColor="text1"/>
        </w:rPr>
        <w:t xml:space="preserve">. </w:t>
      </w:r>
    </w:p>
    <w:p w14:paraId="07A4C54E" w14:textId="77777777" w:rsidR="00FE0F2B" w:rsidRDefault="00FE0F2B" w:rsidP="00A80366">
      <w:pPr>
        <w:spacing w:line="480" w:lineRule="auto"/>
        <w:rPr>
          <w:color w:val="000000" w:themeColor="text1"/>
        </w:rPr>
      </w:pPr>
    </w:p>
    <w:p w14:paraId="12428D51" w14:textId="6E6EAE72" w:rsidR="006D630E" w:rsidRDefault="00DA45B5" w:rsidP="00A80366">
      <w:pPr>
        <w:spacing w:line="480" w:lineRule="auto"/>
        <w:rPr>
          <w:color w:val="000000" w:themeColor="text1"/>
        </w:rPr>
      </w:pPr>
      <w:r w:rsidRPr="00DF63EB">
        <w:rPr>
          <w:color w:val="000000" w:themeColor="text1"/>
        </w:rPr>
        <w:t>We retrospectively reviewed comprehensive ED operational data from 10/6/2018 through 12/31/2019. The dataset includes detailed patient demographics, chief complaints, vital signs, emergency severity index (ESI), length of stay (LOS), and resource utilization metrics. This period was chosen to provide a robust data set while excluding the influence of the coronavirus pandemic.</w:t>
      </w:r>
      <w:r w:rsidR="00DA6C22">
        <w:rPr>
          <w:color w:val="000000" w:themeColor="text1"/>
        </w:rPr>
        <w:t xml:space="preserve"> </w:t>
      </w:r>
      <w:r w:rsidRPr="00DF63EB">
        <w:rPr>
          <w:color w:val="000000" w:themeColor="text1"/>
        </w:rPr>
        <w:t>We further restricted our sample to patient encounters serviced by full-time physicians and chief complaint areas seen in over 1,000 encounters over the study period (i.e., excluding rare complaints).</w:t>
      </w:r>
      <w:r w:rsidR="00DA6C22">
        <w:rPr>
          <w:color w:val="000000" w:themeColor="text1"/>
        </w:rPr>
        <w:t xml:space="preserve"> </w:t>
      </w:r>
      <w:r w:rsidR="005425F8">
        <w:rPr>
          <w:color w:val="000000" w:themeColor="text1"/>
        </w:rPr>
        <w:t>C</w:t>
      </w:r>
      <w:r w:rsidR="00DA6C22">
        <w:rPr>
          <w:color w:val="000000" w:themeColor="text1"/>
        </w:rPr>
        <w:t>hief complaint categories were created</w:t>
      </w:r>
      <w:r w:rsidR="005425F8">
        <w:rPr>
          <w:color w:val="000000" w:themeColor="text1"/>
        </w:rPr>
        <w:t xml:space="preserve"> by organizing a </w:t>
      </w:r>
      <w:ins w:id="17" w:author="Jameson, Jacob" w:date="2024-09-12T23:05:00Z" w16du:dateUtc="2024-09-13T03:05:00Z">
        <w:r w:rsidR="00CF0863">
          <w:rPr>
            <w:color w:val="000000" w:themeColor="text1"/>
          </w:rPr>
          <w:t>patient's</w:t>
        </w:r>
      </w:ins>
      <w:del w:id="18" w:author="Jameson, Jacob" w:date="2024-09-12T23:05:00Z" w16du:dateUtc="2024-09-13T03:05:00Z">
        <w:r w:rsidR="00F73B9C" w:rsidDel="00CF0863">
          <w:rPr>
            <w:color w:val="000000" w:themeColor="text1"/>
          </w:rPr>
          <w:delText>patient's</w:delText>
        </w:r>
      </w:del>
      <w:r w:rsidR="005425F8">
        <w:rPr>
          <w:color w:val="000000" w:themeColor="text1"/>
        </w:rPr>
        <w:t xml:space="preserve"> </w:t>
      </w:r>
      <w:ins w:id="19" w:author="Jameson, Jacob" w:date="2024-09-12T23:05:00Z" w16du:dateUtc="2024-09-13T03:05:00Z">
        <w:r w:rsidR="00CF0863">
          <w:rPr>
            <w:color w:val="000000" w:themeColor="text1"/>
          </w:rPr>
          <w:t>"</w:t>
        </w:r>
      </w:ins>
      <w:del w:id="20" w:author="Jameson, Jacob" w:date="2024-09-12T23:05:00Z" w16du:dateUtc="2024-09-13T03:05:00Z">
        <w:r w:rsidR="00F73B9C" w:rsidDel="00CF0863">
          <w:rPr>
            <w:color w:val="000000" w:themeColor="text1"/>
          </w:rPr>
          <w:delText>"</w:delText>
        </w:r>
      </w:del>
      <w:r w:rsidR="005425F8">
        <w:rPr>
          <w:color w:val="000000" w:themeColor="text1"/>
        </w:rPr>
        <w:t>reason for visit</w:t>
      </w:r>
      <w:ins w:id="21" w:author="Jameson, Jacob" w:date="2024-09-12T23:05:00Z" w16du:dateUtc="2024-09-13T03:05:00Z">
        <w:r w:rsidR="00CF0863">
          <w:rPr>
            <w:color w:val="000000" w:themeColor="text1"/>
          </w:rPr>
          <w:t>"</w:t>
        </w:r>
      </w:ins>
      <w:del w:id="22" w:author="Jameson, Jacob" w:date="2024-09-12T23:05:00Z" w16du:dateUtc="2024-09-13T03:05:00Z">
        <w:r w:rsidR="00F73B9C" w:rsidDel="00CF0863">
          <w:rPr>
            <w:color w:val="000000" w:themeColor="text1"/>
          </w:rPr>
          <w:delText>"</w:delText>
        </w:r>
      </w:del>
      <w:r w:rsidR="005425F8">
        <w:rPr>
          <w:color w:val="000000" w:themeColor="text1"/>
        </w:rPr>
        <w:t xml:space="preserve"> free-text data into broader groupings previously used in the literature</w:t>
      </w:r>
      <w:ins w:id="23" w:author="Jameson, Jacob" w:date="2024-09-12T15:41:00Z" w16du:dateUtc="2024-09-12T19:41:00Z">
        <w:r w:rsidR="00067018">
          <w:rPr>
            <w:color w:val="000000" w:themeColor="text1"/>
            <w:sz w:val="28"/>
            <w:szCs w:val="28"/>
            <w:vertAlign w:val="superscript"/>
          </w:rPr>
          <w:t>3</w:t>
        </w:r>
      </w:ins>
      <w:del w:id="24" w:author="Jameson, Jacob" w:date="2024-09-12T15:41:00Z" w16du:dateUtc="2024-09-12T19:41:00Z">
        <w:r w:rsidR="005425F8" w:rsidDel="00067018">
          <w:rPr>
            <w:color w:val="000000" w:themeColor="text1"/>
          </w:rPr>
          <w:delText xml:space="preserve"> [cite]</w:delText>
        </w:r>
      </w:del>
      <w:r w:rsidR="005425F8">
        <w:rPr>
          <w:color w:val="000000" w:themeColor="text1"/>
        </w:rPr>
        <w:t xml:space="preserve">. </w:t>
      </w:r>
      <w:r w:rsidRPr="00DF63EB">
        <w:rPr>
          <w:color w:val="000000" w:themeColor="text1"/>
        </w:rPr>
        <w:t>The final sample included 43,299 patient encounters and contained no missing data for covariates used in the analysis.</w:t>
      </w:r>
    </w:p>
    <w:p w14:paraId="34F6854D" w14:textId="77777777" w:rsidR="00FE0F2B" w:rsidRPr="00DF63EB" w:rsidRDefault="00FE0F2B" w:rsidP="00A80366">
      <w:pPr>
        <w:spacing w:line="480" w:lineRule="auto"/>
        <w:rPr>
          <w:color w:val="000000" w:themeColor="text1"/>
        </w:rPr>
      </w:pPr>
    </w:p>
    <w:p w14:paraId="120CCD5D" w14:textId="77777777" w:rsidR="00FE0F2B" w:rsidRDefault="00DA45B5" w:rsidP="00A80366">
      <w:pPr>
        <w:spacing w:line="480" w:lineRule="auto"/>
        <w:rPr>
          <w:color w:val="000000" w:themeColor="text1"/>
        </w:rPr>
      </w:pPr>
      <w:r w:rsidRPr="00DF63EB">
        <w:rPr>
          <w:b/>
          <w:bCs/>
          <w:color w:val="000000" w:themeColor="text1"/>
        </w:rPr>
        <w:t>Details on Data</w:t>
      </w:r>
    </w:p>
    <w:p w14:paraId="4934B57D" w14:textId="4EAB015C" w:rsidR="006D630E" w:rsidRDefault="00DA45B5" w:rsidP="00A80366">
      <w:pPr>
        <w:spacing w:line="480" w:lineRule="auto"/>
        <w:rPr>
          <w:color w:val="000000" w:themeColor="text1"/>
        </w:rPr>
      </w:pPr>
      <w:r w:rsidRPr="00DF63EB">
        <w:rPr>
          <w:color w:val="000000" w:themeColor="text1"/>
        </w:rPr>
        <w:t>A critical aspect of our data is the random patient-to-physician assignment. In most EDs, physicians have some discre</w:t>
      </w:r>
      <w:r w:rsidRPr="00CC1132">
        <w:rPr>
          <w:color w:val="000000" w:themeColor="text1"/>
        </w:rPr>
        <w:t>tion in selecting the patients they see from the pool of those waiting for treatment. In contrast, patients arriving at the Mayo Clinic ED are assigned to physicians via a randomized rotational patient assignment algorithm, which practically removes potential selection bias concerns from our analyses</w:t>
      </w:r>
      <w:r w:rsidRPr="00CC1132">
        <w:rPr>
          <w:color w:val="000000"/>
          <w:vertAlign w:val="superscript"/>
        </w:rPr>
        <w:t>1</w:t>
      </w:r>
      <w:ins w:id="25" w:author="Jameson, Jacob" w:date="2024-09-12T14:58:00Z" w16du:dateUtc="2024-09-12T18:58:00Z">
        <w:r w:rsidR="00067018">
          <w:rPr>
            <w:color w:val="000000"/>
            <w:vertAlign w:val="superscript"/>
          </w:rPr>
          <w:t>3</w:t>
        </w:r>
      </w:ins>
      <w:del w:id="26" w:author="Jameson, Jacob" w:date="2024-09-12T14:58:00Z" w16du:dateUtc="2024-09-12T18:58:00Z">
        <w:r w:rsidRPr="00CC1132" w:rsidDel="00067018">
          <w:rPr>
            <w:color w:val="000000"/>
            <w:vertAlign w:val="superscript"/>
          </w:rPr>
          <w:delText>2</w:delText>
        </w:r>
      </w:del>
      <w:r w:rsidRPr="00CC1132">
        <w:rPr>
          <w:color w:val="000000" w:themeColor="text1"/>
        </w:rPr>
        <w:t>.</w:t>
      </w:r>
      <w:ins w:id="27" w:author="Jameson, Jacob" w:date="2024-09-12T14:49:00Z" w16du:dateUtc="2024-09-12T18:49:00Z">
        <w:r w:rsidR="00CC1132" w:rsidRPr="00CC1132">
          <w:rPr>
            <w:color w:val="000000" w:themeColor="text1"/>
          </w:rPr>
          <w:t xml:space="preserve"> A</w:t>
        </w:r>
        <w:r w:rsidR="00CC1132" w:rsidRPr="00CC1132">
          <w:rPr>
            <w:rStyle w:val="apple-converted-space"/>
            <w:rFonts w:eastAsiaTheme="majorEastAsia"/>
            <w:color w:val="1F1F1F"/>
            <w:rPrChange w:id="28" w:author="Jameson, Jacob" w:date="2024-09-12T14:49:00Z" w16du:dateUtc="2024-09-12T18:49:00Z">
              <w:rPr>
                <w:rStyle w:val="apple-converted-space"/>
                <w:rFonts w:ascii="Georgia" w:eastAsiaTheme="majorEastAsia" w:hAnsi="Georgia"/>
                <w:color w:val="1F1F1F"/>
              </w:rPr>
            </w:rPrChange>
          </w:rPr>
          <w:t> </w:t>
        </w:r>
        <w:r w:rsidR="00CC1132" w:rsidRPr="00CC1132">
          <w:rPr>
            <w:color w:val="1F1F1F"/>
            <w:rPrChange w:id="29" w:author="Jameson, Jacob" w:date="2024-09-12T14:49:00Z" w16du:dateUtc="2024-09-12T18:49:00Z">
              <w:rPr>
                <w:rFonts w:ascii="Georgia" w:hAnsi="Georgia"/>
                <w:color w:val="1F1F1F"/>
              </w:rPr>
            </w:rPrChange>
          </w:rPr>
          <w:t xml:space="preserve">computer algorithm electronically </w:t>
        </w:r>
      </w:ins>
      <w:ins w:id="30" w:author="Jameson, Jacob" w:date="2024-09-12T23:08:00Z" w16du:dateUtc="2024-09-13T03:08:00Z">
        <w:r w:rsidR="00CF0863">
          <w:rPr>
            <w:color w:val="1F1F1F"/>
          </w:rPr>
          <w:t>assigns</w:t>
        </w:r>
      </w:ins>
      <w:ins w:id="31" w:author="Jameson, Jacob" w:date="2024-09-12T14:49:00Z" w16du:dateUtc="2024-09-12T18:49:00Z">
        <w:r w:rsidR="00CC1132" w:rsidRPr="00CC1132">
          <w:rPr>
            <w:color w:val="1F1F1F"/>
            <w:rPrChange w:id="32" w:author="Jameson, Jacob" w:date="2024-09-12T14:49:00Z" w16du:dateUtc="2024-09-12T18:49:00Z">
              <w:rPr>
                <w:rFonts w:ascii="Georgia" w:hAnsi="Georgia"/>
                <w:color w:val="1F1F1F"/>
              </w:rPr>
            </w:rPrChange>
          </w:rPr>
          <w:t xml:space="preserve"> patients to physicians 6</w:t>
        </w:r>
        <w:r w:rsidR="00CC1132" w:rsidRPr="00CC1132">
          <w:rPr>
            <w:color w:val="1F1F1F"/>
            <w:rPrChange w:id="33" w:author="Jameson, Jacob" w:date="2024-09-12T14:49:00Z" w16du:dateUtc="2024-09-12T18:49:00Z">
              <w:rPr>
                <w:rFonts w:ascii="Georgia" w:hAnsi="Georgia"/>
                <w:color w:val="1F1F1F"/>
              </w:rPr>
            </w:rPrChange>
          </w:rPr>
          <w:t>0</w:t>
        </w:r>
      </w:ins>
      <w:ins w:id="34" w:author="Jameson, Jacob" w:date="2024-09-12T23:08:00Z" w16du:dateUtc="2024-09-13T03:08:00Z">
        <w:r w:rsidR="00CF0863">
          <w:rPr>
            <w:color w:val="1F1F1F"/>
          </w:rPr>
          <w:t xml:space="preserve"> </w:t>
        </w:r>
      </w:ins>
      <w:ins w:id="35" w:author="Jameson, Jacob" w:date="2024-09-12T14:49:00Z" w16du:dateUtc="2024-09-12T18:49:00Z">
        <w:r w:rsidR="00CC1132" w:rsidRPr="00CC1132">
          <w:rPr>
            <w:color w:val="1F1F1F"/>
            <w:rPrChange w:id="36" w:author="Jameson, Jacob" w:date="2024-09-12T14:49:00Z" w16du:dateUtc="2024-09-12T18:49:00Z">
              <w:rPr>
                <w:rFonts w:ascii="Georgia" w:hAnsi="Georgia"/>
                <w:color w:val="1F1F1F"/>
              </w:rPr>
            </w:rPrChange>
          </w:rPr>
          <w:t>s</w:t>
        </w:r>
      </w:ins>
      <w:ins w:id="37" w:author="Jameson, Jacob" w:date="2024-09-12T23:08:00Z" w16du:dateUtc="2024-09-13T03:08:00Z">
        <w:r w:rsidR="00CF0863">
          <w:rPr>
            <w:color w:val="1F1F1F"/>
          </w:rPr>
          <w:t>econds</w:t>
        </w:r>
      </w:ins>
      <w:ins w:id="38" w:author="Jameson, Jacob" w:date="2024-09-12T14:49:00Z" w16du:dateUtc="2024-09-12T18:49:00Z">
        <w:r w:rsidR="00CC1132" w:rsidRPr="00CC1132">
          <w:rPr>
            <w:color w:val="1F1F1F"/>
            <w:rPrChange w:id="39" w:author="Jameson, Jacob" w:date="2024-09-12T14:49:00Z" w16du:dateUtc="2024-09-12T18:49:00Z">
              <w:rPr>
                <w:rFonts w:ascii="Georgia" w:hAnsi="Georgia"/>
                <w:color w:val="1F1F1F"/>
              </w:rPr>
            </w:rPrChange>
          </w:rPr>
          <w:t xml:space="preserve"> after registration</w:t>
        </w:r>
      </w:ins>
      <w:ins w:id="40" w:author="Jameson, Jacob" w:date="2024-09-12T23:08:00Z" w16du:dateUtc="2024-09-13T03:08:00Z">
        <w:r w:rsidR="00CF0863">
          <w:rPr>
            <w:color w:val="1F1F1F"/>
          </w:rPr>
          <w:t>,</w:t>
        </w:r>
      </w:ins>
      <w:ins w:id="41" w:author="Jameson, Jacob" w:date="2024-09-12T14:49:00Z" w16du:dateUtc="2024-09-12T18:49:00Z">
        <w:r w:rsidR="00CC1132" w:rsidRPr="00CC1132">
          <w:rPr>
            <w:color w:val="000000" w:themeColor="text1"/>
          </w:rPr>
          <w:t xml:space="preserve"> </w:t>
        </w:r>
      </w:ins>
      <w:ins w:id="42" w:author="Jameson, Jacob" w:date="2024-09-12T14:50:00Z" w16du:dateUtc="2024-09-12T18:50:00Z">
        <w:r w:rsidR="00CC1132">
          <w:rPr>
            <w:color w:val="000000" w:themeColor="text1"/>
          </w:rPr>
          <w:t xml:space="preserve">and </w:t>
        </w:r>
        <w:r w:rsidR="00CC1132">
          <w:rPr>
            <w:color w:val="1F1F1F"/>
          </w:rPr>
          <w:t>a</w:t>
        </w:r>
      </w:ins>
      <w:ins w:id="43" w:author="Jameson, Jacob" w:date="2024-09-12T14:49:00Z" w16du:dateUtc="2024-09-12T18:49:00Z">
        <w:r w:rsidR="00CC1132" w:rsidRPr="00CC1132">
          <w:rPr>
            <w:color w:val="1F1F1F"/>
            <w:rPrChange w:id="44" w:author="Jameson, Jacob" w:date="2024-09-12T14:49:00Z" w16du:dateUtc="2024-09-12T18:49:00Z">
              <w:rPr>
                <w:rFonts w:ascii="Georgia" w:hAnsi="Georgia"/>
                <w:color w:val="1F1F1F"/>
              </w:rPr>
            </w:rPrChange>
          </w:rPr>
          <w:t xml:space="preserve">ssignments are made solely on arrival time, without consideration of patient demographics, chief complaint, </w:t>
        </w:r>
      </w:ins>
      <w:ins w:id="45" w:author="Jameson, Jacob" w:date="2024-09-12T14:50:00Z" w16du:dateUtc="2024-09-12T18:50:00Z">
        <w:r w:rsidR="00CC1132">
          <w:rPr>
            <w:color w:val="1F1F1F"/>
          </w:rPr>
          <w:t>ESI,</w:t>
        </w:r>
      </w:ins>
      <w:ins w:id="46" w:author="Jameson, Jacob" w:date="2024-09-12T14:49:00Z" w16du:dateUtc="2024-09-12T18:49:00Z">
        <w:r w:rsidR="00CC1132" w:rsidRPr="00CC1132">
          <w:rPr>
            <w:color w:val="1F1F1F"/>
            <w:rPrChange w:id="47" w:author="Jameson, Jacob" w:date="2024-09-12T14:49:00Z" w16du:dateUtc="2024-09-12T18:49:00Z">
              <w:rPr>
                <w:rFonts w:ascii="Georgia" w:hAnsi="Georgia"/>
                <w:color w:val="1F1F1F"/>
              </w:rPr>
            </w:rPrChange>
          </w:rPr>
          <w:t xml:space="preserve"> </w:t>
        </w:r>
      </w:ins>
      <w:ins w:id="48" w:author="Jameson, Jacob" w:date="2024-09-12T23:08:00Z" w16du:dateUtc="2024-09-13T03:08:00Z">
        <w:r w:rsidR="00CF0863">
          <w:rPr>
            <w:color w:val="1F1F1F"/>
          </w:rPr>
          <w:t>physician-patient</w:t>
        </w:r>
      </w:ins>
      <w:ins w:id="49" w:author="Jameson, Jacob" w:date="2024-09-12T14:49:00Z" w16du:dateUtc="2024-09-12T18:49:00Z">
        <w:r w:rsidR="00CC1132" w:rsidRPr="00CC1132">
          <w:rPr>
            <w:color w:val="1F1F1F"/>
            <w:rPrChange w:id="50" w:author="Jameson, Jacob" w:date="2024-09-12T14:49:00Z" w16du:dateUtc="2024-09-12T18:49:00Z">
              <w:rPr>
                <w:rFonts w:ascii="Georgia" w:hAnsi="Georgia"/>
                <w:color w:val="1F1F1F"/>
              </w:rPr>
            </w:rPrChange>
          </w:rPr>
          <w:t xml:space="preserve"> load, or acuity of patients recently assigned to the </w:t>
        </w:r>
      </w:ins>
      <w:ins w:id="51" w:author="Jameson, Jacob" w:date="2024-09-12T14:50:00Z" w16du:dateUtc="2024-09-12T18:50:00Z">
        <w:r w:rsidR="00CC1132">
          <w:rPr>
            <w:color w:val="1F1F1F"/>
          </w:rPr>
          <w:t>physician</w:t>
        </w:r>
      </w:ins>
      <w:ins w:id="52" w:author="Jameson, Jacob" w:date="2024-09-12T14:49:00Z" w16du:dateUtc="2024-09-12T18:49:00Z">
        <w:r w:rsidR="00CC1132" w:rsidRPr="00CC1132">
          <w:rPr>
            <w:color w:val="1F1F1F"/>
            <w:rPrChange w:id="53" w:author="Jameson, Jacob" w:date="2024-09-12T14:49:00Z" w16du:dateUtc="2024-09-12T18:49:00Z">
              <w:rPr>
                <w:rFonts w:ascii="Georgia" w:hAnsi="Georgia"/>
                <w:color w:val="1F1F1F"/>
              </w:rPr>
            </w:rPrChange>
          </w:rPr>
          <w:t>.</w:t>
        </w:r>
      </w:ins>
      <w:r w:rsidRPr="00CC1132">
        <w:rPr>
          <w:color w:val="000000" w:themeColor="text1"/>
        </w:rPr>
        <w:t xml:space="preserve"> In essence, </w:t>
      </w:r>
      <w:del w:id="54" w:author="Jameson, Jacob" w:date="2024-09-10T14:36:00Z" w16du:dateUtc="2024-09-10T18:36:00Z">
        <w:r w:rsidRPr="00CC1132" w:rsidDel="00685DC0">
          <w:rPr>
            <w:color w:val="000000" w:themeColor="text1"/>
          </w:rPr>
          <w:delText xml:space="preserve">barring </w:delText>
        </w:r>
      </w:del>
      <w:ins w:id="55" w:author="Jameson, Jacob" w:date="2024-09-12T23:09:00Z" w16du:dateUtc="2024-09-13T03:09:00Z">
        <w:r w:rsidR="00CF0863">
          <w:rPr>
            <w:color w:val="000000" w:themeColor="text1"/>
          </w:rPr>
          <w:t xml:space="preserve">physician-to-patient matching can be deemed random </w:t>
        </w:r>
      </w:ins>
      <w:ins w:id="56" w:author="Jameson, Jacob" w:date="2024-09-12T23:08:00Z" w16du:dateUtc="2024-09-13T03:08:00Z">
        <w:r w:rsidR="00CF0863">
          <w:rPr>
            <w:color w:val="000000" w:themeColor="text1"/>
          </w:rPr>
          <w:t xml:space="preserve">by </w:t>
        </w:r>
      </w:ins>
      <w:ins w:id="57" w:author="Jameson, Jacob" w:date="2024-09-10T14:36:00Z" w16du:dateUtc="2024-09-10T18:36:00Z">
        <w:r w:rsidR="00685DC0" w:rsidRPr="00CC1132">
          <w:rPr>
            <w:color w:val="000000" w:themeColor="text1"/>
          </w:rPr>
          <w:t>controlling for</w:t>
        </w:r>
        <w:r w:rsidR="00685DC0" w:rsidRPr="00CC1132">
          <w:rPr>
            <w:color w:val="000000" w:themeColor="text1"/>
          </w:rPr>
          <w:t xml:space="preserve"> </w:t>
        </w:r>
        <w:r w:rsidR="00685DC0" w:rsidRPr="00CC1132">
          <w:rPr>
            <w:color w:val="000000" w:themeColor="text1"/>
          </w:rPr>
          <w:t xml:space="preserve">patient </w:t>
        </w:r>
      </w:ins>
      <w:r w:rsidRPr="00CC1132">
        <w:rPr>
          <w:color w:val="000000" w:themeColor="text1"/>
        </w:rPr>
        <w:t xml:space="preserve">arrival time and </w:t>
      </w:r>
      <w:ins w:id="58" w:author="Jameson, Jacob" w:date="2024-09-10T14:36:00Z" w16du:dateUtc="2024-09-10T18:36:00Z">
        <w:r w:rsidR="00685DC0" w:rsidRPr="00CC1132">
          <w:rPr>
            <w:color w:val="000000" w:themeColor="text1"/>
          </w:rPr>
          <w:t xml:space="preserve">physician </w:t>
        </w:r>
      </w:ins>
      <w:r w:rsidRPr="00CC1132">
        <w:rPr>
          <w:color w:val="000000" w:themeColor="text1"/>
        </w:rPr>
        <w:t>shift-level variation</w:t>
      </w:r>
      <w:del w:id="59" w:author="Jameson, Jacob" w:date="2024-09-12T23:09:00Z" w16du:dateUtc="2024-09-13T03:09:00Z">
        <w:r w:rsidRPr="00CC1132" w:rsidDel="00CF0863">
          <w:rPr>
            <w:color w:val="000000" w:themeColor="text1"/>
          </w:rPr>
          <w:delText xml:space="preserve">, </w:delText>
        </w:r>
      </w:del>
      <w:del w:id="60" w:author="Jameson, Jacob" w:date="2024-09-12T23:08:00Z" w16du:dateUtc="2024-09-13T03:08:00Z">
        <w:r w:rsidRPr="00CC1132" w:rsidDel="00CF0863">
          <w:rPr>
            <w:color w:val="000000" w:themeColor="text1"/>
          </w:rPr>
          <w:delText xml:space="preserve">the </w:delText>
        </w:r>
      </w:del>
      <w:del w:id="61" w:author="Jameson, Jacob" w:date="2024-09-12T23:09:00Z" w16du:dateUtc="2024-09-13T03:09:00Z">
        <w:r w:rsidRPr="00CC1132" w:rsidDel="00CF0863">
          <w:rPr>
            <w:color w:val="000000" w:themeColor="text1"/>
          </w:rPr>
          <w:delText>physician-to-patient matching can be deemed random</w:delText>
        </w:r>
      </w:del>
      <w:r w:rsidRPr="00DF63EB">
        <w:rPr>
          <w:color w:val="000000" w:themeColor="text1"/>
        </w:rPr>
        <w:t xml:space="preserve">. </w:t>
      </w:r>
      <w:r w:rsidR="006D630E">
        <w:rPr>
          <w:color w:val="000000" w:themeColor="text1"/>
        </w:rPr>
        <w:lastRenderedPageBreak/>
        <w:t xml:space="preserve">The balance test in Appendix Table 1A </w:t>
      </w:r>
      <w:r w:rsidRPr="00DF63EB">
        <w:rPr>
          <w:color w:val="000000" w:themeColor="text1"/>
        </w:rPr>
        <w:t>confirms that the complaints and severity of patients served are balanced across physicians.</w:t>
      </w:r>
    </w:p>
    <w:p w14:paraId="5BB3E15C" w14:textId="77777777" w:rsidR="00FE0F2B" w:rsidRDefault="00FE0F2B" w:rsidP="00A80366">
      <w:pPr>
        <w:spacing w:line="480" w:lineRule="auto"/>
        <w:rPr>
          <w:color w:val="000000" w:themeColor="text1"/>
        </w:rPr>
      </w:pPr>
    </w:p>
    <w:p w14:paraId="75A731B8" w14:textId="77777777" w:rsidR="00576C2C" w:rsidRDefault="00DA45B5" w:rsidP="00A80366">
      <w:pPr>
        <w:spacing w:line="480" w:lineRule="auto"/>
        <w:rPr>
          <w:b/>
          <w:bCs/>
          <w:color w:val="000000" w:themeColor="text1"/>
        </w:rPr>
      </w:pPr>
      <w:r w:rsidRPr="00DF63EB">
        <w:rPr>
          <w:b/>
          <w:bCs/>
          <w:color w:val="000000" w:themeColor="text1"/>
        </w:rPr>
        <w:t>Measurements</w:t>
      </w:r>
    </w:p>
    <w:p w14:paraId="5F7A3925" w14:textId="2B47EFB4" w:rsidR="00DA45B5" w:rsidRPr="00DF63EB" w:rsidRDefault="00DA45B5" w:rsidP="00A80366">
      <w:pPr>
        <w:spacing w:line="480" w:lineRule="auto"/>
        <w:rPr>
          <w:color w:val="000000" w:themeColor="text1"/>
        </w:rPr>
      </w:pPr>
      <w:r w:rsidRPr="00DF63EB">
        <w:rPr>
          <w:color w:val="000000" w:themeColor="text1"/>
        </w:rPr>
        <w:t xml:space="preserve">We define </w:t>
      </w:r>
      <w:ins w:id="62" w:author="Jameson, Jacob" w:date="2024-09-12T23:05:00Z" w16du:dateUtc="2024-09-13T03:05:00Z">
        <w:r w:rsidR="00CF0863">
          <w:rPr>
            <w:color w:val="000000" w:themeColor="text1"/>
          </w:rPr>
          <w:t>"</w:t>
        </w:r>
      </w:ins>
      <w:del w:id="63" w:author="Jameson, Jacob" w:date="2024-09-12T23:05:00Z" w16du:dateUtc="2024-09-13T03:05:00Z">
        <w:r w:rsidR="00F73B9C" w:rsidDel="00CF0863">
          <w:rPr>
            <w:color w:val="000000" w:themeColor="text1"/>
          </w:rPr>
          <w:delText>"</w:delText>
        </w:r>
      </w:del>
      <w:r w:rsidRPr="00DF63EB">
        <w:rPr>
          <w:color w:val="000000" w:themeColor="text1"/>
        </w:rPr>
        <w:t>batching</w:t>
      </w:r>
      <w:ins w:id="64" w:author="Jameson, Jacob" w:date="2024-09-12T23:05:00Z" w16du:dateUtc="2024-09-13T03:05:00Z">
        <w:r w:rsidR="00CF0863">
          <w:rPr>
            <w:color w:val="000000" w:themeColor="text1"/>
          </w:rPr>
          <w:t>"</w:t>
        </w:r>
      </w:ins>
      <w:del w:id="65" w:author="Jameson, Jacob" w:date="2024-09-12T23:05:00Z" w16du:dateUtc="2024-09-13T03:05:00Z">
        <w:r w:rsidR="00F73B9C" w:rsidDel="00CF0863">
          <w:rPr>
            <w:color w:val="000000" w:themeColor="text1"/>
          </w:rPr>
          <w:delText>"</w:delText>
        </w:r>
      </w:del>
      <w:r w:rsidRPr="00DF63EB">
        <w:rPr>
          <w:color w:val="000000" w:themeColor="text1"/>
        </w:rPr>
        <w:t xml:space="preserve"> in line with standard emergency medicine practices. Batching occurs when a physician simultaneously orders a comprehensive set of diagnostic tests, typically covering a broad range of potential diagnoses. This contrasts with sequential ordering, where tests are ordered sequentially based on the information obtained from </w:t>
      </w:r>
      <w:del w:id="66" w:author="Jameson, Jacob" w:date="2024-09-10T14:37:00Z" w16du:dateUtc="2024-09-10T18:37:00Z">
        <w:r w:rsidRPr="00DF63EB" w:rsidDel="00685DC0">
          <w:rPr>
            <w:color w:val="000000" w:themeColor="text1"/>
          </w:rPr>
          <w:delText xml:space="preserve">each </w:delText>
        </w:r>
      </w:del>
      <w:ins w:id="67" w:author="Jameson, Jacob" w:date="2024-09-10T14:37:00Z" w16du:dateUtc="2024-09-10T18:37:00Z">
        <w:r w:rsidR="00685DC0">
          <w:rPr>
            <w:color w:val="000000" w:themeColor="text1"/>
          </w:rPr>
          <w:t>subsequent</w:t>
        </w:r>
        <w:r w:rsidR="00685DC0" w:rsidRPr="00DF63EB">
          <w:rPr>
            <w:color w:val="000000" w:themeColor="text1"/>
          </w:rPr>
          <w:t xml:space="preserve"> </w:t>
        </w:r>
      </w:ins>
      <w:ins w:id="68" w:author="Jameson, Jacob" w:date="2024-09-12T23:09:00Z" w16du:dateUtc="2024-09-13T03:09:00Z">
        <w:r w:rsidR="00CF0863">
          <w:rPr>
            <w:color w:val="000000" w:themeColor="text1"/>
          </w:rPr>
          <w:t>tests</w:t>
        </w:r>
      </w:ins>
      <w:del w:id="69" w:author="Jameson, Jacob" w:date="2024-09-12T23:09:00Z" w16du:dateUtc="2024-09-13T03:09:00Z">
        <w:r w:rsidRPr="00DF63EB" w:rsidDel="00CF0863">
          <w:rPr>
            <w:color w:val="000000" w:themeColor="text1"/>
          </w:rPr>
          <w:delText>test</w:delText>
        </w:r>
      </w:del>
      <w:r w:rsidRPr="00DF63EB">
        <w:rPr>
          <w:color w:val="000000" w:themeColor="text1"/>
        </w:rPr>
        <w:t xml:space="preserve"> as needed.</w:t>
      </w:r>
    </w:p>
    <w:p w14:paraId="1606883A" w14:textId="77777777" w:rsidR="00FE0F2B" w:rsidRDefault="00FE0F2B" w:rsidP="00A80366">
      <w:pPr>
        <w:spacing w:line="480" w:lineRule="auto"/>
        <w:rPr>
          <w:color w:val="000000" w:themeColor="text1"/>
        </w:rPr>
      </w:pPr>
    </w:p>
    <w:p w14:paraId="6EEF3986" w14:textId="4A6A90BC" w:rsidR="00DA45B5" w:rsidRDefault="00DA45B5" w:rsidP="00A80366">
      <w:pPr>
        <w:spacing w:line="480" w:lineRule="auto"/>
        <w:rPr>
          <w:color w:val="000000" w:themeColor="text1"/>
        </w:rPr>
      </w:pPr>
      <w:r w:rsidRPr="00DF63EB">
        <w:rPr>
          <w:color w:val="000000" w:themeColor="text1"/>
        </w:rPr>
        <w:t>We operationalize batching as occurring when multiple diagnostic imaging tests are ordered within a 5-minute window</w:t>
      </w:r>
      <w:ins w:id="70" w:author="Jameson, Jacob" w:date="2024-09-09T22:03:00Z" w16du:dateUtc="2024-09-10T02:03:00Z">
        <w:r w:rsidR="00685DC0">
          <w:rPr>
            <w:color w:val="000000" w:themeColor="text1"/>
          </w:rPr>
          <w:t>, and these are the first tests ordered for a patient</w:t>
        </w:r>
      </w:ins>
      <w:r w:rsidRPr="00DF63EB">
        <w:rPr>
          <w:color w:val="000000" w:themeColor="text1"/>
        </w:rPr>
        <w:t>. Sensitivity analyses around this cutoff point (</w:t>
      </w:r>
      <w:r w:rsidR="00FE0F2B">
        <w:rPr>
          <w:color w:val="000000" w:themeColor="text1"/>
        </w:rPr>
        <w:t>Appendix Table</w:t>
      </w:r>
      <w:r w:rsidR="00F73B9C">
        <w:rPr>
          <w:color w:val="000000" w:themeColor="text1"/>
        </w:rPr>
        <w:t xml:space="preserve"> </w:t>
      </w:r>
      <w:r w:rsidR="00FE0F2B">
        <w:rPr>
          <w:color w:val="000000" w:themeColor="text1"/>
        </w:rPr>
        <w:t>2A</w:t>
      </w:r>
      <w:r w:rsidRPr="00DF63EB">
        <w:rPr>
          <w:color w:val="000000" w:themeColor="text1"/>
        </w:rPr>
        <w:t>) show that our results are robust to this definition. Each imaging test (e.g., X-ray, CT scan</w:t>
      </w:r>
      <w:r w:rsidR="007B57B3">
        <w:rPr>
          <w:color w:val="000000" w:themeColor="text1"/>
        </w:rPr>
        <w:t>, Ultrasound</w:t>
      </w:r>
      <w:r w:rsidRPr="00DF63EB">
        <w:rPr>
          <w:color w:val="000000" w:themeColor="text1"/>
        </w:rPr>
        <w:t xml:space="preserve">) is considered a separate, distinct test for our study. Therefore, a batch in our study consists of two or </w:t>
      </w:r>
      <w:ins w:id="71" w:author="Jameson, Jacob" w:date="2024-09-12T23:10:00Z" w16du:dateUtc="2024-09-13T03:10:00Z">
        <w:r w:rsidR="00CF0863">
          <w:rPr>
            <w:color w:val="000000" w:themeColor="text1"/>
          </w:rPr>
          <w:t>more different</w:t>
        </w:r>
      </w:ins>
      <w:del w:id="72" w:author="Jameson, Jacob" w:date="2024-09-12T23:10:00Z" w16du:dateUtc="2024-09-13T03:10:00Z">
        <w:r w:rsidRPr="00DF63EB" w:rsidDel="00CF0863">
          <w:rPr>
            <w:color w:val="000000" w:themeColor="text1"/>
          </w:rPr>
          <w:delText>more distinct</w:delText>
        </w:r>
      </w:del>
      <w:r w:rsidRPr="00DF63EB">
        <w:rPr>
          <w:color w:val="000000" w:themeColor="text1"/>
        </w:rPr>
        <w:t xml:space="preserve"> imaging tests</w:t>
      </w:r>
      <w:ins w:id="73" w:author="Jameson, Jacob" w:date="2024-09-09T22:02:00Z" w16du:dateUtc="2024-09-10T02:02:00Z">
        <w:r w:rsidR="00685DC0">
          <w:rPr>
            <w:color w:val="000000" w:themeColor="text1"/>
          </w:rPr>
          <w:t xml:space="preserve"> ordered </w:t>
        </w:r>
      </w:ins>
      <w:ins w:id="74" w:author="Jameson, Jacob" w:date="2024-09-09T22:03:00Z" w16du:dateUtc="2024-09-10T02:03:00Z">
        <w:r w:rsidR="00685DC0">
          <w:rPr>
            <w:color w:val="000000" w:themeColor="text1"/>
          </w:rPr>
          <w:t xml:space="preserve">at the start </w:t>
        </w:r>
      </w:ins>
      <w:ins w:id="75" w:author="Jameson, Jacob" w:date="2024-09-09T22:04:00Z" w16du:dateUtc="2024-09-10T02:04:00Z">
        <w:r w:rsidR="00685DC0">
          <w:rPr>
            <w:color w:val="000000" w:themeColor="text1"/>
          </w:rPr>
          <w:t>of a patient encounter</w:t>
        </w:r>
      </w:ins>
      <w:ins w:id="76" w:author="Jameson, Jacob" w:date="2024-09-09T22:06:00Z" w16du:dateUtc="2024-09-10T02:06:00Z">
        <w:r w:rsidR="00685DC0">
          <w:rPr>
            <w:color w:val="000000" w:themeColor="text1"/>
          </w:rPr>
          <w:t xml:space="preserve"> by the attending physician</w:t>
        </w:r>
      </w:ins>
      <w:r w:rsidRPr="00DF63EB">
        <w:rPr>
          <w:color w:val="000000" w:themeColor="text1"/>
        </w:rPr>
        <w:t>.</w:t>
      </w:r>
    </w:p>
    <w:p w14:paraId="6F62C2E6" w14:textId="77777777" w:rsidR="00616C1F" w:rsidRPr="00DF63EB" w:rsidRDefault="00616C1F" w:rsidP="00A80366">
      <w:pPr>
        <w:spacing w:line="480" w:lineRule="auto"/>
        <w:rPr>
          <w:color w:val="000000" w:themeColor="text1"/>
        </w:rPr>
      </w:pPr>
    </w:p>
    <w:p w14:paraId="11AE5E1B" w14:textId="2A2B5F4C" w:rsidR="00616C1F" w:rsidRDefault="00DA45B5" w:rsidP="00A80366">
      <w:pPr>
        <w:spacing w:line="480" w:lineRule="auto"/>
        <w:rPr>
          <w:color w:val="000000" w:themeColor="text1"/>
        </w:rPr>
      </w:pPr>
      <w:r w:rsidRPr="00DF63EB">
        <w:rPr>
          <w:b/>
          <w:bCs/>
          <w:color w:val="000000" w:themeColor="text1"/>
        </w:rPr>
        <w:t>Statistical Analysis</w:t>
      </w:r>
    </w:p>
    <w:p w14:paraId="6A7EB7E6" w14:textId="1C07641E" w:rsidR="00DA45B5" w:rsidDel="00926959" w:rsidRDefault="00DA45B5" w:rsidP="00A80366">
      <w:pPr>
        <w:spacing w:line="480" w:lineRule="auto"/>
        <w:rPr>
          <w:del w:id="77" w:author="Jameson, Jacob" w:date="2024-09-10T16:34:00Z" w16du:dateUtc="2024-09-10T20:34:00Z"/>
          <w:color w:val="000000" w:themeColor="text1"/>
        </w:rPr>
      </w:pPr>
      <w:r w:rsidRPr="00DF63EB">
        <w:rPr>
          <w:color w:val="000000" w:themeColor="text1"/>
        </w:rPr>
        <w:t xml:space="preserve">To assess the impact of batching on various outcomes of interest, we developed a measure to quantify each </w:t>
      </w:r>
      <w:ins w:id="78" w:author="Jameson, Jacob" w:date="2024-09-12T23:05:00Z" w16du:dateUtc="2024-09-13T03:05:00Z">
        <w:r w:rsidR="00CF0863">
          <w:rPr>
            <w:color w:val="000000" w:themeColor="text1"/>
          </w:rPr>
          <w:t>physician's</w:t>
        </w:r>
      </w:ins>
      <w:del w:id="79" w:author="Jameson, Jacob" w:date="2024-09-12T23:05:00Z" w16du:dateUtc="2024-09-13T03:05:00Z">
        <w:r w:rsidR="00F73B9C" w:rsidDel="00CF0863">
          <w:rPr>
            <w:color w:val="000000" w:themeColor="text1"/>
          </w:rPr>
          <w:delText>physician's</w:delText>
        </w:r>
      </w:del>
      <w:r w:rsidRPr="00DF63EB">
        <w:rPr>
          <w:color w:val="000000" w:themeColor="text1"/>
        </w:rPr>
        <w:t xml:space="preserve"> tendency to batch. </w:t>
      </w:r>
      <w:ins w:id="80" w:author="Jameson, Jacob" w:date="2024-09-10T16:26:00Z" w16du:dateUtc="2024-09-10T20:26:00Z">
        <w:r w:rsidR="00926959">
          <w:rPr>
            <w:color w:val="000000" w:themeColor="text1"/>
          </w:rPr>
          <w:t xml:space="preserve">Since </w:t>
        </w:r>
      </w:ins>
      <w:ins w:id="81" w:author="Jameson, Jacob" w:date="2024-09-10T16:29:00Z" w16du:dateUtc="2024-09-10T20:29:00Z">
        <w:r w:rsidR="00926959">
          <w:rPr>
            <w:color w:val="000000" w:themeColor="text1"/>
          </w:rPr>
          <w:t xml:space="preserve">the decision to batch </w:t>
        </w:r>
      </w:ins>
      <w:ins w:id="82" w:author="Jameson, Jacob" w:date="2024-09-10T16:30:00Z" w16du:dateUtc="2024-09-10T20:30:00Z">
        <w:r w:rsidR="00926959">
          <w:rPr>
            <w:color w:val="000000" w:themeColor="text1"/>
          </w:rPr>
          <w:t>order</w:t>
        </w:r>
      </w:ins>
      <w:ins w:id="83" w:author="Jameson, Jacob" w:date="2024-09-10T16:27:00Z" w16du:dateUtc="2024-09-10T20:27:00Z">
        <w:r w:rsidR="00926959">
          <w:rPr>
            <w:color w:val="000000" w:themeColor="text1"/>
          </w:rPr>
          <w:t xml:space="preserve"> is endogenous and correlated with both observed and unobserved</w:t>
        </w:r>
      </w:ins>
      <w:ins w:id="84" w:author="Jameson, Jacob" w:date="2024-09-10T16:30:00Z" w16du:dateUtc="2024-09-10T20:30:00Z">
        <w:r w:rsidR="00926959">
          <w:rPr>
            <w:color w:val="000000" w:themeColor="text1"/>
          </w:rPr>
          <w:t xml:space="preserve">, </w:t>
        </w:r>
      </w:ins>
      <w:ins w:id="85" w:author="Jameson, Jacob" w:date="2024-09-10T16:31:00Z" w16du:dateUtc="2024-09-10T20:31:00Z">
        <w:r w:rsidR="00926959">
          <w:rPr>
            <w:color w:val="000000" w:themeColor="text1"/>
          </w:rPr>
          <w:t>t</w:t>
        </w:r>
      </w:ins>
      <w:del w:id="86" w:author="Jameson, Jacob" w:date="2024-09-10T16:31:00Z" w16du:dateUtc="2024-09-10T20:31:00Z">
        <w:r w:rsidRPr="00DF63EB" w:rsidDel="00926959">
          <w:rPr>
            <w:color w:val="000000" w:themeColor="text1"/>
          </w:rPr>
          <w:delText>T</w:delText>
        </w:r>
      </w:del>
      <w:r w:rsidRPr="00DF63EB">
        <w:rPr>
          <w:color w:val="000000" w:themeColor="text1"/>
        </w:rPr>
        <w:t xml:space="preserve">his </w:t>
      </w:r>
      <w:ins w:id="87" w:author="Jameson, Jacob" w:date="2024-09-12T23:05:00Z" w16du:dateUtc="2024-09-13T03:05:00Z">
        <w:r w:rsidR="00CF0863">
          <w:rPr>
            <w:color w:val="000000" w:themeColor="text1"/>
          </w:rPr>
          <w:t>"</w:t>
        </w:r>
      </w:ins>
      <w:del w:id="88" w:author="Jameson, Jacob" w:date="2024-09-12T23:05:00Z" w16du:dateUtc="2024-09-13T03:05:00Z">
        <w:r w:rsidR="00F73B9C" w:rsidDel="00CF0863">
          <w:rPr>
            <w:color w:val="000000" w:themeColor="text1"/>
          </w:rPr>
          <w:delText>"</w:delText>
        </w:r>
      </w:del>
      <w:r w:rsidRPr="00DF63EB">
        <w:rPr>
          <w:color w:val="000000" w:themeColor="text1"/>
        </w:rPr>
        <w:t>batch tendency</w:t>
      </w:r>
      <w:ins w:id="89" w:author="Jameson, Jacob" w:date="2024-09-12T23:05:00Z" w16du:dateUtc="2024-09-13T03:05:00Z">
        <w:r w:rsidR="00CF0863">
          <w:rPr>
            <w:color w:val="000000" w:themeColor="text1"/>
          </w:rPr>
          <w:t>"</w:t>
        </w:r>
      </w:ins>
      <w:del w:id="90" w:author="Jameson, Jacob" w:date="2024-09-12T23:05:00Z" w16du:dateUtc="2024-09-13T03:05:00Z">
        <w:r w:rsidR="00F73B9C" w:rsidDel="00CF0863">
          <w:rPr>
            <w:color w:val="000000" w:themeColor="text1"/>
          </w:rPr>
          <w:delText>"</w:delText>
        </w:r>
      </w:del>
      <w:r w:rsidRPr="00DF63EB">
        <w:rPr>
          <w:color w:val="000000" w:themeColor="text1"/>
        </w:rPr>
        <w:t xml:space="preserve"> score allows us to explore the associations between batching behavior and critical outcomes such as patient length of stay, resource utilization, and 72-hour return to the ED. The batch tendency for each physician was </w:t>
      </w:r>
      <w:r w:rsidRPr="00DF63EB">
        <w:rPr>
          <w:color w:val="000000" w:themeColor="text1"/>
        </w:rPr>
        <w:lastRenderedPageBreak/>
        <w:t xml:space="preserve">calculated using a </w:t>
      </w:r>
      <w:ins w:id="91" w:author="Jameson, Jacob" w:date="2024-09-12T23:05:00Z" w16du:dateUtc="2024-09-13T03:05:00Z">
        <w:r w:rsidR="00CF0863">
          <w:rPr>
            <w:color w:val="000000" w:themeColor="text1"/>
          </w:rPr>
          <w:t>"</w:t>
        </w:r>
      </w:ins>
      <w:del w:id="92" w:author="Jameson, Jacob" w:date="2024-09-12T23:05:00Z" w16du:dateUtc="2024-09-13T03:05:00Z">
        <w:r w:rsidR="00F73B9C" w:rsidDel="00CF0863">
          <w:rPr>
            <w:color w:val="000000" w:themeColor="text1"/>
          </w:rPr>
          <w:delText>"</w:delText>
        </w:r>
      </w:del>
      <w:r w:rsidRPr="00DF63EB">
        <w:rPr>
          <w:color w:val="000000" w:themeColor="text1"/>
        </w:rPr>
        <w:t>leave-one-out</w:t>
      </w:r>
      <w:ins w:id="93" w:author="Jameson, Jacob" w:date="2024-09-12T23:05:00Z" w16du:dateUtc="2024-09-13T03:05:00Z">
        <w:r w:rsidR="00CF0863">
          <w:rPr>
            <w:color w:val="000000" w:themeColor="text1"/>
          </w:rPr>
          <w:t>"</w:t>
        </w:r>
      </w:ins>
      <w:del w:id="94" w:author="Jameson, Jacob" w:date="2024-09-12T23:05:00Z" w16du:dateUtc="2024-09-13T03:05:00Z">
        <w:r w:rsidR="00F73B9C" w:rsidDel="00CF0863">
          <w:rPr>
            <w:color w:val="000000" w:themeColor="text1"/>
          </w:rPr>
          <w:delText>"</w:delText>
        </w:r>
      </w:del>
      <w:r w:rsidRPr="00DF63EB">
        <w:rPr>
          <w:color w:val="000000" w:themeColor="text1"/>
        </w:rPr>
        <w:t xml:space="preserve"> approach. Specifically,</w:t>
      </w:r>
      <w:del w:id="95" w:author="Jameson, Jacob" w:date="2024-09-10T16:39:00Z" w16du:dateUtc="2024-09-10T20:39:00Z">
        <w:r w:rsidRPr="00DF63EB" w:rsidDel="00926959">
          <w:rPr>
            <w:color w:val="000000" w:themeColor="text1"/>
          </w:rPr>
          <w:delText xml:space="preserve"> </w:delText>
        </w:r>
      </w:del>
      <w:ins w:id="96" w:author="Jameson, Jacob" w:date="2024-09-10T16:39:00Z" w16du:dateUtc="2024-09-10T20:39:00Z">
        <w:r w:rsidR="00926959">
          <w:rPr>
            <w:color w:val="000000" w:themeColor="text1"/>
          </w:rPr>
          <w:t xml:space="preserve"> </w:t>
        </w:r>
      </w:ins>
      <w:r w:rsidRPr="00DF63EB">
        <w:rPr>
          <w:color w:val="000000" w:themeColor="text1"/>
        </w:rPr>
        <w:t xml:space="preserve">we estimate the following multivariable logistic regression </w:t>
      </w:r>
      <w:del w:id="97" w:author="Jameson, Jacob" w:date="2024-09-10T16:39:00Z" w16du:dateUtc="2024-09-10T20:39:00Z">
        <w:r w:rsidRPr="00DF63EB" w:rsidDel="00926959">
          <w:rPr>
            <w:color w:val="000000" w:themeColor="text1"/>
          </w:rPr>
          <w:delText>for each patient encounter</w:delText>
        </w:r>
      </w:del>
      <w:ins w:id="98" w:author="Jameson, Jacob" w:date="2024-09-10T16:39:00Z" w16du:dateUtc="2024-09-10T20:39:00Z">
        <w:r w:rsidR="00926959">
          <w:rPr>
            <w:color w:val="000000" w:themeColor="text1"/>
          </w:rPr>
          <w:t xml:space="preserve">using 10-fold </w:t>
        </w:r>
      </w:ins>
      <w:ins w:id="99" w:author="Jameson, Jacob" w:date="2024-09-12T23:10:00Z" w16du:dateUtc="2024-09-13T03:10:00Z">
        <w:r w:rsidR="00CF0863">
          <w:rPr>
            <w:color w:val="000000" w:themeColor="text1"/>
          </w:rPr>
          <w:t>cross-validation</w:t>
        </w:r>
      </w:ins>
      <w:r w:rsidRPr="00DF63EB">
        <w:rPr>
          <w:color w:val="000000" w:themeColor="text1"/>
        </w:rPr>
        <w:t>:</w:t>
      </w:r>
    </w:p>
    <w:p w14:paraId="2C228FB3" w14:textId="77777777" w:rsidR="00616C1F" w:rsidRPr="00DF63EB" w:rsidRDefault="00616C1F" w:rsidP="00A80366">
      <w:pPr>
        <w:spacing w:line="480" w:lineRule="auto"/>
        <w:rPr>
          <w:color w:val="000000" w:themeColor="text1"/>
        </w:rPr>
      </w:pPr>
    </w:p>
    <w:p w14:paraId="00380C3B" w14:textId="068D7348" w:rsidR="00616C1F" w:rsidRPr="00926959" w:rsidDel="00926959" w:rsidRDefault="00DA45B5" w:rsidP="00A80366">
      <w:pPr>
        <w:spacing w:line="480" w:lineRule="auto"/>
        <w:ind w:firstLine="720"/>
        <w:rPr>
          <w:del w:id="100" w:author="Jameson, Jacob" w:date="2024-09-10T16:46:00Z" w16du:dateUtc="2024-09-10T20:46:00Z"/>
          <w:color w:val="000000" w:themeColor="text1"/>
        </w:rPr>
      </w:pPr>
      <m:oMathPara>
        <m:oMathParaPr>
          <m:jc m:val="left"/>
        </m:oMathParaPr>
        <m:oMath>
          <m:r>
            <w:rPr>
              <w:rFonts w:ascii="Cambria Math" w:hAnsi="Cambria Math"/>
              <w:color w:val="000000" w:themeColor="text1"/>
            </w:rPr>
            <m:t>logit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m:rPr>
                  <m:sty m:val="bi"/>
                </m:rPr>
                <w:rPr>
                  <w:rFonts w:ascii="Cambria Math" w:hAnsi="Cambria Math"/>
                  <w:color w:val="000000" w:themeColor="text1"/>
                </w:rPr>
                <m:t>X</m:t>
              </m:r>
            </m:e>
            <m:sub>
              <m:r>
                <w:rPr>
                  <w:rFonts w:ascii="Cambria Math" w:hAnsi="Cambria Math"/>
                  <w:color w:val="000000" w:themeColor="text1"/>
                </w:rPr>
                <m:t>ym</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m:rPr>
                  <m:sty m:val="bi"/>
                </m:rPr>
                <w:rPr>
                  <w:rFonts w:ascii="Cambria Math" w:hAnsi="Cambria Math"/>
                  <w:color w:val="000000" w:themeColor="text1"/>
                </w:rPr>
                <m:t>X</m:t>
              </m:r>
            </m:e>
            <m: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m:rPr>
                  <m:sty m:val="bi"/>
                </m:rPr>
                <w:rPr>
                  <w:rFonts w:ascii="Cambria Math" w:hAnsi="Cambria Math"/>
                  <w:color w:val="000000" w:themeColor="text1"/>
                </w:rPr>
                <m:t>X</m:t>
              </m:r>
            </m:e>
            <m:sub>
              <m:r>
                <w:rPr>
                  <w:rFonts w:ascii="Cambria Math" w:hAnsi="Cambria Math"/>
                  <w:color w:val="000000" w:themeColor="text1"/>
                </w:rPr>
                <m:t>complaint</m:t>
              </m:r>
              <m:r>
                <w:ins w:id="101" w:author="Jameson, Jacob" w:date="2024-09-10T16:40:00Z" w16du:dateUtc="2024-09-10T20:40:00Z">
                  <w:rPr>
                    <w:rFonts w:ascii="Cambria Math" w:hAnsi="Cambria Math"/>
                    <w:color w:val="000000" w:themeColor="text1"/>
                  </w:rPr>
                  <m:t>×</m:t>
                </w:ins>
              </m:r>
              <m:f>
                <m:fPr>
                  <m:ctrlPr>
                    <w:del w:id="102" w:author="Jameson, Jacob" w:date="2024-09-10T16:40:00Z" w16du:dateUtc="2024-09-10T20:40:00Z">
                      <w:rPr>
                        <w:rFonts w:ascii="Cambria Math" w:hAnsi="Cambria Math"/>
                        <w:i/>
                        <w:color w:val="000000" w:themeColor="text1"/>
                      </w:rPr>
                    </w:del>
                  </m:ctrlPr>
                </m:fPr>
                <m:num/>
                <m:den>
                  <m:r>
                    <w:rPr>
                      <w:rFonts w:ascii="Cambria Math" w:hAnsi="Cambria Math"/>
                      <w:color w:val="000000" w:themeColor="text1"/>
                    </w:rPr>
                    <m:t>severity</m:t>
                  </m:r>
                </m:den>
              </m:f>
            </m:sub>
          </m:sSub>
          <m:r>
            <w:rPr>
              <w:rFonts w:ascii="Cambria Math" w:hAnsi="Cambria Math"/>
              <w:color w:val="000000" w:themeColor="text1"/>
            </w:rPr>
            <m:t>+</m:t>
          </m:r>
          <m:sSub>
            <m:sSubPr>
              <m:ctrlPr>
                <w:ins w:id="103" w:author="Jameson, Jacob" w:date="2024-09-10T16:39:00Z" w16du:dateUtc="2024-09-10T20:39:00Z">
                  <w:rPr>
                    <w:rFonts w:ascii="Cambria Math" w:hAnsi="Cambria Math"/>
                    <w:i/>
                    <w:color w:val="000000" w:themeColor="text1"/>
                  </w:rPr>
                </w:ins>
              </m:ctrlPr>
            </m:sSubPr>
            <m:e>
              <m:r>
                <w:ins w:id="104" w:author="Jameson, Jacob" w:date="2024-09-10T16:39:00Z" w16du:dateUtc="2024-09-10T20:39:00Z">
                  <w:rPr>
                    <w:rFonts w:ascii="Cambria Math" w:hAnsi="Cambria Math"/>
                    <w:color w:val="000000" w:themeColor="text1"/>
                  </w:rPr>
                  <m:t>β</m:t>
                </w:ins>
              </m:r>
            </m:e>
            <m:sub>
              <m:r>
                <w:ins w:id="105" w:author="Jameson, Jacob" w:date="2024-09-10T16:40:00Z" w16du:dateUtc="2024-09-10T20:40:00Z">
                  <w:rPr>
                    <w:rFonts w:ascii="Cambria Math" w:hAnsi="Cambria Math"/>
                    <w:color w:val="000000" w:themeColor="text1"/>
                  </w:rPr>
                  <m:t>4</m:t>
                </w:ins>
              </m:r>
            </m:sub>
          </m:sSub>
          <m:sSub>
            <m:sSubPr>
              <m:ctrlPr>
                <w:ins w:id="106" w:author="Jameson, Jacob" w:date="2024-09-10T16:40:00Z" w16du:dateUtc="2024-09-10T20:40:00Z">
                  <w:rPr>
                    <w:rFonts w:ascii="Cambria Math" w:hAnsi="Cambria Math"/>
                    <w:i/>
                    <w:color w:val="000000" w:themeColor="text1"/>
                  </w:rPr>
                </w:ins>
              </m:ctrlPr>
            </m:sSubPr>
            <m:e>
              <m:r>
                <w:ins w:id="107" w:author="Jameson, Jacob" w:date="2024-09-10T16:40:00Z" w16du:dateUtc="2024-09-10T20:40:00Z">
                  <m:rPr>
                    <m:sty m:val="bi"/>
                  </m:rPr>
                  <w:rPr>
                    <w:rFonts w:ascii="Cambria Math" w:hAnsi="Cambria Math"/>
                    <w:color w:val="000000" w:themeColor="text1"/>
                  </w:rPr>
                  <m:t>X</m:t>
                </w:ins>
              </m:r>
              <m:ctrlPr>
                <w:ins w:id="108" w:author="Jameson, Jacob" w:date="2024-09-10T16:40:00Z" w16du:dateUtc="2024-09-10T20:40:00Z">
                  <w:rPr>
                    <w:rFonts w:ascii="Cambria Math" w:hAnsi="Cambria Math"/>
                    <w:b/>
                    <w:bCs/>
                    <w:i/>
                    <w:color w:val="000000" w:themeColor="text1"/>
                  </w:rPr>
                </w:ins>
              </m:ctrlPr>
            </m:e>
            <m:sub>
              <m:r>
                <w:ins w:id="109" w:author="Jameson, Jacob" w:date="2024-09-10T16:43:00Z" w16du:dateUtc="2024-09-10T20:43:00Z">
                  <m:rPr>
                    <m:sty m:val="bi"/>
                  </m:rPr>
                  <w:rPr>
                    <w:rFonts w:ascii="Cambria Math" w:hAnsi="Cambria Math"/>
                    <w:color w:val="000000" w:themeColor="text1"/>
                  </w:rPr>
                  <m:t>h</m:t>
                </w:ins>
              </m:r>
              <m:r>
                <w:ins w:id="110" w:author="Jameson, Jacob" w:date="2024-09-10T16:42:00Z" w16du:dateUtc="2024-09-10T20:42:00Z">
                  <m:rPr>
                    <m:sty m:val="bi"/>
                  </m:rPr>
                  <w:rPr>
                    <w:rFonts w:ascii="Cambria Math" w:hAnsi="Cambria Math"/>
                    <w:color w:val="000000" w:themeColor="text1"/>
                  </w:rPr>
                  <m:t>ypotensiv</m:t>
                </w:ins>
              </m:r>
              <m:r>
                <w:ins w:id="111" w:author="Jameson, Jacob" w:date="2024-09-10T16:43:00Z" w16du:dateUtc="2024-09-10T20:43:00Z">
                  <m:rPr>
                    <m:sty m:val="bi"/>
                  </m:rPr>
                  <w:rPr>
                    <w:rFonts w:ascii="Cambria Math" w:hAnsi="Cambria Math"/>
                    <w:color w:val="000000" w:themeColor="text1"/>
                  </w:rPr>
                  <m:t>e</m:t>
                </w:ins>
              </m:r>
            </m:sub>
          </m:sSub>
          <m:r>
            <w:ins w:id="112" w:author="Jameson, Jacob" w:date="2024-09-10T16:39:00Z" w16du:dateUtc="2024-09-10T20:39:00Z">
              <w:rPr>
                <w:rFonts w:ascii="Cambria Math" w:hAnsi="Cambria Math"/>
                <w:color w:val="000000" w:themeColor="text1"/>
              </w:rPr>
              <m:t>+</m:t>
            </w:ins>
          </m:r>
          <m:sSub>
            <m:sSubPr>
              <m:ctrlPr>
                <w:ins w:id="113" w:author="Jameson, Jacob" w:date="2024-09-10T16:43:00Z" w16du:dateUtc="2024-09-10T20:43:00Z">
                  <w:rPr>
                    <w:rFonts w:ascii="Cambria Math" w:hAnsi="Cambria Math"/>
                    <w:i/>
                    <w:color w:val="000000" w:themeColor="text1"/>
                  </w:rPr>
                </w:ins>
              </m:ctrlPr>
            </m:sSubPr>
            <m:e>
              <m:r>
                <w:ins w:id="114" w:author="Jameson, Jacob" w:date="2024-09-10T16:43:00Z" w16du:dateUtc="2024-09-10T20:43:00Z">
                  <w:rPr>
                    <w:rFonts w:ascii="Cambria Math" w:hAnsi="Cambria Math"/>
                    <w:color w:val="000000" w:themeColor="text1"/>
                  </w:rPr>
                  <m:t>β</m:t>
                </w:ins>
              </m:r>
            </m:e>
            <m:sub>
              <m:r>
                <w:ins w:id="115" w:author="Jameson, Jacob" w:date="2024-09-10T16:43:00Z" w16du:dateUtc="2024-09-10T20:43:00Z">
                  <w:rPr>
                    <w:rFonts w:ascii="Cambria Math" w:hAnsi="Cambria Math"/>
                    <w:color w:val="000000" w:themeColor="text1"/>
                  </w:rPr>
                  <m:t>5</m:t>
                </w:ins>
              </m:r>
            </m:sub>
          </m:sSub>
          <m:sSub>
            <m:sSubPr>
              <m:ctrlPr>
                <w:ins w:id="116" w:author="Jameson, Jacob" w:date="2024-09-10T16:43:00Z" w16du:dateUtc="2024-09-10T20:43:00Z">
                  <w:rPr>
                    <w:rFonts w:ascii="Cambria Math" w:hAnsi="Cambria Math"/>
                    <w:i/>
                    <w:color w:val="000000" w:themeColor="text1"/>
                  </w:rPr>
                </w:ins>
              </m:ctrlPr>
            </m:sSubPr>
            <m:e>
              <m:r>
                <w:ins w:id="117" w:author="Jameson, Jacob" w:date="2024-09-10T16:44:00Z" w16du:dateUtc="2024-09-10T20:44:00Z">
                  <m:rPr>
                    <m:sty m:val="bi"/>
                  </m:rPr>
                  <w:rPr>
                    <w:rFonts w:ascii="Cambria Math" w:hAnsi="Cambria Math"/>
                    <w:color w:val="000000" w:themeColor="text1"/>
                  </w:rPr>
                  <m:t>X</m:t>
                </w:ins>
              </m:r>
            </m:e>
            <m:sub>
              <m:r>
                <w:ins w:id="118" w:author="Jameson, Jacob" w:date="2024-09-10T16:43:00Z" w16du:dateUtc="2024-09-10T20:43:00Z">
                  <w:rPr>
                    <w:rFonts w:ascii="Cambria Math" w:hAnsi="Cambria Math"/>
                    <w:color w:val="000000" w:themeColor="text1"/>
                  </w:rPr>
                  <m:t>tachycardic</m:t>
                </w:ins>
              </m:r>
            </m:sub>
          </m:sSub>
          <m:r>
            <w:ins w:id="119" w:author="Jameson, Jacob" w:date="2024-09-10T16:43:00Z" w16du:dateUtc="2024-09-10T20:43:00Z">
              <w:rPr>
                <w:rFonts w:ascii="Cambria Math" w:hAnsi="Cambria Math"/>
                <w:color w:val="000000" w:themeColor="text1"/>
              </w:rPr>
              <m:t>+</m:t>
            </w:ins>
          </m:r>
          <m:sSub>
            <m:sSubPr>
              <m:ctrlPr>
                <w:ins w:id="120" w:author="Jameson, Jacob" w:date="2024-09-10T16:43:00Z" w16du:dateUtc="2024-09-10T20:43:00Z">
                  <w:rPr>
                    <w:rFonts w:ascii="Cambria Math" w:hAnsi="Cambria Math"/>
                    <w:i/>
                    <w:color w:val="000000" w:themeColor="text1"/>
                  </w:rPr>
                </w:ins>
              </m:ctrlPr>
            </m:sSubPr>
            <m:e>
              <m:r>
                <w:ins w:id="121" w:author="Jameson, Jacob" w:date="2024-09-10T16:43:00Z" w16du:dateUtc="2024-09-10T20:43:00Z">
                  <w:rPr>
                    <w:rFonts w:ascii="Cambria Math" w:hAnsi="Cambria Math"/>
                    <w:color w:val="000000" w:themeColor="text1"/>
                  </w:rPr>
                  <m:t>β</m:t>
                </w:ins>
              </m:r>
            </m:e>
            <m:sub>
              <m:r>
                <w:ins w:id="122" w:author="Jameson, Jacob" w:date="2024-09-10T16:43:00Z" w16du:dateUtc="2024-09-10T20:43:00Z">
                  <w:rPr>
                    <w:rFonts w:ascii="Cambria Math" w:hAnsi="Cambria Math"/>
                    <w:color w:val="000000" w:themeColor="text1"/>
                  </w:rPr>
                  <m:t>6</m:t>
                </w:ins>
              </m:r>
            </m:sub>
          </m:sSub>
          <m:sSub>
            <m:sSubPr>
              <m:ctrlPr>
                <w:ins w:id="123" w:author="Jameson, Jacob" w:date="2024-09-10T16:43:00Z" w16du:dateUtc="2024-09-10T20:43:00Z">
                  <w:rPr>
                    <w:rFonts w:ascii="Cambria Math" w:hAnsi="Cambria Math"/>
                    <w:i/>
                    <w:color w:val="000000" w:themeColor="text1"/>
                  </w:rPr>
                </w:ins>
              </m:ctrlPr>
            </m:sSubPr>
            <m:e>
              <m:r>
                <w:ins w:id="124" w:author="Jameson, Jacob" w:date="2024-09-10T16:44:00Z" w16du:dateUtc="2024-09-10T20:44:00Z">
                  <m:rPr>
                    <m:sty m:val="bi"/>
                  </m:rPr>
                  <w:rPr>
                    <w:rFonts w:ascii="Cambria Math" w:hAnsi="Cambria Math"/>
                    <w:color w:val="000000" w:themeColor="text1"/>
                  </w:rPr>
                  <m:t>X</m:t>
                </w:ins>
              </m:r>
            </m:e>
            <m:sub>
              <m:r>
                <w:ins w:id="125" w:author="Jameson, Jacob" w:date="2024-09-10T16:44:00Z" w16du:dateUtc="2024-09-10T20:44:00Z">
                  <w:rPr>
                    <w:rFonts w:ascii="Cambria Math" w:hAnsi="Cambria Math"/>
                    <w:color w:val="000000" w:themeColor="text1"/>
                  </w:rPr>
                  <m:t>tachypneic</m:t>
                </w:ins>
              </m:r>
            </m:sub>
          </m:sSub>
          <m:r>
            <w:ins w:id="126" w:author="Jameson, Jacob" w:date="2024-09-10T16:44:00Z" w16du:dateUtc="2024-09-10T20:44:00Z">
              <w:rPr>
                <w:rFonts w:ascii="Cambria Math" w:hAnsi="Cambria Math"/>
                <w:color w:val="000000" w:themeColor="text1"/>
              </w:rPr>
              <m:t>+</m:t>
            </w:ins>
          </m:r>
          <m:sSub>
            <m:sSubPr>
              <m:ctrlPr>
                <w:ins w:id="127" w:author="Jameson, Jacob" w:date="2024-09-10T16:44:00Z" w16du:dateUtc="2024-09-10T20:44:00Z">
                  <w:rPr>
                    <w:rFonts w:ascii="Cambria Math" w:hAnsi="Cambria Math"/>
                    <w:i/>
                    <w:color w:val="000000" w:themeColor="text1"/>
                  </w:rPr>
                </w:ins>
              </m:ctrlPr>
            </m:sSubPr>
            <m:e>
              <m:r>
                <w:ins w:id="128" w:author="Jameson, Jacob" w:date="2024-09-10T16:44:00Z" w16du:dateUtc="2024-09-10T20:44:00Z">
                  <w:rPr>
                    <w:rFonts w:ascii="Cambria Math" w:hAnsi="Cambria Math"/>
                    <w:color w:val="000000" w:themeColor="text1"/>
                  </w:rPr>
                  <m:t>β</m:t>
                </w:ins>
              </m:r>
            </m:e>
            <m:sub>
              <m:r>
                <w:ins w:id="129" w:author="Jameson, Jacob" w:date="2024-09-10T16:44:00Z" w16du:dateUtc="2024-09-10T20:44:00Z">
                  <w:rPr>
                    <w:rFonts w:ascii="Cambria Math" w:hAnsi="Cambria Math"/>
                    <w:color w:val="000000" w:themeColor="text1"/>
                  </w:rPr>
                  <m:t>7</m:t>
                </w:ins>
              </m:r>
            </m:sub>
          </m:sSub>
          <m:sSub>
            <m:sSubPr>
              <m:ctrlPr>
                <w:ins w:id="130" w:author="Jameson, Jacob" w:date="2024-09-10T16:44:00Z" w16du:dateUtc="2024-09-10T20:44:00Z">
                  <w:rPr>
                    <w:rFonts w:ascii="Cambria Math" w:hAnsi="Cambria Math"/>
                    <w:i/>
                    <w:color w:val="000000" w:themeColor="text1"/>
                  </w:rPr>
                </w:ins>
              </m:ctrlPr>
            </m:sSubPr>
            <m:e>
              <m:r>
                <w:ins w:id="131" w:author="Jameson, Jacob" w:date="2024-09-10T16:44:00Z" w16du:dateUtc="2024-09-10T20:44:00Z">
                  <m:rPr>
                    <m:sty m:val="bi"/>
                  </m:rPr>
                  <w:rPr>
                    <w:rFonts w:ascii="Cambria Math" w:hAnsi="Cambria Math"/>
                    <w:color w:val="000000" w:themeColor="text1"/>
                  </w:rPr>
                  <m:t>X</m:t>
                </w:ins>
              </m:r>
            </m:e>
            <m:sub>
              <m:r>
                <w:ins w:id="132" w:author="Jameson, Jacob" w:date="2024-09-10T16:44:00Z" w16du:dateUtc="2024-09-10T20:44:00Z">
                  <w:rPr>
                    <w:rFonts w:ascii="Cambria Math" w:hAnsi="Cambria Math"/>
                    <w:color w:val="000000" w:themeColor="text1"/>
                  </w:rPr>
                  <m:t>febrile</m:t>
                </w:ins>
              </m:r>
            </m:sub>
          </m:sSub>
          <m:r>
            <w:ins w:id="133" w:author="Jameson, Jacob" w:date="2024-09-10T16:44:00Z" w16du:dateUtc="2024-09-10T20:44:00Z">
              <w:rPr>
                <w:rFonts w:ascii="Cambria Math" w:hAnsi="Cambria Math"/>
                <w:color w:val="000000" w:themeColor="text1"/>
              </w:rPr>
              <m:t>+</m:t>
            </w:ins>
          </m:r>
          <m:r>
            <w:ins w:id="134" w:author="Jameson, Jacob" w:date="2024-09-10T16:43:00Z" w16du:dateUtc="2024-09-10T20:43:00Z">
              <w:rPr>
                <w:rFonts w:ascii="Cambria Math" w:hAnsi="Cambria Math"/>
                <w:color w:val="000000" w:themeColor="text1"/>
              </w:rPr>
              <m:t xml:space="preserve"> </m:t>
            </w:ins>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ins w:id="135" w:author="Jameson, Jacob" w:date="2024-09-10T16:44:00Z" w16du:dateUtc="2024-09-10T20:44:00Z">
                      <w:rPr>
                        <w:rFonts w:ascii="Cambria Math" w:hAnsi="Cambria Math"/>
                        <w:color w:val="000000" w:themeColor="text1"/>
                      </w:rPr>
                      <m:t>8</m:t>
                    </w:ins>
                  </m:r>
                  <m:r>
                    <w:del w:id="136" w:author="Jameson, Jacob" w:date="2024-09-10T16:44:00Z" w16du:dateUtc="2024-09-10T20:44:00Z">
                      <w:rPr>
                        <w:rFonts w:ascii="Cambria Math" w:hAnsi="Cambria Math"/>
                        <w:color w:val="000000" w:themeColor="text1"/>
                      </w:rPr>
                      <m:t>4</m:t>
                    </w:del>
                  </m:r>
                </m:sub>
              </m:sSub>
              <m:r>
                <m:rPr>
                  <m:sty m:val="bi"/>
                </m:rPr>
                <w:rPr>
                  <w:rFonts w:ascii="Cambria Math" w:hAnsi="Cambria Math"/>
                  <w:color w:val="000000" w:themeColor="text1"/>
                </w:rPr>
                <m:t>X</m:t>
              </m:r>
            </m:e>
            <m:sub>
              <m:r>
                <w:rPr>
                  <w:rFonts w:ascii="Cambria Math" w:hAnsi="Cambria Math"/>
                  <w:color w:val="000000" w:themeColor="text1"/>
                </w:rPr>
                <m:t>physician ID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m:oMathPara>
    </w:p>
    <w:p w14:paraId="244856BC" w14:textId="77777777" w:rsidR="00616C1F" w:rsidRDefault="00616C1F" w:rsidP="00926959">
      <w:pPr>
        <w:spacing w:line="480" w:lineRule="auto"/>
        <w:ind w:firstLine="720"/>
        <w:rPr>
          <w:color w:val="000000" w:themeColor="text1"/>
        </w:rPr>
        <w:pPrChange w:id="137" w:author="Jameson, Jacob" w:date="2024-09-10T16:46:00Z" w16du:dateUtc="2024-09-10T20:46:00Z">
          <w:pPr>
            <w:spacing w:line="480" w:lineRule="auto"/>
          </w:pPr>
        </w:pPrChange>
      </w:pPr>
    </w:p>
    <w:p w14:paraId="360A836E" w14:textId="61B17035" w:rsidR="00DA45B5" w:rsidRPr="00616C1F" w:rsidRDefault="00DA45B5" w:rsidP="00A80366">
      <w:pPr>
        <w:spacing w:line="480" w:lineRule="auto"/>
        <w:rPr>
          <w:color w:val="000000" w:themeColor="text1"/>
        </w:rPr>
      </w:pPr>
      <w:r w:rsidRPr="00DF63EB">
        <w:t xml:space="preserve">Where </w:t>
      </w:r>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Pr="00DF63EB">
        <w:rPr>
          <w:position w:val="-4"/>
        </w:rPr>
        <w:t xml:space="preserve"> </w:t>
      </w:r>
      <w:r w:rsidRPr="00DF63EB">
        <w:t xml:space="preserve">is a dummy variable equal to one if </w:t>
      </w:r>
      <w:r w:rsidRPr="00DF63EB">
        <w:rPr>
          <w:color w:val="000000" w:themeColor="text1"/>
        </w:rPr>
        <w:t xml:space="preserve">patient </w:t>
      </w:r>
      <m:oMath>
        <m:r>
          <w:rPr>
            <w:rFonts w:ascii="Cambria Math" w:hAnsi="Cambria Math"/>
            <w:color w:val="000000" w:themeColor="text1"/>
          </w:rPr>
          <m:t>i</m:t>
        </m:r>
      </m:oMath>
      <w:r w:rsidRPr="00DF63EB">
        <w:t xml:space="preserve"> had their imaging tests batch ordered on the encounter on date </w:t>
      </w:r>
      <m:oMath>
        <m:r>
          <w:rPr>
            <w:rFonts w:ascii="Cambria Math" w:hAnsi="Cambria Math"/>
          </w:rPr>
          <m:t>t</m:t>
        </m:r>
      </m:oMath>
      <w:r w:rsidRPr="00DF63EB">
        <w:t xml:space="preserve">. Covariates include year-month,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ym</m:t>
            </m:r>
          </m:sub>
        </m:sSub>
      </m:oMath>
      <w:r w:rsidRPr="00DF63EB">
        <w:t xml:space="preserve">, to control for time and seasonal variation in batching, such as hospital-specific policies (e.g., initiatives to eliminate excess testing) or seasonality in ED visits. We also control for shift-level variations that include physician scheduling and patient arrival with day-of-week and time-of-day covariates,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dt</m:t>
            </m:r>
          </m:sub>
        </m:sSub>
      </m:oMath>
      <w:r w:rsidRPr="00DF63EB">
        <w:t>. Chief complaint by severity,</w:t>
      </w:r>
      <w:ins w:id="138" w:author="Jameson, Jacob" w:date="2024-09-10T16:48:00Z" w16du:dateUtc="2024-09-10T20:48:00Z">
        <w:r w:rsidR="00926959">
          <w:t xml:space="preserve"> </w:t>
        </w:r>
      </w:ins>
      <m:oMath>
        <m:sSub>
          <m:sSubPr>
            <m:ctrlPr>
              <w:ins w:id="139" w:author="Jameson, Jacob" w:date="2024-09-10T16:48:00Z" w16du:dateUtc="2024-09-10T20:48:00Z">
                <w:rPr>
                  <w:rFonts w:ascii="Cambria Math" w:hAnsi="Cambria Math"/>
                  <w:i/>
                </w:rPr>
              </w:ins>
            </m:ctrlPr>
          </m:sSubPr>
          <m:e>
            <m:r>
              <w:ins w:id="140" w:author="Jameson, Jacob" w:date="2024-09-10T16:48:00Z" w16du:dateUtc="2024-09-10T20:48:00Z">
                <m:rPr>
                  <m:sty m:val="bi"/>
                </m:rPr>
                <w:rPr>
                  <w:rFonts w:ascii="Cambria Math" w:hAnsi="Cambria Math"/>
                </w:rPr>
                <m:t>X</m:t>
              </w:ins>
            </m:r>
          </m:e>
          <m:sub>
            <m:r>
              <w:ins w:id="141" w:author="Jameson, Jacob" w:date="2024-09-10T16:48:00Z" w16du:dateUtc="2024-09-10T20:48:00Z">
                <w:rPr>
                  <w:rFonts w:ascii="Cambria Math" w:hAnsi="Cambria Math"/>
                </w:rPr>
                <m:t>complaint × severity</m:t>
              </w:ins>
            </m:r>
          </m:sub>
        </m:sSub>
      </m:oMath>
      <w:ins w:id="142" w:author="Jameson, Jacob" w:date="2024-09-10T16:49:00Z" w16du:dateUtc="2024-09-10T20:49:00Z">
        <w:r w:rsidR="00926959">
          <w:t xml:space="preserve">, </w:t>
        </w:r>
      </w:ins>
      <w:ins w:id="143" w:author="Jameson, Jacob" w:date="2024-09-10T16:51:00Z" w16du:dateUtc="2024-09-10T20:51:00Z">
        <w:r w:rsidR="00926959" w:rsidRPr="00926959">
          <w:t>as well as several other patient-level characteristics such as hypotension, tachycardia, tachypnea, and fever, are included to increase precision and account for variation in patient acuity and clinical presentation.</w:t>
        </w:r>
      </w:ins>
      <w:del w:id="144" w:author="Jameson, Jacob" w:date="2024-09-10T16:48:00Z" w16du:dateUtc="2024-09-10T20:48:00Z">
        <w:r w:rsidRPr="00DF63EB" w:rsidDel="00926959">
          <w:delText xml:space="preserve"> </w:delText>
        </w:r>
      </w:del>
      <m:oMath>
        <m:sSub>
          <m:sSubPr>
            <m:ctrlPr>
              <w:del w:id="145" w:author="Jameson, Jacob" w:date="2024-09-10T16:48:00Z" w16du:dateUtc="2024-09-10T20:48:00Z">
                <w:rPr>
                  <w:rFonts w:ascii="Cambria Math" w:hAnsi="Cambria Math"/>
                  <w:i/>
                  <w:color w:val="000000" w:themeColor="text1"/>
                </w:rPr>
              </w:del>
            </m:ctrlPr>
          </m:sSubPr>
          <m:e>
            <m:r>
              <w:del w:id="146" w:author="Jameson, Jacob" w:date="2024-09-10T16:47:00Z" w16du:dateUtc="2024-09-10T20:47:00Z">
                <m:rPr>
                  <m:sty m:val="bi"/>
                </m:rPr>
                <w:rPr>
                  <w:rFonts w:ascii="Cambria Math" w:hAnsi="Cambria Math"/>
                  <w:color w:val="000000" w:themeColor="text1"/>
                </w:rPr>
                <m:t>X</m:t>
              </w:del>
            </m:r>
          </m:e>
          <m:sub>
            <m:f>
              <m:fPr>
                <m:ctrlPr>
                  <w:del w:id="147" w:author="Jameson, Jacob" w:date="2024-09-10T16:47:00Z" w16du:dateUtc="2024-09-10T20:47:00Z">
                    <w:rPr>
                      <w:rFonts w:ascii="Cambria Math" w:hAnsi="Cambria Math"/>
                      <w:i/>
                      <w:color w:val="000000" w:themeColor="text1"/>
                    </w:rPr>
                  </w:del>
                </m:ctrlPr>
              </m:fPr>
              <m:num>
                <m:r>
                  <w:del w:id="148" w:author="Jameson, Jacob" w:date="2024-09-10T16:47:00Z" w16du:dateUtc="2024-09-10T20:47:00Z">
                    <w:rPr>
                      <w:rFonts w:ascii="Cambria Math" w:hAnsi="Cambria Math"/>
                      <w:color w:val="000000" w:themeColor="text1"/>
                    </w:rPr>
                    <m:t>complaint</m:t>
                  </w:del>
                </m:r>
              </m:num>
              <m:den>
                <m:r>
                  <w:del w:id="149" w:author="Jameson, Jacob" w:date="2024-09-10T16:47:00Z" w16du:dateUtc="2024-09-10T20:47:00Z">
                    <w:rPr>
                      <w:rFonts w:ascii="Cambria Math" w:hAnsi="Cambria Math"/>
                      <w:color w:val="000000" w:themeColor="text1"/>
                    </w:rPr>
                    <m:t>severity</m:t>
                  </w:del>
                </m:r>
              </m:den>
            </m:f>
          </m:sub>
        </m:sSub>
      </m:oMath>
      <w:del w:id="150" w:author="Jameson, Jacob" w:date="2024-09-10T16:48:00Z" w16du:dateUtc="2024-09-10T20:48:00Z">
        <w:r w:rsidRPr="00DF63EB" w:rsidDel="00926959">
          <w:delText>,</w:delText>
        </w:r>
      </w:del>
      <w:del w:id="151" w:author="Jameson, Jacob" w:date="2024-09-10T16:49:00Z" w16du:dateUtc="2024-09-10T20:49:00Z">
        <w:r w:rsidRPr="00DF63EB" w:rsidDel="00926959">
          <w:delText xml:space="preserve"> </w:delText>
        </w:r>
      </w:del>
      <w:del w:id="152" w:author="Jameson, Jacob" w:date="2024-09-10T16:51:00Z" w16du:dateUtc="2024-09-10T20:51:00Z">
        <w:r w:rsidRPr="00DF63EB" w:rsidDel="00926959">
          <w:delText>is also included to increase precision.</w:delText>
        </w:r>
      </w:del>
      <w:r w:rsidRPr="00DF63EB">
        <w:t xml:space="preserve"> As stated earlier, these controls are</w:t>
      </w:r>
      <w:ins w:id="153" w:author="Jameson, Jacob" w:date="2024-09-10T16:51:00Z" w16du:dateUtc="2024-09-10T20:51:00Z">
        <w:r w:rsidR="00926959">
          <w:t xml:space="preserve"> more than </w:t>
        </w:r>
      </w:ins>
      <w:ins w:id="154" w:author="Jameson, Jacob" w:date="2024-09-12T14:05:00Z" w16du:dateUtc="2024-09-12T18:05:00Z">
        <w:r w:rsidR="00CC1132">
          <w:t>required</w:t>
        </w:r>
      </w:ins>
      <w:r w:rsidRPr="00DF63EB">
        <w:t xml:space="preserve"> </w:t>
      </w:r>
      <w:ins w:id="155" w:author="Jameson, Jacob" w:date="2024-09-10T16:56:00Z" w16du:dateUtc="2024-09-10T20:56:00Z">
        <w:r w:rsidR="00F87E6E">
          <w:t xml:space="preserve">for </w:t>
        </w:r>
      </w:ins>
      <w:ins w:id="156" w:author="Jameson, Jacob" w:date="2024-09-12T23:10:00Z" w16du:dateUtc="2024-09-13T03:10:00Z">
        <w:r w:rsidR="00CF0863">
          <w:t>the patient-to-physician</w:t>
        </w:r>
      </w:ins>
      <w:ins w:id="157" w:author="Jameson, Jacob" w:date="2024-09-10T16:56:00Z" w16du:dateUtc="2024-09-10T20:56:00Z">
        <w:r w:rsidR="00F87E6E">
          <w:t xml:space="preserve"> assignment to be deemed </w:t>
        </w:r>
      </w:ins>
      <w:ins w:id="158" w:author="Jameson, Jacob" w:date="2024-09-10T16:57:00Z" w16du:dateUtc="2024-09-10T20:57:00Z">
        <w:r w:rsidR="00F87E6E">
          <w:t>as good as random</w:t>
        </w:r>
      </w:ins>
      <w:del w:id="159" w:author="Jameson, Jacob" w:date="2024-09-10T16:57:00Z" w16du:dateUtc="2024-09-10T20:57:00Z">
        <w:r w:rsidRPr="00DF63EB" w:rsidDel="00F87E6E">
          <w:delText>required for our quasi-random assignment assumption</w:delText>
        </w:r>
      </w:del>
      <w:r w:rsidRPr="00DF63EB">
        <w:t xml:space="preserve">. We use this model to produce </w:t>
      </w:r>
      <w:del w:id="160" w:author="Jameson, Jacob" w:date="2024-09-10T16:53:00Z" w16du:dateUtc="2024-09-10T20:53:00Z">
        <w:r w:rsidRPr="00DF63EB" w:rsidDel="00F87E6E">
          <w:delText>a predicted probability</w:delText>
        </w:r>
      </w:del>
      <w:ins w:id="161" w:author="Jameson, Jacob" w:date="2024-09-10T16:53:00Z" w16du:dateUtc="2024-09-10T20:53:00Z">
        <w:r w:rsidR="00F87E6E">
          <w:t>predicted probabilities</w:t>
        </w:r>
      </w:ins>
      <w:r w:rsidRPr="00DF63EB">
        <w:t xml:space="preserve"> of batching occurring for each patient encounter</w:t>
      </w:r>
      <w:ins w:id="162" w:author="Jameson, Jacob" w:date="2024-09-10T16:52:00Z" w16du:dateUtc="2024-09-10T20:52:00Z">
        <w:r w:rsidR="003615DE">
          <w:t xml:space="preserve"> on the test sets</w:t>
        </w:r>
      </w:ins>
      <w:r w:rsidRPr="00DF63EB">
        <w:t>.</w:t>
      </w:r>
      <w:ins w:id="163" w:author="Jameson, Jacob" w:date="2024-09-10T16:57:00Z" w16du:dateUtc="2024-09-10T20:57:00Z">
        <w:r w:rsidR="00D730E4">
          <w:t xml:space="preserve"> </w:t>
        </w:r>
      </w:ins>
      <w:ins w:id="164" w:author="Jameson, Jacob" w:date="2024-09-10T16:58:00Z" w16du:dateUtc="2024-09-10T20:58:00Z">
        <w:r w:rsidR="00D730E4">
          <w:t xml:space="preserve">We report an </w:t>
        </w:r>
      </w:ins>
      <w:ins w:id="165" w:author="Jameson, Jacob" w:date="2024-09-12T23:11:00Z" w16du:dateUtc="2024-09-13T03:11:00Z">
        <w:r w:rsidR="00CF0863">
          <w:t>out-of-sample</w:t>
        </w:r>
      </w:ins>
      <w:ins w:id="166" w:author="Jameson, Jacob" w:date="2024-09-10T16:58:00Z" w16du:dateUtc="2024-09-10T20:58:00Z">
        <w:r w:rsidR="00D730E4">
          <w:t xml:space="preserve"> AUC of 0.75 (</w:t>
        </w:r>
      </w:ins>
      <w:ins w:id="167" w:author="Jameson, Jacob" w:date="2024-09-12T23:11:00Z" w16du:dateUtc="2024-09-13T03:11:00Z">
        <w:r w:rsidR="00CF0863">
          <w:t>Appendix Figure 2A).</w:t>
        </w:r>
      </w:ins>
    </w:p>
    <w:p w14:paraId="4C60F63E" w14:textId="43C5A786" w:rsidR="00DA45B5" w:rsidRPr="00DF63EB" w:rsidRDefault="00DA45B5" w:rsidP="00A80366">
      <w:pPr>
        <w:pStyle w:val="NormalWeb"/>
        <w:spacing w:line="480" w:lineRule="auto"/>
        <w:rPr>
          <w:color w:val="000000" w:themeColor="text1"/>
        </w:rPr>
      </w:pPr>
      <w:r w:rsidRPr="00DF63EB">
        <w:t xml:space="preserve">For </w:t>
      </w:r>
      <w:r w:rsidRPr="00DF63EB">
        <w:rPr>
          <w:color w:val="000000" w:themeColor="text1"/>
        </w:rPr>
        <w:t xml:space="preserve">physician </w:t>
      </w:r>
      <m:oMath>
        <m:r>
          <w:rPr>
            <w:rFonts w:ascii="Cambria Math" w:hAnsi="Cambria Math"/>
            <w:color w:val="000000" w:themeColor="text1"/>
          </w:rPr>
          <m:t xml:space="preserve">j </m:t>
        </m:r>
      </m:oMath>
      <w:r w:rsidRPr="00DF63EB">
        <w:rPr>
          <w:color w:val="000000" w:themeColor="text1"/>
        </w:rPr>
        <w:t xml:space="preserve">serving patient </w:t>
      </w:r>
      <m:oMath>
        <m:r>
          <w:rPr>
            <w:rFonts w:ascii="Cambria Math" w:hAnsi="Cambria Math"/>
            <w:color w:val="000000" w:themeColor="text1"/>
          </w:rPr>
          <m:t>i</m:t>
        </m:r>
      </m:oMath>
      <w:r w:rsidRPr="00DF63EB">
        <w:rPr>
          <w:color w:val="000000" w:themeColor="text1"/>
        </w:rPr>
        <w:t xml:space="preserve">, we then compute the leave-one-out average of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oMath>
      <w:r w:rsidRPr="00DF63EB">
        <w:rPr>
          <w:color w:val="000000" w:themeColor="text1"/>
        </w:rPr>
        <w:t xml:space="preserve"> for each physician </w:t>
      </w:r>
      <w:r w:rsidRPr="00DF63EB">
        <w:rPr>
          <w:i/>
          <w:iCs/>
          <w:color w:val="000000" w:themeColor="text1"/>
        </w:rPr>
        <w:t>j</w:t>
      </w:r>
      <w:r w:rsidRPr="00DF63EB">
        <w:rPr>
          <w:color w:val="000000" w:themeColor="text1"/>
        </w:rPr>
        <w:t xml:space="preserve"> by excluding the current patient </w:t>
      </w:r>
      <m:oMath>
        <m:r>
          <w:rPr>
            <w:rFonts w:ascii="Cambria Math" w:hAnsi="Cambria Math"/>
            <w:color w:val="000000" w:themeColor="text1"/>
          </w:rPr>
          <m:t>i</m:t>
        </m:r>
      </m:oMath>
      <w:r w:rsidRPr="00DF63EB">
        <w:rPr>
          <w:color w:val="000000" w:themeColor="text1"/>
        </w:rPr>
        <w:t xml:space="preserve"> from the calculation and including all other patients served by physician </w:t>
      </w:r>
      <m:oMath>
        <m:r>
          <w:rPr>
            <w:rFonts w:ascii="Cambria Math" w:hAnsi="Cambria Math"/>
            <w:color w:val="000000" w:themeColor="text1"/>
          </w:rPr>
          <m:t>j</m:t>
        </m:r>
      </m:oMath>
      <w:r w:rsidRPr="00DF63EB">
        <w:rPr>
          <w:rFonts w:eastAsiaTheme="minorEastAsia"/>
          <w:color w:val="000000" w:themeColor="text1"/>
        </w:rPr>
        <w:t xml:space="preserve"> during the study period</w:t>
      </w:r>
      <w:r w:rsidRPr="00DF63EB">
        <w:rPr>
          <w:color w:val="000000" w:themeColor="text1"/>
        </w:rPr>
        <w:t xml:space="preserve">. This measure </w:t>
      </w:r>
      <w:del w:id="168" w:author="Jameson, Jacob" w:date="2024-09-12T23:11:00Z" w16du:dateUtc="2024-09-13T03:11:00Z">
        <w:r w:rsidRPr="00DF63EB" w:rsidDel="003A6104">
          <w:rPr>
            <w:color w:val="000000" w:themeColor="text1"/>
          </w:rPr>
          <w:delText xml:space="preserve">effectively </w:delText>
        </w:r>
      </w:del>
      <w:r w:rsidRPr="00DF63EB">
        <w:rPr>
          <w:color w:val="000000" w:themeColor="text1"/>
        </w:rPr>
        <w:t xml:space="preserve">eliminates the mechanical bias resulting from patient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m:t>
            </m:r>
          </m:sup>
        </m:sSup>
        <m:r>
          <w:rPr>
            <w:rFonts w:ascii="Cambria Math" w:hAnsi="Cambria Math"/>
            <w:color w:val="000000" w:themeColor="text1"/>
          </w:rPr>
          <m:t>s</m:t>
        </m:r>
      </m:oMath>
      <w:r w:rsidRPr="00DF63EB">
        <w:rPr>
          <w:color w:val="000000" w:themeColor="text1"/>
        </w:rPr>
        <w:t xml:space="preserve"> own case influencing the </w:t>
      </w:r>
      <w:ins w:id="169" w:author="Jameson, Jacob" w:date="2024-09-12T23:05:00Z" w16du:dateUtc="2024-09-13T03:05:00Z">
        <w:r w:rsidR="00CF0863">
          <w:rPr>
            <w:color w:val="000000" w:themeColor="text1"/>
          </w:rPr>
          <w:t>physician's</w:t>
        </w:r>
      </w:ins>
      <w:del w:id="170" w:author="Jameson, Jacob" w:date="2024-09-12T23:05:00Z" w16du:dateUtc="2024-09-13T03:05:00Z">
        <w:r w:rsidR="00F73B9C" w:rsidDel="00CF0863">
          <w:rPr>
            <w:color w:val="000000" w:themeColor="text1"/>
          </w:rPr>
          <w:delText>physician's</w:delText>
        </w:r>
      </w:del>
      <w:r w:rsidRPr="00DF63EB">
        <w:rPr>
          <w:color w:val="000000" w:themeColor="text1"/>
        </w:rPr>
        <w:t xml:space="preserve"> batch tendency score and captures the </w:t>
      </w:r>
      <w:ins w:id="171" w:author="Jameson, Jacob" w:date="2024-09-12T23:05:00Z" w16du:dateUtc="2024-09-13T03:05:00Z">
        <w:r w:rsidR="00CF0863">
          <w:rPr>
            <w:color w:val="000000" w:themeColor="text1"/>
          </w:rPr>
          <w:t>physician's</w:t>
        </w:r>
      </w:ins>
      <w:del w:id="172" w:author="Jameson, Jacob" w:date="2024-09-12T23:05:00Z" w16du:dateUtc="2024-09-13T03:05:00Z">
        <w:r w:rsidR="00F73B9C" w:rsidDel="00CF0863">
          <w:rPr>
            <w:color w:val="000000" w:themeColor="text1"/>
          </w:rPr>
          <w:delText>physician's</w:delText>
        </w:r>
      </w:del>
      <w:r w:rsidRPr="00DF63EB">
        <w:rPr>
          <w:color w:val="000000" w:themeColor="text1"/>
        </w:rPr>
        <w:t xml:space="preserve"> general likelihood of batching imaging tests across a wide range of cases</w:t>
      </w:r>
      <w:r w:rsidR="00F02022">
        <w:rPr>
          <w:color w:val="000000" w:themeColor="text1"/>
        </w:rPr>
        <w:fldChar w:fldCharType="begin"/>
      </w:r>
      <w:r w:rsidR="00F02022">
        <w:rPr>
          <w:color w:val="000000" w:themeColor="text1"/>
        </w:rPr>
        <w:instrText xml:space="preserve"> ADDIN ZOTERO_ITEM CSL_CITATION {"citationID":"h6lOpufh","properties":{"formattedCitation":"\\super 14,15\\nosupersub{}","plainCitation":"14,15","noteIndex":0},"citationItems":[{"id":1493,"uris":["http://zotero.org/users/10131437/items/LQMSUIJQ"],"itemData":{"id":1493,"type":"article-journal","container-title":"American Economic Journal: Applied Economics","issue":"4","note":"publisher: American Economic Association 2014 Broadway, Suite 305, Nashville, TN 37203","page":"271–300","title":"Pathways into Opioid Dependence: Evidence from Practice Variation in Emergency Departments","volume":"14","author":[{"family":"Eichmeyer","given":"S"},{"family":"Zhang","given":"J"}],"issued":{"date-parts":[["2022"]]}}},{"id":1494,"uris":["http://zotero.org/users/10131437/items/Z7F78JI7"],"itemData":{"id":1494,"type":"article-journal","container-title":"American Economic Review","issue":"2","note":"publisher: American Economic Association 2014 Broadway, Suite 305, Nashville, TN 37203","page":"201–40","title":"The Effects of Pretrial Detention on Conviction, Future Crime, and Employment: Evidence from Randomly Assigned Judges","volume":"108","author":[{"family":"Dobbie","given":"W"},{"family":"Goldin","given":"J"},{"family":"Yang","given":"CS"}],"issued":{"date-parts":[["2018"]]}}}],"schema":"https://github.com/citation-style-language/schema/raw/master/csl-citation.json"} </w:instrText>
      </w:r>
      <w:r w:rsidR="00F02022">
        <w:rPr>
          <w:color w:val="000000" w:themeColor="text1"/>
        </w:rPr>
        <w:fldChar w:fldCharType="separate"/>
      </w:r>
      <w:r w:rsidR="00F02022" w:rsidRPr="00F02022">
        <w:rPr>
          <w:color w:val="000000"/>
          <w:vertAlign w:val="superscript"/>
        </w:rPr>
        <w:t>14,15</w:t>
      </w:r>
      <w:r w:rsidR="00F02022">
        <w:rPr>
          <w:color w:val="000000" w:themeColor="text1"/>
        </w:rPr>
        <w:fldChar w:fldCharType="end"/>
      </w:r>
      <w:r w:rsidRPr="00DF63EB">
        <w:rPr>
          <w:color w:val="000000" w:themeColor="text1"/>
        </w:rPr>
        <w:t xml:space="preserve">. </w:t>
      </w:r>
    </w:p>
    <w:p w14:paraId="3084D748" w14:textId="3F8D9B52" w:rsidR="00576C2C" w:rsidRDefault="00DA45B5" w:rsidP="00A80366">
      <w:pPr>
        <w:pStyle w:val="NormalWeb"/>
        <w:spacing w:line="480" w:lineRule="auto"/>
        <w:rPr>
          <w:color w:val="000000" w:themeColor="text1"/>
        </w:rPr>
      </w:pPr>
      <w:r w:rsidRPr="00DF63EB">
        <w:rPr>
          <w:color w:val="000000" w:themeColor="text1"/>
        </w:rPr>
        <w:lastRenderedPageBreak/>
        <w:t xml:space="preserve">After calculating each </w:t>
      </w:r>
      <w:ins w:id="173" w:author="Jameson, Jacob" w:date="2024-09-12T23:05:00Z" w16du:dateUtc="2024-09-13T03:05:00Z">
        <w:r w:rsidR="00CF0863">
          <w:rPr>
            <w:color w:val="000000" w:themeColor="text1"/>
          </w:rPr>
          <w:t>physician's</w:t>
        </w:r>
      </w:ins>
      <w:del w:id="174" w:author="Jameson, Jacob" w:date="2024-09-12T23:05:00Z" w16du:dateUtc="2024-09-13T03:05:00Z">
        <w:r w:rsidR="00F73B9C" w:rsidDel="00CF0863">
          <w:rPr>
            <w:color w:val="000000" w:themeColor="text1"/>
          </w:rPr>
          <w:delText>physician's</w:delText>
        </w:r>
      </w:del>
      <w:r w:rsidRPr="00DF63EB">
        <w:rPr>
          <w:color w:val="000000" w:themeColor="text1"/>
        </w:rPr>
        <w:t xml:space="preserve"> average leave-one-out batch tendency, we center and standardize it into a uniform scale, facilitating more straightforward interpretation and comparison across physicians.</w:t>
      </w:r>
      <w:r w:rsidR="00576C2C">
        <w:rPr>
          <w:color w:val="000000" w:themeColor="text1"/>
        </w:rPr>
        <w:t xml:space="preserve"> Appendix Figure </w:t>
      </w:r>
      <w:ins w:id="175" w:author="Jameson, Jacob" w:date="2024-09-12T18:29:00Z" w16du:dateUtc="2024-09-12T22:29:00Z">
        <w:r w:rsidR="005C2AFD">
          <w:rPr>
            <w:color w:val="000000" w:themeColor="text1"/>
          </w:rPr>
          <w:t>2</w:t>
        </w:r>
      </w:ins>
      <w:del w:id="176" w:author="Jameson, Jacob" w:date="2024-09-12T18:29:00Z" w16du:dateUtc="2024-09-12T22:29:00Z">
        <w:r w:rsidR="00576C2C" w:rsidDel="005C2AFD">
          <w:rPr>
            <w:color w:val="000000" w:themeColor="text1"/>
          </w:rPr>
          <w:delText>1</w:delText>
        </w:r>
      </w:del>
      <w:r w:rsidR="00576C2C">
        <w:rPr>
          <w:color w:val="000000" w:themeColor="text1"/>
        </w:rPr>
        <w:t xml:space="preserve">A shows that batch tendency </w:t>
      </w:r>
      <w:r w:rsidR="00F73B9C">
        <w:rPr>
          <w:color w:val="000000" w:themeColor="text1"/>
        </w:rPr>
        <w:t>predicts</w:t>
      </w:r>
      <w:r w:rsidR="00576C2C">
        <w:rPr>
          <w:color w:val="000000" w:themeColor="text1"/>
        </w:rPr>
        <w:t xml:space="preserve"> batch ordering during a specific patient encounter </w:t>
      </w:r>
      <w:r w:rsidR="007B57B3">
        <w:rPr>
          <w:color w:val="000000" w:themeColor="text1"/>
        </w:rPr>
        <w:t>even though</w:t>
      </w:r>
      <w:r w:rsidR="00576C2C">
        <w:rPr>
          <w:color w:val="000000" w:themeColor="text1"/>
        </w:rPr>
        <w:t xml:space="preserve"> it is </w:t>
      </w:r>
      <w:r w:rsidR="00F73B9C">
        <w:rPr>
          <w:color w:val="000000" w:themeColor="text1"/>
        </w:rPr>
        <w:t>entirely</w:t>
      </w:r>
      <w:r w:rsidR="00576C2C">
        <w:rPr>
          <w:color w:val="000000" w:themeColor="text1"/>
        </w:rPr>
        <w:t xml:space="preserve"> independent of that patient encounter.</w:t>
      </w:r>
      <w:ins w:id="177" w:author="Jameson, Jacob" w:date="2024-09-12T18:18:00Z" w16du:dateUtc="2024-09-12T22:18:00Z">
        <w:r w:rsidR="00762BEA">
          <w:rPr>
            <w:color w:val="000000" w:themeColor="text1"/>
          </w:rPr>
          <w:t xml:space="preserve"> </w:t>
        </w:r>
      </w:ins>
      <w:proofErr w:type="spellStart"/>
      <w:ins w:id="178" w:author="Jameson, Jacob" w:date="2024-09-12T23:28:00Z" w16du:dateUtc="2024-09-13T03:28:00Z">
        <w:r w:rsidR="000E59BE">
          <w:rPr>
            <w:color w:val="000000" w:themeColor="text1"/>
          </w:rPr>
          <w:t>Thepat</w:t>
        </w:r>
      </w:ins>
      <w:proofErr w:type="spellEnd"/>
      <w:ins w:id="179" w:author="Jameson, Jacob" w:date="2024-09-12T18:21:00Z" w16du:dateUtc="2024-09-12T22:21:00Z">
        <w:r w:rsidR="00762BEA">
          <w:rPr>
            <w:color w:val="000000" w:themeColor="text1"/>
          </w:rPr>
          <w:t xml:space="preserve"> b</w:t>
        </w:r>
      </w:ins>
      <w:ins w:id="180" w:author="Jameson, Jacob" w:date="2024-09-12T18:18:00Z" w16du:dateUtc="2024-09-12T22:18:00Z">
        <w:r w:rsidR="00762BEA">
          <w:rPr>
            <w:color w:val="000000" w:themeColor="text1"/>
          </w:rPr>
          <w:t>atch tendency</w:t>
        </w:r>
      </w:ins>
      <w:ins w:id="181" w:author="Jameson, Jacob" w:date="2024-09-12T18:21:00Z" w16du:dateUtc="2024-09-12T22:21:00Z">
        <w:r w:rsidR="00762BEA">
          <w:rPr>
            <w:color w:val="000000" w:themeColor="text1"/>
          </w:rPr>
          <w:t xml:space="preserve"> variable</w:t>
        </w:r>
      </w:ins>
      <w:ins w:id="182" w:author="Jameson, Jacob" w:date="2024-09-12T18:18:00Z" w16du:dateUtc="2024-09-12T22:18:00Z">
        <w:r w:rsidR="00762BEA">
          <w:rPr>
            <w:color w:val="000000" w:themeColor="text1"/>
          </w:rPr>
          <w:t xml:space="preserve"> </w:t>
        </w:r>
      </w:ins>
      <w:ins w:id="183" w:author="Jameson, Jacob" w:date="2024-09-12T18:21:00Z" w16du:dateUtc="2024-09-12T22:21:00Z">
        <w:r w:rsidR="00762BEA">
          <w:rPr>
            <w:color w:val="000000" w:themeColor="text1"/>
          </w:rPr>
          <w:t xml:space="preserve">is constructed </w:t>
        </w:r>
      </w:ins>
      <w:ins w:id="184" w:author="Jameson, Jacob" w:date="2024-09-12T23:11:00Z" w16du:dateUtc="2024-09-13T03:11:00Z">
        <w:r w:rsidR="003A6104">
          <w:rPr>
            <w:color w:val="000000" w:themeColor="text1"/>
          </w:rPr>
          <w:t>to reflect</w:t>
        </w:r>
      </w:ins>
      <w:ins w:id="185" w:author="Jameson, Jacob" w:date="2024-09-12T18:21:00Z" w16du:dateUtc="2024-09-12T22:21:00Z">
        <w:r w:rsidR="00762BEA">
          <w:rPr>
            <w:color w:val="000000" w:themeColor="text1"/>
          </w:rPr>
          <w:t xml:space="preserve"> physician</w:t>
        </w:r>
      </w:ins>
      <w:ins w:id="186" w:author="Jameson, Jacob" w:date="2024-09-12T18:22:00Z" w16du:dateUtc="2024-09-12T22:22:00Z">
        <w:r w:rsidR="00156F88">
          <w:rPr>
            <w:color w:val="000000" w:themeColor="text1"/>
          </w:rPr>
          <w:t xml:space="preserve"> </w:t>
        </w:r>
      </w:ins>
      <m:oMath>
        <m:r>
          <w:ins w:id="187" w:author="Jameson, Jacob" w:date="2024-09-12T23:05:00Z" w16du:dateUtc="2024-09-13T03:05:00Z">
            <w:rPr>
              <w:rFonts w:ascii="Cambria Math" w:hAnsi="Cambria Math"/>
              <w:color w:val="000000" w:themeColor="text1"/>
            </w:rPr>
            <m:t>j's</m:t>
          </w:ins>
        </m:r>
      </m:oMath>
      <w:ins w:id="188" w:author="Jameson, Jacob" w:date="2024-09-12T18:25:00Z" w16du:dateUtc="2024-09-12T22:25:00Z">
        <w:r w:rsidR="004E549A">
          <w:rPr>
            <w:color w:val="000000" w:themeColor="text1"/>
          </w:rPr>
          <w:t xml:space="preserve"> underlying</w:t>
        </w:r>
      </w:ins>
      <w:ins w:id="189" w:author="Jameson, Jacob" w:date="2024-09-12T18:21:00Z" w16du:dateUtc="2024-09-12T22:21:00Z">
        <w:r w:rsidR="00762BEA">
          <w:rPr>
            <w:color w:val="000000" w:themeColor="text1"/>
          </w:rPr>
          <w:t xml:space="preserve"> tendency to batch</w:t>
        </w:r>
      </w:ins>
      <w:ins w:id="190" w:author="Jameson, Jacob" w:date="2024-09-12T18:22:00Z" w16du:dateUtc="2024-09-12T22:22:00Z">
        <w:r w:rsidR="00156F88">
          <w:rPr>
            <w:color w:val="000000" w:themeColor="text1"/>
          </w:rPr>
          <w:t xml:space="preserve"> at </w:t>
        </w:r>
      </w:ins>
      <w:ins w:id="191" w:author="Jameson, Jacob" w:date="2024-09-12T18:23:00Z" w16du:dateUtc="2024-09-12T22:23:00Z">
        <w:r w:rsidR="00156F88">
          <w:rPr>
            <w:color w:val="000000" w:themeColor="text1"/>
          </w:rPr>
          <w:t xml:space="preserve">patient </w:t>
        </w:r>
      </w:ins>
      <m:oMath>
        <m:r>
          <w:ins w:id="192" w:author="Jameson, Jacob" w:date="2024-09-12T23:05:00Z" w16du:dateUtc="2024-09-13T03:05:00Z">
            <w:rPr>
              <w:rFonts w:ascii="Cambria Math" w:hAnsi="Cambria Math"/>
              <w:color w:val="000000" w:themeColor="text1"/>
            </w:rPr>
            <m:t>i's</m:t>
          </w:ins>
        </m:r>
      </m:oMath>
      <w:ins w:id="193" w:author="Jameson, Jacob" w:date="2024-09-12T18:23:00Z" w16du:dateUtc="2024-09-12T22:23:00Z">
        <w:r w:rsidR="00156F88">
          <w:rPr>
            <w:color w:val="000000" w:themeColor="text1"/>
          </w:rPr>
          <w:t xml:space="preserve"> encounter and is </w:t>
        </w:r>
      </w:ins>
      <w:ins w:id="194" w:author="Jameson, Jacob" w:date="2024-09-12T18:21:00Z" w16du:dateUtc="2024-09-12T22:21:00Z">
        <w:r w:rsidR="00762BEA">
          <w:rPr>
            <w:color w:val="000000" w:themeColor="text1"/>
          </w:rPr>
          <w:t xml:space="preserve">independent of all </w:t>
        </w:r>
      </w:ins>
      <w:ins w:id="195" w:author="Jameson, Jacob" w:date="2024-09-12T18:23:00Z" w16du:dateUtc="2024-09-12T22:23:00Z">
        <w:r w:rsidR="00156F88">
          <w:rPr>
            <w:color w:val="000000" w:themeColor="text1"/>
          </w:rPr>
          <w:t xml:space="preserve">patient </w:t>
        </w:r>
      </w:ins>
      <m:oMath>
        <m:r>
          <w:ins w:id="196" w:author="Jameson, Jacob" w:date="2024-09-12T23:05:00Z" w16du:dateUtc="2024-09-13T03:05:00Z">
            <w:rPr>
              <w:rFonts w:ascii="Cambria Math" w:hAnsi="Cambria Math"/>
              <w:color w:val="000000" w:themeColor="text1"/>
            </w:rPr>
            <m:t>i's</m:t>
          </w:ins>
        </m:r>
      </m:oMath>
      <w:ins w:id="197" w:author="Jameson, Jacob" w:date="2024-09-12T18:26:00Z" w16du:dateUtc="2024-09-12T22:26:00Z">
        <w:r w:rsidR="004E549A">
          <w:rPr>
            <w:color w:val="000000" w:themeColor="text1"/>
          </w:rPr>
          <w:t xml:space="preserve"> characteristics.</w:t>
        </w:r>
      </w:ins>
      <w:r w:rsidR="00576C2C">
        <w:rPr>
          <w:color w:val="000000" w:themeColor="text1"/>
        </w:rPr>
        <w:t xml:space="preserve"> </w:t>
      </w:r>
      <w:ins w:id="198" w:author="Jameson, Jacob" w:date="2024-09-12T18:24:00Z" w16du:dateUtc="2024-09-12T22:24:00Z">
        <w:r w:rsidR="004E549A">
          <w:rPr>
            <w:color w:val="000000" w:themeColor="text1"/>
          </w:rPr>
          <w:t xml:space="preserve">Since the decision to batch order many tests could be related to patient </w:t>
        </w:r>
      </w:ins>
      <m:oMath>
        <m:r>
          <w:ins w:id="199" w:author="Jameson, Jacob" w:date="2024-09-12T23:05:00Z" w16du:dateUtc="2024-09-13T03:05:00Z">
            <w:rPr>
              <w:rFonts w:ascii="Cambria Math" w:hAnsi="Cambria Math"/>
              <w:color w:val="000000" w:themeColor="text1"/>
            </w:rPr>
            <m:t>i's</m:t>
          </w:ins>
        </m:r>
      </m:oMath>
      <w:ins w:id="200" w:author="Jameson, Jacob" w:date="2024-09-12T18:24:00Z" w16du:dateUtc="2024-09-12T22:24:00Z">
        <w:r w:rsidR="004E549A">
          <w:rPr>
            <w:color w:val="000000" w:themeColor="text1"/>
          </w:rPr>
          <w:t xml:space="preserve"> </w:t>
        </w:r>
      </w:ins>
      <w:ins w:id="201" w:author="Jameson, Jacob" w:date="2024-09-12T18:25:00Z" w16du:dateUtc="2024-09-12T22:25:00Z">
        <w:r w:rsidR="004E549A">
          <w:rPr>
            <w:color w:val="000000" w:themeColor="text1"/>
          </w:rPr>
          <w:t xml:space="preserve">presenting </w:t>
        </w:r>
      </w:ins>
      <w:ins w:id="202" w:author="Jameson, Jacob" w:date="2024-09-12T18:24:00Z" w16du:dateUtc="2024-09-12T22:24:00Z">
        <w:r w:rsidR="004E549A">
          <w:rPr>
            <w:color w:val="000000" w:themeColor="text1"/>
          </w:rPr>
          <w:t>conditio</w:t>
        </w:r>
      </w:ins>
      <w:ins w:id="203" w:author="Jameson, Jacob" w:date="2024-09-12T18:25:00Z" w16du:dateUtc="2024-09-12T22:25:00Z">
        <w:r w:rsidR="004E549A">
          <w:rPr>
            <w:color w:val="000000" w:themeColor="text1"/>
          </w:rPr>
          <w:t xml:space="preserve">n, </w:t>
        </w:r>
      </w:ins>
      <w:del w:id="204" w:author="Jameson, Jacob" w:date="2024-09-12T18:23:00Z" w16du:dateUtc="2024-09-12T22:23:00Z">
        <w:r w:rsidR="00576C2C" w:rsidDel="00B40AA6">
          <w:rPr>
            <w:color w:val="000000" w:themeColor="text1"/>
          </w:rPr>
          <w:delText xml:space="preserve">By </w:delText>
        </w:r>
      </w:del>
      <w:ins w:id="205" w:author="Jameson, Jacob" w:date="2024-09-12T18:23:00Z" w16du:dateUtc="2024-09-12T22:23:00Z">
        <w:r w:rsidR="00B40AA6">
          <w:rPr>
            <w:color w:val="000000" w:themeColor="text1"/>
          </w:rPr>
          <w:t>by</w:t>
        </w:r>
        <w:r w:rsidR="00B40AA6">
          <w:rPr>
            <w:color w:val="000000" w:themeColor="text1"/>
          </w:rPr>
          <w:t xml:space="preserve"> </w:t>
        </w:r>
      </w:ins>
      <w:r w:rsidR="00576C2C">
        <w:rPr>
          <w:color w:val="000000" w:themeColor="text1"/>
        </w:rPr>
        <w:t>considering batch tendency as a proxy measure for batching itself, we address the problem of endogeneity</w:t>
      </w:r>
      <w:r w:rsidR="00935A24">
        <w:rPr>
          <w:color w:val="000000" w:themeColor="text1"/>
        </w:rPr>
        <w:fldChar w:fldCharType="begin"/>
      </w:r>
      <w:r w:rsidR="00935A24">
        <w:rPr>
          <w:color w:val="000000" w:themeColor="text1"/>
        </w:rPr>
        <w:instrText xml:space="preserve"> ADDIN ZOTERO_ITEM CSL_CITATION {"citationID":"swICSEJc","properties":{"formattedCitation":"\\super 16\\nosupersub{}","plainCitation":"16","noteIndex":0},"citationItems":[{"id":1495,"uris":["http://zotero.org/users/10131437/items/NLXU2FAZ"],"itemData":{"id":1495,"type":"article-journal","container-title":"Health Economics","DOI":"10.1002/hec.3861","issue":"5","note":"publisher: Wiley Online Library","page":"710–716","title":"Use of instrumental variables for endogenous treatment at the provider level","volume":"28","author":[{"family":"Konetzka","given":"RT"},{"family":"Yang","given":"F"},{"family":"Werner","given":"RM"}],"issued":{"date-parts":[["2019"]]}}}],"schema":"https://github.com/citation-style-language/schema/raw/master/csl-citation.json"} </w:instrText>
      </w:r>
      <w:r w:rsidR="00935A24">
        <w:rPr>
          <w:color w:val="000000" w:themeColor="text1"/>
        </w:rPr>
        <w:fldChar w:fldCharType="separate"/>
      </w:r>
      <w:r w:rsidR="00935A24" w:rsidRPr="00935A24">
        <w:rPr>
          <w:color w:val="000000"/>
          <w:vertAlign w:val="superscript"/>
        </w:rPr>
        <w:t>16</w:t>
      </w:r>
      <w:r w:rsidR="00935A24">
        <w:rPr>
          <w:color w:val="000000" w:themeColor="text1"/>
        </w:rPr>
        <w:fldChar w:fldCharType="end"/>
      </w:r>
      <w:r w:rsidR="00576C2C">
        <w:rPr>
          <w:color w:val="000000" w:themeColor="text1"/>
        </w:rPr>
        <w:t>.</w:t>
      </w:r>
    </w:p>
    <w:p w14:paraId="515CF10E" w14:textId="12878995" w:rsidR="00DA45B5" w:rsidRPr="00DF63EB" w:rsidRDefault="00DA45B5" w:rsidP="00A80366">
      <w:pPr>
        <w:pStyle w:val="NormalWeb"/>
        <w:spacing w:line="480" w:lineRule="auto"/>
        <w:rPr>
          <w:color w:val="000000" w:themeColor="text1"/>
        </w:rPr>
      </w:pPr>
      <w:r w:rsidRPr="00DF63EB">
        <w:rPr>
          <w:color w:val="000000" w:themeColor="text1"/>
        </w:rPr>
        <w:t xml:space="preserve">All statistical analyses were performed using R (version 4.3.2). All multivariable linear regression models control for calendar month and time-of-day fixed effects, which is necessary to achieve quasi-random assignment. We additionally control for patient chief complaint and severity, </w:t>
      </w:r>
      <w:ins w:id="206" w:author="Jameson, Jacob" w:date="2024-09-10T17:18:00Z" w16du:dateUtc="2024-09-10T21:18:00Z">
        <w:r w:rsidR="00D730E4" w:rsidRPr="00926959">
          <w:t>hypotension, tachycardia, tachypnea, and fever</w:t>
        </w:r>
      </w:ins>
      <w:ins w:id="207" w:author="Jameson, Jacob" w:date="2024-09-10T17:19:00Z" w16du:dateUtc="2024-09-10T21:19:00Z">
        <w:r w:rsidR="00D730E4">
          <w:t xml:space="preserve"> at the time of triage,</w:t>
        </w:r>
      </w:ins>
      <w:ins w:id="208" w:author="Jameson, Jacob" w:date="2024-09-10T17:18:00Z" w16du:dateUtc="2024-09-10T21:18:00Z">
        <w:r w:rsidR="00D730E4" w:rsidRPr="00DF63EB">
          <w:rPr>
            <w:color w:val="000000" w:themeColor="text1"/>
          </w:rPr>
          <w:t xml:space="preserve"> </w:t>
        </w:r>
      </w:ins>
      <w:r w:rsidRPr="00DF63EB">
        <w:rPr>
          <w:color w:val="000000" w:themeColor="text1"/>
        </w:rPr>
        <w:t>an indicator for whether</w:t>
      </w:r>
      <w:r w:rsidR="002216BB">
        <w:rPr>
          <w:color w:val="000000" w:themeColor="text1"/>
        </w:rPr>
        <w:t xml:space="preserve"> any</w:t>
      </w:r>
      <w:r w:rsidRPr="00DF63EB">
        <w:rPr>
          <w:color w:val="000000" w:themeColor="text1"/>
        </w:rPr>
        <w:t xml:space="preserve"> laboratory tests were ordered for the patient, and</w:t>
      </w:r>
      <w:ins w:id="209" w:author="Jameson, Jacob" w:date="2024-09-10T17:27:00Z" w16du:dateUtc="2024-09-10T21:27:00Z">
        <w:r w:rsidR="001E1A58">
          <w:rPr>
            <w:color w:val="000000" w:themeColor="text1"/>
          </w:rPr>
          <w:t xml:space="preserve"> a</w:t>
        </w:r>
      </w:ins>
      <w:r w:rsidRPr="00DF63EB">
        <w:rPr>
          <w:color w:val="000000" w:themeColor="text1"/>
        </w:rPr>
        <w:t xml:space="preserve"> hospital occupancy </w:t>
      </w:r>
      <w:r w:rsidR="002216BB">
        <w:rPr>
          <w:color w:val="000000" w:themeColor="text1"/>
        </w:rPr>
        <w:t xml:space="preserve">measured at the time of patient arrival </w:t>
      </w:r>
      <w:r w:rsidRPr="00DF63EB">
        <w:rPr>
          <w:color w:val="000000" w:themeColor="text1"/>
        </w:rPr>
        <w:t>to improve precision. We use robust standard errors clustered at the physician level.</w:t>
      </w:r>
    </w:p>
    <w:p w14:paraId="75987D26" w14:textId="411AD18A" w:rsidR="00DA45B5" w:rsidRPr="00DF63EB" w:rsidRDefault="00DA45B5" w:rsidP="00A80366">
      <w:pPr>
        <w:pStyle w:val="NormalWeb"/>
        <w:spacing w:line="480" w:lineRule="auto"/>
        <w:rPr>
          <w:color w:val="000000" w:themeColor="text1"/>
        </w:rPr>
      </w:pPr>
      <w:r w:rsidRPr="00DF63EB">
        <w:t xml:space="preserve">We evaluate the influence of </w:t>
      </w:r>
      <w:ins w:id="210" w:author="Jameson, Jacob" w:date="2024-09-12T23:05:00Z" w16du:dateUtc="2024-09-13T03:05:00Z">
        <w:r w:rsidR="00CF0863">
          <w:t>physicians'</w:t>
        </w:r>
      </w:ins>
      <w:del w:id="211" w:author="Jameson, Jacob" w:date="2024-09-12T23:05:00Z" w16du:dateUtc="2024-09-13T03:05:00Z">
        <w:r w:rsidR="00F73B9C" w:rsidDel="00CF0863">
          <w:delText>physicians'</w:delText>
        </w:r>
      </w:del>
      <w:r w:rsidRPr="00DF63EB">
        <w:t xml:space="preserve"> batch ordering tendency on three patient-level dependent variables: </w:t>
      </w:r>
      <w:del w:id="212" w:author="Jameson, Jacob" w:date="2024-09-12T18:30:00Z" w16du:dateUtc="2024-09-12T22:30:00Z">
        <w:r w:rsidRPr="00DF63EB" w:rsidDel="00C07376">
          <w:delText>length of stay (</w:delText>
        </w:r>
      </w:del>
      <w:r w:rsidRPr="00DF63EB">
        <w:t>LOS</w:t>
      </w:r>
      <w:del w:id="213" w:author="Jameson, Jacob" w:date="2024-09-12T18:30:00Z" w16du:dateUtc="2024-09-12T22:30:00Z">
        <w:r w:rsidRPr="00DF63EB" w:rsidDel="00C07376">
          <w:delText>)</w:delText>
        </w:r>
      </w:del>
      <w:r w:rsidRPr="00DF63EB">
        <w:t>, 72-hour return</w:t>
      </w:r>
      <w:r w:rsidR="007B57B3">
        <w:t xml:space="preserve"> </w:t>
      </w:r>
      <w:r w:rsidR="002216BB">
        <w:t>with</w:t>
      </w:r>
      <w:r w:rsidR="007B57B3">
        <w:t xml:space="preserve"> admission</w:t>
      </w:r>
      <w:r w:rsidRPr="00DF63EB">
        <w:t xml:space="preserve">, and the number of distinct imaging tests ordered. Additional </w:t>
      </w:r>
      <w:r w:rsidR="0094105A">
        <w:t xml:space="preserve">subgroup </w:t>
      </w:r>
      <w:r w:rsidRPr="00DF63EB">
        <w:t>analyses explore whether the effect of batch</w:t>
      </w:r>
      <w:r w:rsidR="0094105A">
        <w:t xml:space="preserve">ing </w:t>
      </w:r>
      <w:r w:rsidRPr="00DF63EB">
        <w:t>varies across different patient acuities and complaints. Because our data regarding 72-hour returns are limited to returns to the same ED, we expect that the magnitude of our estimate is biased towards the null.</w:t>
      </w:r>
    </w:p>
    <w:p w14:paraId="5A20B93D" w14:textId="4CAFD501" w:rsidR="00274FFD" w:rsidRDefault="00DA45B5" w:rsidP="00A80366">
      <w:pPr>
        <w:spacing w:line="480" w:lineRule="auto"/>
        <w:rPr>
          <w:b/>
          <w:bCs/>
          <w:color w:val="000000" w:themeColor="text1"/>
        </w:rPr>
      </w:pPr>
      <w:r w:rsidRPr="00DF63EB">
        <w:rPr>
          <w:b/>
          <w:bCs/>
          <w:color w:val="000000" w:themeColor="text1"/>
        </w:rPr>
        <w:lastRenderedPageBreak/>
        <w:t xml:space="preserve">Data </w:t>
      </w:r>
      <w:del w:id="214" w:author="Jameson, Jacob" w:date="2024-09-09T21:57:00Z" w16du:dateUtc="2024-09-10T01:57:00Z">
        <w:r w:rsidRPr="00DF63EB" w:rsidDel="002A2CBE">
          <w:rPr>
            <w:b/>
            <w:bCs/>
            <w:color w:val="000000" w:themeColor="text1"/>
          </w:rPr>
          <w:delText>Manipulation</w:delText>
        </w:r>
      </w:del>
      <w:ins w:id="215" w:author="Jameson, Jacob" w:date="2024-09-09T21:57:00Z" w16du:dateUtc="2024-09-10T01:57:00Z">
        <w:r w:rsidR="002A2CBE">
          <w:rPr>
            <w:b/>
            <w:bCs/>
            <w:color w:val="000000" w:themeColor="text1"/>
          </w:rPr>
          <w:t>Transformation</w:t>
        </w:r>
      </w:ins>
    </w:p>
    <w:p w14:paraId="76061D8D" w14:textId="3CB38336" w:rsidR="00DA45B5" w:rsidRDefault="00DA45B5" w:rsidP="00A80366">
      <w:pPr>
        <w:spacing w:line="480" w:lineRule="auto"/>
        <w:rPr>
          <w:rFonts w:eastAsiaTheme="minorEastAsia"/>
          <w:color w:val="000000" w:themeColor="text1"/>
        </w:rPr>
      </w:pPr>
      <w:r w:rsidRPr="00DF63EB">
        <w:rPr>
          <w:color w:val="000000" w:themeColor="text1"/>
        </w:rPr>
        <w:t xml:space="preserve">As evidenced in the literature, transforming the outcome variable can improve the performance of regression models. For right-skewed outcomes, such as the </w:t>
      </w:r>
      <w:del w:id="216" w:author="Jameson, Jacob" w:date="2024-09-11T12:23:00Z" w16du:dateUtc="2024-09-11T16:23:00Z">
        <w:r w:rsidRPr="00DF63EB" w:rsidDel="00515864">
          <w:rPr>
            <w:color w:val="000000" w:themeColor="text1"/>
          </w:rPr>
          <w:delText>length of stay (LOS),</w:delText>
        </w:r>
      </w:del>
      <w:ins w:id="217" w:author="Jameson, Jacob" w:date="2024-09-11T12:23:00Z" w16du:dateUtc="2024-09-11T16:23:00Z">
        <w:r w:rsidR="00515864">
          <w:rPr>
            <w:color w:val="000000" w:themeColor="text1"/>
          </w:rPr>
          <w:t>LOS</w:t>
        </w:r>
      </w:ins>
      <w:r w:rsidRPr="00DF63EB">
        <w:rPr>
          <w:color w:val="000000" w:themeColor="text1"/>
        </w:rPr>
        <w:t xml:space="preserve"> which is shown to be log-normal, applying a natural log transformation can lead to a more symmetric distribution and mitigate the influence of outliers</w:t>
      </w:r>
      <w:r w:rsidR="00935A24">
        <w:rPr>
          <w:color w:val="000000" w:themeColor="text1"/>
        </w:rPr>
        <w:fldChar w:fldCharType="begin"/>
      </w:r>
      <w:r w:rsidR="00935A24">
        <w:rPr>
          <w:color w:val="000000" w:themeColor="text1"/>
        </w:rPr>
        <w:instrText xml:space="preserve"> ADDIN ZOTERO_ITEM CSL_CITATION {"citationID":"PcpingYz","properties":{"formattedCitation":"\\super 17\\uc0\\u8211{}19\\nosupersub{}","plainCitation":"17–19","noteIndex":0},"citationItems":[{"id":1496,"uris":["http://zotero.org/users/10131437/items/4GBNN5NR"],"itemData":{"id":1496,"type":"article-journal","container-title":"Annual Review of Public Health","DOI":"10.1146/annurev.publhealth.20.1.125","issue":"1","note":"publisher: Annual Reviews 4139 El Camino Way, PO Box 10139, Palo Alto, CA 94303-0139, USA","page":"125–144","title":"Methods for analyzing health care utilization and costs","volume":"20","author":[{"family":"Diehr","given":"P"},{"family":"Yanez","given":"D"},{"family":"Ash","given":"A"},{"family":"Hornbrook","given":"M"},{"family":"Lin","given":"DY"}],"issued":{"date-parts":[["1999"]]}}},{"id":1497,"uris":["http://zotero.org/users/10131437/items/VTZM7QKU"],"itemData":{"id":1497,"type":"article-journal","container-title":"Health Care Management Science","DOI":"10.1023/A:1021908220013","issue":"1","note":"publisher: Springer","page":"27–35","title":"Relevance of outlier cases in case mix systems and evaluation of trimming methods","volume":"6","author":[{"family":"Cots","given":"F"},{"family":"Elvira","given":"D"},{"family":"Castells","given":"X"},{"family":"Sáez","given":"M"}],"issued":{"date-parts":[["2003"]]}}},{"id":547,"uris":["http://zotero.org/users/10131437/items/E79SWZ77"],"itemData":{"id":547,"type":"article-journal","container-title":"Working Paper, Harvard University (available at https://scholar.harvard.edu/saghafian/publications)","title":"Dynamic Assignment of Patients to Primary and Secondary Inpatient Units: Is Patience a Virtue?","author":[{"family":"Kilinc","given":"D"},{"family":"Saghafian","given":"S"},{"family":"Traub","given":"SJ"}],"issued":{"date-parts":[["2019"]]}}}],"schema":"https://github.com/citation-style-language/schema/raw/master/csl-citation.json"} </w:instrText>
      </w:r>
      <w:r w:rsidR="00935A24">
        <w:rPr>
          <w:color w:val="000000" w:themeColor="text1"/>
        </w:rPr>
        <w:fldChar w:fldCharType="separate"/>
      </w:r>
      <w:r w:rsidR="00935A24" w:rsidRPr="00935A24">
        <w:rPr>
          <w:color w:val="000000"/>
          <w:vertAlign w:val="superscript"/>
        </w:rPr>
        <w:t>17–19</w:t>
      </w:r>
      <w:r w:rsidR="00935A24">
        <w:rPr>
          <w:color w:val="000000" w:themeColor="text1"/>
        </w:rPr>
        <w:fldChar w:fldCharType="end"/>
      </w:r>
      <w:r w:rsidRPr="00DF63EB">
        <w:rPr>
          <w:color w:val="000000" w:themeColor="text1"/>
        </w:rPr>
        <w:t xml:space="preserve">. As demonstrated in </w:t>
      </w:r>
      <w:r w:rsidR="000D5C5C">
        <w:rPr>
          <w:color w:val="000000" w:themeColor="text1"/>
        </w:rPr>
        <w:t>Appendix Figure</w:t>
      </w:r>
      <w:r w:rsidRPr="00DF63EB">
        <w:rPr>
          <w:color w:val="000000" w:themeColor="text1"/>
        </w:rPr>
        <w:t xml:space="preserve"> </w:t>
      </w:r>
      <w:ins w:id="218" w:author="Jameson, Jacob" w:date="2024-09-12T18:30:00Z" w16du:dateUtc="2024-09-12T22:30:00Z">
        <w:r w:rsidR="005C78AD">
          <w:rPr>
            <w:color w:val="000000" w:themeColor="text1"/>
          </w:rPr>
          <w:t>3</w:t>
        </w:r>
      </w:ins>
      <w:del w:id="219" w:author="Jameson, Jacob" w:date="2024-09-12T18:30:00Z" w16du:dateUtc="2024-09-12T22:30:00Z">
        <w:r w:rsidR="000D5C5C" w:rsidDel="005C78AD">
          <w:rPr>
            <w:color w:val="000000" w:themeColor="text1"/>
          </w:rPr>
          <w:delText>2</w:delText>
        </w:r>
      </w:del>
      <w:r w:rsidR="000D5C5C">
        <w:rPr>
          <w:color w:val="000000" w:themeColor="text1"/>
        </w:rPr>
        <w:t>A</w:t>
      </w:r>
      <w:r w:rsidRPr="00DF63EB">
        <w:rPr>
          <w:color w:val="000000" w:themeColor="text1"/>
        </w:rPr>
        <w:t xml:space="preserve">, the distribution of LOS in our data is highly right-skewed. We thus apply a natural log transformation to this variable before it is used in our regression analyses. We report the un-exponentiated coefficients from these models in Table </w:t>
      </w:r>
      <w:r w:rsidR="00F357B2">
        <w:rPr>
          <w:color w:val="000000" w:themeColor="text1"/>
        </w:rPr>
        <w:t>1</w:t>
      </w:r>
      <w:r w:rsidRPr="00DF63EB">
        <w:rPr>
          <w:color w:val="000000" w:themeColor="text1"/>
        </w:rPr>
        <w:t xml:space="preserve">, which can be interpreted as a </w:t>
      </w:r>
      <m:oMath>
        <m:r>
          <w:rPr>
            <w:rFonts w:ascii="Cambria Math" w:hAnsi="Cambria Math"/>
            <w:color w:val="000000" w:themeColor="text1"/>
          </w:rPr>
          <m:t>100 ×</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β</m:t>
                </m:r>
              </m:sup>
            </m:sSup>
            <m:r>
              <w:rPr>
                <w:rFonts w:ascii="Cambria Math" w:hAnsi="Cambria Math"/>
                <w:color w:val="000000" w:themeColor="text1"/>
              </w:rPr>
              <m:t>-1</m:t>
            </m:r>
          </m:e>
        </m:d>
      </m:oMath>
      <w:r w:rsidRPr="00DF63EB">
        <w:rPr>
          <w:rFonts w:eastAsiaTheme="minorEastAsia"/>
          <w:color w:val="000000" w:themeColor="text1"/>
        </w:rPr>
        <w:t xml:space="preserve"> percent change in LOS for a given 1 unit increase in our independent variable of interest, where </w:t>
      </w:r>
      <m:oMath>
        <m:r>
          <w:rPr>
            <w:rFonts w:ascii="Cambria Math" w:eastAsiaTheme="minorEastAsia" w:hAnsi="Cambria Math"/>
            <w:color w:val="000000" w:themeColor="text1"/>
          </w:rPr>
          <m:t>β</m:t>
        </m:r>
      </m:oMath>
      <w:r w:rsidRPr="00DF63EB">
        <w:rPr>
          <w:rFonts w:eastAsiaTheme="minorEastAsia"/>
          <w:color w:val="000000" w:themeColor="text1"/>
        </w:rPr>
        <w:t xml:space="preserve"> is the coefficient on our independent variable of interest.</w:t>
      </w:r>
    </w:p>
    <w:p w14:paraId="429A80D6" w14:textId="77777777" w:rsidR="006D630E" w:rsidRPr="00DF63EB" w:rsidRDefault="006D630E" w:rsidP="00A80366">
      <w:pPr>
        <w:spacing w:line="480" w:lineRule="auto"/>
        <w:rPr>
          <w:rFonts w:eastAsiaTheme="minorEastAsia"/>
          <w:color w:val="000000" w:themeColor="text1"/>
        </w:rPr>
      </w:pPr>
    </w:p>
    <w:p w14:paraId="63A8A913" w14:textId="77777777" w:rsidR="00DA45B5" w:rsidRPr="006D630E" w:rsidRDefault="00DA45B5" w:rsidP="00A80366">
      <w:pPr>
        <w:spacing w:line="480" w:lineRule="auto"/>
        <w:rPr>
          <w:color w:val="000000" w:themeColor="text1"/>
          <w:u w:val="single"/>
        </w:rPr>
      </w:pPr>
      <w:r w:rsidRPr="006D630E">
        <w:rPr>
          <w:b/>
          <w:bCs/>
          <w:color w:val="000000" w:themeColor="text1"/>
          <w:u w:val="single"/>
        </w:rPr>
        <w:t>Results</w:t>
      </w:r>
    </w:p>
    <w:p w14:paraId="2277434C" w14:textId="5B9C38F4" w:rsidR="00DA45B5" w:rsidRPr="00DF63EB" w:rsidRDefault="00DA45B5" w:rsidP="00A80366">
      <w:pPr>
        <w:spacing w:line="480" w:lineRule="auto"/>
        <w:rPr>
          <w:color w:val="000000" w:themeColor="text1"/>
        </w:rPr>
      </w:pPr>
      <w:r w:rsidRPr="00DF63EB">
        <w:rPr>
          <w:color w:val="000000" w:themeColor="text1"/>
        </w:rPr>
        <w:t xml:space="preserve">The data indicate differences in physician batch ordering </w:t>
      </w:r>
      <w:r w:rsidR="005425F8">
        <w:rPr>
          <w:color w:val="000000" w:themeColor="text1"/>
        </w:rPr>
        <w:t>practices</w:t>
      </w:r>
      <w:r w:rsidRPr="00DF63EB">
        <w:rPr>
          <w:color w:val="000000" w:themeColor="text1"/>
        </w:rPr>
        <w:t xml:space="preserve"> across complaint categories</w:t>
      </w:r>
      <w:r w:rsidR="005425F8">
        <w:rPr>
          <w:color w:val="000000" w:themeColor="text1"/>
        </w:rPr>
        <w:t>. Figure 1 displays the crude batch rates calculated for each physician across their patient encounters for each chief complaint.</w:t>
      </w:r>
      <w:r w:rsidR="00853E3B">
        <w:rPr>
          <w:color w:val="000000" w:themeColor="text1"/>
        </w:rPr>
        <w:t xml:space="preserve"> </w:t>
      </w:r>
      <w:r w:rsidRPr="00DF63EB">
        <w:rPr>
          <w:color w:val="000000" w:themeColor="text1"/>
        </w:rPr>
        <w:t xml:space="preserve">Notably, the variation in batching was most pronounced during patient encounters where the presenting complaint was </w:t>
      </w:r>
      <w:r w:rsidR="005425F8" w:rsidRPr="00DF63EB">
        <w:rPr>
          <w:color w:val="000000" w:themeColor="text1"/>
        </w:rPr>
        <w:t>neurological</w:t>
      </w:r>
      <w:r w:rsidRPr="00DF63EB">
        <w:rPr>
          <w:color w:val="000000" w:themeColor="text1"/>
        </w:rPr>
        <w:t xml:space="preserve"> or </w:t>
      </w:r>
      <w:proofErr w:type="gramStart"/>
      <w:r w:rsidR="00F73B9C">
        <w:rPr>
          <w:color w:val="000000" w:themeColor="text1"/>
        </w:rPr>
        <w:t>trauma-related</w:t>
      </w:r>
      <w:proofErr w:type="gramEnd"/>
      <w:r w:rsidRPr="00DF63EB">
        <w:rPr>
          <w:color w:val="000000" w:themeColor="text1"/>
        </w:rPr>
        <w:t xml:space="preserve">. We note that at least one imaging test was ordered in 31,498 of the 43,299 patient encounters </w:t>
      </w:r>
      <w:r w:rsidR="00853E3B">
        <w:rPr>
          <w:color w:val="000000" w:themeColor="text1"/>
        </w:rPr>
        <w:t>during the study period.</w:t>
      </w:r>
      <w:r w:rsidRPr="00DF63EB">
        <w:rPr>
          <w:color w:val="000000" w:themeColor="text1"/>
        </w:rPr>
        <w:t xml:space="preserve"> While only 2,421 (7.7%) of these encounters involved image batching, 7,181 (22.8%) of the non-batched encounters resulted in the physician ordering at least one more imaging test after placing the first order.</w:t>
      </w:r>
    </w:p>
    <w:p w14:paraId="38531859" w14:textId="77777777" w:rsidR="00853E3B" w:rsidRDefault="00853E3B" w:rsidP="00A80366">
      <w:pPr>
        <w:spacing w:line="480" w:lineRule="auto"/>
        <w:rPr>
          <w:color w:val="000000" w:themeColor="text1"/>
        </w:rPr>
      </w:pPr>
    </w:p>
    <w:p w14:paraId="35E120D0" w14:textId="3659301A" w:rsidR="00DA45B5" w:rsidRPr="00DF63EB" w:rsidRDefault="00DA45B5" w:rsidP="00A80366">
      <w:pPr>
        <w:spacing w:line="480" w:lineRule="auto"/>
        <w:rPr>
          <w:color w:val="000000" w:themeColor="text1"/>
        </w:rPr>
      </w:pPr>
      <w:r w:rsidRPr="00DF63EB">
        <w:rPr>
          <w:color w:val="000000" w:themeColor="text1"/>
        </w:rPr>
        <w:t xml:space="preserve">Table </w:t>
      </w:r>
      <w:r w:rsidR="00853E3B">
        <w:rPr>
          <w:color w:val="000000" w:themeColor="text1"/>
        </w:rPr>
        <w:t>1</w:t>
      </w:r>
      <w:r w:rsidRPr="00DF63EB">
        <w:rPr>
          <w:color w:val="000000" w:themeColor="text1"/>
        </w:rPr>
        <w:t xml:space="preserve"> presents the</w:t>
      </w:r>
      <w:r w:rsidR="00853E3B">
        <w:rPr>
          <w:color w:val="000000" w:themeColor="text1"/>
        </w:rPr>
        <w:t xml:space="preserve"> multivariate</w:t>
      </w:r>
      <w:r w:rsidRPr="00DF63EB">
        <w:rPr>
          <w:color w:val="000000" w:themeColor="text1"/>
        </w:rPr>
        <w:t xml:space="preserve"> linear regression coefficients of batch tendency on three primary outcomes: the natural logarithm of ED </w:t>
      </w:r>
      <w:del w:id="220" w:author="Jameson, Jacob" w:date="2024-09-11T11:07:00Z" w16du:dateUtc="2024-09-11T15:07:00Z">
        <w:r w:rsidRPr="00DF63EB" w:rsidDel="00686892">
          <w:rPr>
            <w:color w:val="000000" w:themeColor="text1"/>
          </w:rPr>
          <w:delText>length of stay (ln(LOS)),</w:delText>
        </w:r>
      </w:del>
      <w:ins w:id="221" w:author="Jameson, Jacob" w:date="2024-09-11T11:07:00Z" w16du:dateUtc="2024-09-11T15:07:00Z">
        <w:r w:rsidR="00686892">
          <w:rPr>
            <w:color w:val="000000" w:themeColor="text1"/>
          </w:rPr>
          <w:t>LOS</w:t>
        </w:r>
      </w:ins>
      <w:ins w:id="222" w:author="Jameson, Jacob" w:date="2024-09-12T18:31:00Z" w16du:dateUtc="2024-09-12T22:31:00Z">
        <w:r w:rsidR="007430D6">
          <w:rPr>
            <w:color w:val="000000" w:themeColor="text1"/>
          </w:rPr>
          <w:t>,</w:t>
        </w:r>
      </w:ins>
      <w:r w:rsidRPr="00DF63EB">
        <w:rPr>
          <w:color w:val="000000" w:themeColor="text1"/>
        </w:rPr>
        <w:t xml:space="preserve"> 72-hour return</w:t>
      </w:r>
      <w:r w:rsidR="00853E3B">
        <w:rPr>
          <w:color w:val="000000" w:themeColor="text1"/>
        </w:rPr>
        <w:t xml:space="preserve"> and </w:t>
      </w:r>
      <w:r w:rsidR="002216BB">
        <w:rPr>
          <w:color w:val="000000" w:themeColor="text1"/>
        </w:rPr>
        <w:t>admission</w:t>
      </w:r>
      <w:r w:rsidRPr="00DF63EB">
        <w:rPr>
          <w:color w:val="000000" w:themeColor="text1"/>
        </w:rPr>
        <w:t xml:space="preserve">, and the </w:t>
      </w:r>
      <w:r w:rsidRPr="00DF63EB">
        <w:rPr>
          <w:color w:val="000000" w:themeColor="text1"/>
        </w:rPr>
        <w:lastRenderedPageBreak/>
        <w:t xml:space="preserve">number of distinct imaging tests ordered. Our analysis reveals a significant positive association between a </w:t>
      </w:r>
      <w:ins w:id="223" w:author="Jameson, Jacob" w:date="2024-09-12T23:05:00Z" w16du:dateUtc="2024-09-13T03:05:00Z">
        <w:r w:rsidR="00CF0863">
          <w:rPr>
            <w:color w:val="000000" w:themeColor="text1"/>
          </w:rPr>
          <w:t>physician's</w:t>
        </w:r>
      </w:ins>
      <w:del w:id="224" w:author="Jameson, Jacob" w:date="2024-09-12T23:05:00Z" w16du:dateUtc="2024-09-13T03:05:00Z">
        <w:r w:rsidR="00F73B9C" w:rsidDel="00CF0863">
          <w:rPr>
            <w:color w:val="000000" w:themeColor="text1"/>
          </w:rPr>
          <w:delText>physician's</w:delText>
        </w:r>
      </w:del>
      <w:r w:rsidRPr="00DF63EB">
        <w:rPr>
          <w:color w:val="000000" w:themeColor="text1"/>
        </w:rPr>
        <w:t xml:space="preserve"> tendency to batch order imaging tests and an increased </w:t>
      </w:r>
      <w:proofErr w:type="gramStart"/>
      <w:r w:rsidRPr="00DF63EB">
        <w:rPr>
          <w:color w:val="000000" w:themeColor="text1"/>
        </w:rPr>
        <w:t>ln(</w:t>
      </w:r>
      <w:proofErr w:type="gramEnd"/>
      <w:r w:rsidRPr="00DF63EB">
        <w:rPr>
          <w:color w:val="000000" w:themeColor="text1"/>
        </w:rPr>
        <w:t>LOS), with a coefficient of 0.04</w:t>
      </w:r>
      <w:ins w:id="225" w:author="Jameson, Jacob" w:date="2024-09-12T18:31:00Z" w16du:dateUtc="2024-09-12T22:31:00Z">
        <w:r w:rsidR="007430D6">
          <w:rPr>
            <w:color w:val="000000" w:themeColor="text1"/>
          </w:rPr>
          <w:t>4</w:t>
        </w:r>
      </w:ins>
      <w:del w:id="226" w:author="Jameson, Jacob" w:date="2024-09-12T18:31:00Z" w16du:dateUtc="2024-09-12T22:31:00Z">
        <w:r w:rsidRPr="00DF63EB" w:rsidDel="007430D6">
          <w:rPr>
            <w:color w:val="000000" w:themeColor="text1"/>
          </w:rPr>
          <w:delText>5</w:delText>
        </w:r>
      </w:del>
      <w:r w:rsidRPr="00DF63EB">
        <w:rPr>
          <w:color w:val="000000" w:themeColor="text1"/>
        </w:rPr>
        <w:t xml:space="preserve"> (95% CI = [0.005, 0.084], p &lt; 0.001). This implies that having a physician with a batch tendency 1SD greater than the average physician is associated with a 4.</w:t>
      </w:r>
      <w:ins w:id="227" w:author="Jameson, Jacob" w:date="2024-09-12T18:33:00Z" w16du:dateUtc="2024-09-12T22:33:00Z">
        <w:r w:rsidR="007430D6">
          <w:rPr>
            <w:color w:val="000000" w:themeColor="text1"/>
          </w:rPr>
          <w:t>5</w:t>
        </w:r>
      </w:ins>
      <w:del w:id="228" w:author="Jameson, Jacob" w:date="2024-09-12T18:33:00Z" w16du:dateUtc="2024-09-12T22:33:00Z">
        <w:r w:rsidR="000B2050" w:rsidDel="007430D6">
          <w:rPr>
            <w:color w:val="000000" w:themeColor="text1"/>
          </w:rPr>
          <w:delText>6</w:delText>
        </w:r>
      </w:del>
      <w:r w:rsidRPr="00DF63EB">
        <w:rPr>
          <w:color w:val="000000" w:themeColor="text1"/>
        </w:rPr>
        <w:t xml:space="preserve">% increase in ED </w:t>
      </w:r>
      <w:del w:id="229" w:author="Jameson, Jacob" w:date="2024-09-11T11:08:00Z" w16du:dateUtc="2024-09-11T15:08:00Z">
        <w:r w:rsidRPr="00DF63EB" w:rsidDel="00686892">
          <w:rPr>
            <w:color w:val="000000" w:themeColor="text1"/>
          </w:rPr>
          <w:delText>length of stay</w:delText>
        </w:r>
      </w:del>
      <w:ins w:id="230" w:author="Jameson, Jacob" w:date="2024-09-11T11:08:00Z" w16du:dateUtc="2024-09-11T15:08:00Z">
        <w:r w:rsidR="00686892">
          <w:rPr>
            <w:color w:val="000000" w:themeColor="text1"/>
          </w:rPr>
          <w:t>LOS</w:t>
        </w:r>
      </w:ins>
      <w:r w:rsidRPr="00DF63EB">
        <w:rPr>
          <w:color w:val="000000" w:themeColor="text1"/>
        </w:rPr>
        <w:t xml:space="preserve">. However, we also find that a batch tendency 1SD greater than the average physician is associated with </w:t>
      </w:r>
      <w:r w:rsidR="00F73B9C">
        <w:rPr>
          <w:color w:val="000000" w:themeColor="text1"/>
        </w:rPr>
        <w:t>a</w:t>
      </w:r>
      <w:r w:rsidRPr="00DF63EB">
        <w:rPr>
          <w:color w:val="000000" w:themeColor="text1"/>
        </w:rPr>
        <w:t xml:space="preserve"> 0.</w:t>
      </w:r>
      <w:r w:rsidR="000B2050">
        <w:rPr>
          <w:color w:val="000000" w:themeColor="text1"/>
        </w:rPr>
        <w:t>2</w:t>
      </w:r>
      <w:r w:rsidRPr="00DF63EB">
        <w:rPr>
          <w:color w:val="000000" w:themeColor="text1"/>
        </w:rPr>
        <w:t xml:space="preserve"> percentage point</w:t>
      </w:r>
      <w:r w:rsidR="00141937">
        <w:rPr>
          <w:color w:val="000000" w:themeColor="text1"/>
        </w:rPr>
        <w:t xml:space="preserve"> </w:t>
      </w:r>
      <w:r w:rsidRPr="00DF63EB">
        <w:rPr>
          <w:color w:val="000000" w:themeColor="text1"/>
        </w:rPr>
        <w:t>decrease</w:t>
      </w:r>
      <w:r w:rsidR="00141937">
        <w:rPr>
          <w:color w:val="000000" w:themeColor="text1"/>
        </w:rPr>
        <w:t xml:space="preserve"> (</w:t>
      </w:r>
      <w:del w:id="231" w:author="Jameson, Jacob" w:date="2024-09-12T20:08:00Z" w16du:dateUtc="2024-09-13T00:08:00Z">
        <w:r w:rsidR="00141937" w:rsidDel="00B65E16">
          <w:rPr>
            <w:color w:val="000000" w:themeColor="text1"/>
          </w:rPr>
          <w:delText>-</w:delText>
        </w:r>
      </w:del>
      <w:r w:rsidR="00141937">
        <w:rPr>
          <w:color w:val="000000" w:themeColor="text1"/>
        </w:rPr>
        <w:t>14.8% decrease)</w:t>
      </w:r>
      <w:r w:rsidRPr="00DF63EB">
        <w:rPr>
          <w:color w:val="000000" w:themeColor="text1"/>
        </w:rPr>
        <w:t xml:space="preserve"> in the probability of a 72-hour return, indicated by a coefficient of -0.00</w:t>
      </w:r>
      <w:ins w:id="232" w:author="Jameson, Jacob" w:date="2024-09-12T20:07:00Z" w16du:dateUtc="2024-09-13T00:07:00Z">
        <w:r w:rsidR="00B65E16">
          <w:rPr>
            <w:color w:val="000000" w:themeColor="text1"/>
          </w:rPr>
          <w:t>2</w:t>
        </w:r>
      </w:ins>
      <w:del w:id="233" w:author="Jameson, Jacob" w:date="2024-09-12T18:34:00Z" w16du:dateUtc="2024-09-12T22:34:00Z">
        <w:r w:rsidR="000B2050" w:rsidDel="007430D6">
          <w:rPr>
            <w:color w:val="000000" w:themeColor="text1"/>
          </w:rPr>
          <w:delText>2</w:delText>
        </w:r>
      </w:del>
      <w:r w:rsidRPr="00DF63EB">
        <w:rPr>
          <w:color w:val="000000" w:themeColor="text1"/>
        </w:rPr>
        <w:t xml:space="preserve"> (95% CI = [-0.00</w:t>
      </w:r>
      <w:ins w:id="234" w:author="Jameson, Jacob" w:date="2024-09-12T20:07:00Z" w16du:dateUtc="2024-09-13T00:07:00Z">
        <w:r w:rsidR="00B65E16">
          <w:rPr>
            <w:color w:val="000000" w:themeColor="text1"/>
          </w:rPr>
          <w:t>3</w:t>
        </w:r>
      </w:ins>
      <w:del w:id="235" w:author="Jameson, Jacob" w:date="2024-09-12T18:34:00Z" w16du:dateUtc="2024-09-12T22:34:00Z">
        <w:r w:rsidR="000B2050" w:rsidDel="007430D6">
          <w:rPr>
            <w:color w:val="000000" w:themeColor="text1"/>
          </w:rPr>
          <w:delText>3</w:delText>
        </w:r>
      </w:del>
      <w:r w:rsidRPr="00DF63EB">
        <w:rPr>
          <w:color w:val="000000" w:themeColor="text1"/>
        </w:rPr>
        <w:t>, -0.001], p &lt; 0.001), implying that batching may lead to more comprehensive initial evaluations, reducing the need for short-term revisits. Finally, there is a notable association with an increased number of distinct imaging tests ordered, as evidenced by a coefficient of 0.08 (95% CI = [0.06</w:t>
      </w:r>
      <w:ins w:id="236" w:author="Jameson, Jacob" w:date="2024-09-12T18:33:00Z" w16du:dateUtc="2024-09-12T22:33:00Z">
        <w:r w:rsidR="007430D6">
          <w:rPr>
            <w:color w:val="000000" w:themeColor="text1"/>
          </w:rPr>
          <w:t>5</w:t>
        </w:r>
      </w:ins>
      <w:del w:id="237" w:author="Jameson, Jacob" w:date="2024-09-12T18:33:00Z" w16du:dateUtc="2024-09-12T22:33:00Z">
        <w:r w:rsidRPr="00DF63EB" w:rsidDel="007430D6">
          <w:rPr>
            <w:color w:val="000000" w:themeColor="text1"/>
          </w:rPr>
          <w:delText>6</w:delText>
        </w:r>
      </w:del>
      <w:r w:rsidRPr="00DF63EB">
        <w:rPr>
          <w:color w:val="000000" w:themeColor="text1"/>
        </w:rPr>
        <w:t>, 0.094], p &lt; 0.001)</w:t>
      </w:r>
      <w:r w:rsidR="00141937">
        <w:rPr>
          <w:color w:val="000000" w:themeColor="text1"/>
        </w:rPr>
        <w:t xml:space="preserve">. This translates to an additional 8 imaging tests per 100 patient encounters for </w:t>
      </w:r>
      <w:r w:rsidR="00141937" w:rsidRPr="00DF63EB">
        <w:rPr>
          <w:color w:val="000000" w:themeColor="text1"/>
        </w:rPr>
        <w:t>a physician with a batch tendency 1SD greater than the average physician</w:t>
      </w:r>
      <w:r w:rsidR="00141937">
        <w:rPr>
          <w:color w:val="000000" w:themeColor="text1"/>
        </w:rPr>
        <w:t>.</w:t>
      </w:r>
      <w:ins w:id="238" w:author="Jameson, Jacob" w:date="2024-09-12T18:13:00Z" w16du:dateUtc="2024-09-12T22:13:00Z">
        <w:r w:rsidR="00762BEA">
          <w:rPr>
            <w:color w:val="000000" w:themeColor="text1"/>
          </w:rPr>
          <w:t xml:space="preserve"> Since patients are balanced and randomly assigned to physicians who differ only in their batching probability,</w:t>
        </w:r>
      </w:ins>
      <w:r w:rsidR="00141937">
        <w:rPr>
          <w:color w:val="000000" w:themeColor="text1"/>
        </w:rPr>
        <w:t xml:space="preserve"> </w:t>
      </w:r>
      <w:ins w:id="239" w:author="Jameson, Jacob" w:date="2024-09-12T18:13:00Z" w16du:dateUtc="2024-09-12T22:13:00Z">
        <w:r w:rsidR="00762BEA">
          <w:rPr>
            <w:color w:val="000000" w:themeColor="text1"/>
          </w:rPr>
          <w:t>t</w:t>
        </w:r>
      </w:ins>
      <w:del w:id="240" w:author="Jameson, Jacob" w:date="2024-09-12T18:13:00Z" w16du:dateUtc="2024-09-12T22:13:00Z">
        <w:r w:rsidR="00544DA1" w:rsidDel="00762BEA">
          <w:rPr>
            <w:color w:val="000000" w:themeColor="text1"/>
          </w:rPr>
          <w:delText>T</w:delText>
        </w:r>
      </w:del>
      <w:r w:rsidR="00544DA1">
        <w:rPr>
          <w:color w:val="000000" w:themeColor="text1"/>
        </w:rPr>
        <w:t>his result</w:t>
      </w:r>
      <w:r w:rsidR="00141937">
        <w:rPr>
          <w:color w:val="000000" w:themeColor="text1"/>
        </w:rPr>
        <w:t xml:space="preserve"> indicates</w:t>
      </w:r>
      <w:r w:rsidRPr="00DF63EB">
        <w:rPr>
          <w:color w:val="000000" w:themeColor="text1"/>
        </w:rPr>
        <w:t xml:space="preserve"> that batch</w:t>
      </w:r>
      <w:r w:rsidR="00141937">
        <w:rPr>
          <w:color w:val="000000" w:themeColor="text1"/>
        </w:rPr>
        <w:t xml:space="preserve">ing </w:t>
      </w:r>
      <w:r w:rsidRPr="00DF63EB">
        <w:rPr>
          <w:color w:val="000000" w:themeColor="text1"/>
        </w:rPr>
        <w:t xml:space="preserve">may </w:t>
      </w:r>
      <w:ins w:id="241" w:author="Jameson, Jacob" w:date="2024-09-12T23:12:00Z" w16du:dateUtc="2024-09-13T03:12:00Z">
        <w:r w:rsidR="003A6104">
          <w:rPr>
            <w:color w:val="000000" w:themeColor="text1"/>
          </w:rPr>
          <w:t>lead</w:t>
        </w:r>
      </w:ins>
      <w:del w:id="242" w:author="Jameson, Jacob" w:date="2024-09-12T23:12:00Z" w16du:dateUtc="2024-09-13T03:12:00Z">
        <w:r w:rsidRPr="00DF63EB" w:rsidDel="003A6104">
          <w:rPr>
            <w:color w:val="000000" w:themeColor="text1"/>
          </w:rPr>
          <w:delText>be leading</w:delText>
        </w:r>
      </w:del>
      <w:r w:rsidRPr="00DF63EB">
        <w:rPr>
          <w:color w:val="000000" w:themeColor="text1"/>
        </w:rPr>
        <w:t xml:space="preserve"> to tests that would not have been otherwise ordered had the physician waited for the results from one test before ordering the next.</w:t>
      </w:r>
    </w:p>
    <w:p w14:paraId="4D97DA16" w14:textId="77777777" w:rsidR="007C01EB" w:rsidRDefault="007C01EB" w:rsidP="00A80366">
      <w:pPr>
        <w:spacing w:line="480" w:lineRule="auto"/>
        <w:rPr>
          <w:color w:val="000000" w:themeColor="text1"/>
        </w:rPr>
      </w:pPr>
    </w:p>
    <w:p w14:paraId="53F271BA" w14:textId="2B4C79CB" w:rsidR="002216BB" w:rsidRDefault="00DA45B5" w:rsidP="00A80366">
      <w:pPr>
        <w:spacing w:line="480" w:lineRule="auto"/>
        <w:rPr>
          <w:color w:val="000000" w:themeColor="text1"/>
        </w:rPr>
      </w:pPr>
      <w:r w:rsidRPr="002216BB">
        <w:rPr>
          <w:color w:val="000000" w:themeColor="text1"/>
        </w:rPr>
        <w:t xml:space="preserve">Figure </w:t>
      </w:r>
      <w:r w:rsidR="00141937" w:rsidRPr="002216BB">
        <w:rPr>
          <w:color w:val="000000" w:themeColor="text1"/>
        </w:rPr>
        <w:t>2</w:t>
      </w:r>
      <w:r w:rsidRPr="002216BB">
        <w:rPr>
          <w:color w:val="000000" w:themeColor="text1"/>
        </w:rPr>
        <w:t xml:space="preserve"> displays the results of the subgroup analysis stratified by the </w:t>
      </w:r>
      <w:ins w:id="243" w:author="Jameson, Jacob" w:date="2024-09-12T23:05:00Z" w16du:dateUtc="2024-09-13T03:05:00Z">
        <w:r w:rsidR="00CF0863">
          <w:rPr>
            <w:color w:val="000000" w:themeColor="text1"/>
          </w:rPr>
          <w:t>patient's</w:t>
        </w:r>
      </w:ins>
      <w:del w:id="244" w:author="Jameson, Jacob" w:date="2024-09-12T23:05:00Z" w16du:dateUtc="2024-09-13T03:05:00Z">
        <w:r w:rsidR="00F73B9C" w:rsidDel="00CF0863">
          <w:rPr>
            <w:color w:val="000000" w:themeColor="text1"/>
          </w:rPr>
          <w:delText>patient's</w:delText>
        </w:r>
      </w:del>
      <w:r w:rsidRPr="002216BB">
        <w:rPr>
          <w:color w:val="000000" w:themeColor="text1"/>
        </w:rPr>
        <w:t xml:space="preserve"> </w:t>
      </w:r>
      <w:del w:id="245" w:author="Jameson, Jacob" w:date="2024-09-11T11:09:00Z" w16du:dateUtc="2024-09-11T15:09:00Z">
        <w:r w:rsidRPr="002216BB" w:rsidDel="00686892">
          <w:rPr>
            <w:color w:val="000000" w:themeColor="text1"/>
          </w:rPr>
          <w:delText>Emergency Severity Index (</w:delText>
        </w:r>
      </w:del>
      <w:r w:rsidRPr="002216BB">
        <w:rPr>
          <w:color w:val="000000" w:themeColor="text1"/>
        </w:rPr>
        <w:t>ESI</w:t>
      </w:r>
      <w:del w:id="246" w:author="Jameson, Jacob" w:date="2024-09-11T11:09:00Z" w16du:dateUtc="2024-09-11T15:09:00Z">
        <w:r w:rsidRPr="002216BB" w:rsidDel="00686892">
          <w:rPr>
            <w:color w:val="000000" w:themeColor="text1"/>
          </w:rPr>
          <w:delText>)</w:delText>
        </w:r>
      </w:del>
      <w:r w:rsidRPr="002216BB">
        <w:rPr>
          <w:color w:val="000000" w:themeColor="text1"/>
        </w:rPr>
        <w:t xml:space="preserve"> and </w:t>
      </w:r>
      <w:r w:rsidR="00F92A83" w:rsidRPr="002216BB">
        <w:rPr>
          <w:color w:val="000000" w:themeColor="text1"/>
        </w:rPr>
        <w:t>chie</w:t>
      </w:r>
      <w:r w:rsidR="00544DA1" w:rsidRPr="002216BB">
        <w:rPr>
          <w:color w:val="000000" w:themeColor="text1"/>
        </w:rPr>
        <w:t>f</w:t>
      </w:r>
      <w:r w:rsidR="00F92A83" w:rsidRPr="002216BB">
        <w:rPr>
          <w:color w:val="000000" w:themeColor="text1"/>
        </w:rPr>
        <w:t xml:space="preserve"> </w:t>
      </w:r>
      <w:r w:rsidRPr="002216BB">
        <w:rPr>
          <w:color w:val="000000" w:themeColor="text1"/>
        </w:rPr>
        <w:t xml:space="preserve">complaint category (as defined in </w:t>
      </w:r>
      <w:r w:rsidR="00F92A83" w:rsidRPr="002216BB">
        <w:rPr>
          <w:color w:val="000000" w:themeColor="text1"/>
        </w:rPr>
        <w:t xml:space="preserve">Appendix </w:t>
      </w:r>
      <w:r w:rsidRPr="002216BB">
        <w:rPr>
          <w:color w:val="000000" w:themeColor="text1"/>
        </w:rPr>
        <w:t xml:space="preserve">Table </w:t>
      </w:r>
      <w:r w:rsidR="00F92A83" w:rsidRPr="002216BB">
        <w:rPr>
          <w:color w:val="000000" w:themeColor="text1"/>
        </w:rPr>
        <w:t>3A</w:t>
      </w:r>
      <w:r w:rsidRPr="002216BB">
        <w:rPr>
          <w:color w:val="000000" w:themeColor="text1"/>
        </w:rPr>
        <w:t xml:space="preserve">). </w:t>
      </w:r>
      <w:r w:rsidR="002216BB" w:rsidRPr="002216BB">
        <w:rPr>
          <w:color w:val="000000" w:themeColor="text1"/>
        </w:rPr>
        <w:t xml:space="preserve">We report the standard 95% confidence interval and the Bonferroni-adjusted 95% confidence interval to account for multiple hypothesis testing.  </w:t>
      </w:r>
      <w:r w:rsidRPr="002216BB">
        <w:rPr>
          <w:color w:val="000000" w:themeColor="text1"/>
        </w:rPr>
        <w:t xml:space="preserve">Results </w:t>
      </w:r>
      <w:r w:rsidR="00A833DD" w:rsidRPr="002216BB">
        <w:rPr>
          <w:color w:val="000000" w:themeColor="text1"/>
        </w:rPr>
        <w:t>show</w:t>
      </w:r>
      <w:r w:rsidRPr="002216BB">
        <w:rPr>
          <w:color w:val="000000" w:themeColor="text1"/>
        </w:rPr>
        <w:t xml:space="preserve"> heterogeneity in the effect of batch tendency across patient complaints and acuity. Notably, among </w:t>
      </w:r>
      <w:r w:rsidR="002216BB" w:rsidRPr="002216BB">
        <w:rPr>
          <w:color w:val="000000" w:themeColor="text1"/>
        </w:rPr>
        <w:t>patients of all acuity levels,</w:t>
      </w:r>
      <w:r w:rsidRPr="002216BB">
        <w:rPr>
          <w:color w:val="000000" w:themeColor="text1"/>
        </w:rPr>
        <w:t xml:space="preserve"> the propensity to batch order imag</w:t>
      </w:r>
      <w:r w:rsidR="002216BB" w:rsidRPr="002216BB">
        <w:rPr>
          <w:color w:val="000000" w:themeColor="text1"/>
        </w:rPr>
        <w:t>e</w:t>
      </w:r>
      <w:r w:rsidRPr="002216BB">
        <w:rPr>
          <w:color w:val="000000" w:themeColor="text1"/>
        </w:rPr>
        <w:t xml:space="preserve"> tests was generally associated with significant increases in </w:t>
      </w:r>
      <w:r w:rsidR="002216BB" w:rsidRPr="002216BB">
        <w:rPr>
          <w:color w:val="000000" w:themeColor="text1"/>
        </w:rPr>
        <w:t>the</w:t>
      </w:r>
      <w:r w:rsidRPr="002216BB">
        <w:rPr>
          <w:color w:val="000000" w:themeColor="text1"/>
        </w:rPr>
        <w:t xml:space="preserve"> total number of imaging tests ordered.</w:t>
      </w:r>
      <w:r w:rsidR="002216BB" w:rsidRPr="002216BB">
        <w:rPr>
          <w:color w:val="000000" w:themeColor="text1"/>
        </w:rPr>
        <w:t xml:space="preserve"> </w:t>
      </w:r>
      <w:r w:rsidR="002216BB">
        <w:rPr>
          <w:color w:val="000000" w:themeColor="text1"/>
        </w:rPr>
        <w:t xml:space="preserve">Though not statistically significant at the 0.05 level, the association between batch tendency and </w:t>
      </w:r>
      <w:del w:id="247" w:author="Jameson, Jacob" w:date="2024-09-11T11:08:00Z" w16du:dateUtc="2024-09-11T15:08:00Z">
        <w:r w:rsidR="002216BB" w:rsidDel="00686892">
          <w:rPr>
            <w:color w:val="000000" w:themeColor="text1"/>
          </w:rPr>
          <w:lastRenderedPageBreak/>
          <w:delText>length of stay</w:delText>
        </w:r>
      </w:del>
      <w:ins w:id="248" w:author="Jameson, Jacob" w:date="2024-09-11T11:08:00Z" w16du:dateUtc="2024-09-11T15:08:00Z">
        <w:r w:rsidR="00686892">
          <w:rPr>
            <w:color w:val="000000" w:themeColor="text1"/>
          </w:rPr>
          <w:t>LOS</w:t>
        </w:r>
      </w:ins>
      <w:r w:rsidR="002216BB">
        <w:rPr>
          <w:color w:val="000000" w:themeColor="text1"/>
        </w:rPr>
        <w:t xml:space="preserve"> and 72-hour return with admission </w:t>
      </w:r>
      <w:r w:rsidR="00F73B9C">
        <w:rPr>
          <w:color w:val="000000" w:themeColor="text1"/>
        </w:rPr>
        <w:t>appears</w:t>
      </w:r>
      <w:r w:rsidR="002216BB">
        <w:rPr>
          <w:color w:val="000000" w:themeColor="text1"/>
        </w:rPr>
        <w:t xml:space="preserve"> to vary in magnitude given the complaint-acuity subgroup.</w:t>
      </w:r>
    </w:p>
    <w:p w14:paraId="5171FC7A" w14:textId="77777777" w:rsidR="00C722A8" w:rsidRPr="00DF63EB" w:rsidRDefault="00C722A8" w:rsidP="00A80366">
      <w:pPr>
        <w:spacing w:line="480" w:lineRule="auto"/>
        <w:rPr>
          <w:color w:val="000000" w:themeColor="text1"/>
        </w:rPr>
      </w:pPr>
    </w:p>
    <w:p w14:paraId="1F466820" w14:textId="77777777" w:rsidR="002216BB" w:rsidRDefault="00DA45B5" w:rsidP="00A80366">
      <w:pPr>
        <w:spacing w:line="480" w:lineRule="auto"/>
        <w:rPr>
          <w:b/>
          <w:bCs/>
          <w:color w:val="000000" w:themeColor="text1"/>
          <w:u w:val="single"/>
        </w:rPr>
      </w:pPr>
      <w:r w:rsidRPr="002216BB">
        <w:rPr>
          <w:b/>
          <w:bCs/>
          <w:color w:val="000000" w:themeColor="text1"/>
          <w:u w:val="single"/>
        </w:rPr>
        <w:t>Discussion</w:t>
      </w:r>
    </w:p>
    <w:p w14:paraId="7955FD03" w14:textId="43C80C97" w:rsidR="00DA45B5" w:rsidRPr="002216BB" w:rsidRDefault="00DA45B5" w:rsidP="00A80366">
      <w:pPr>
        <w:spacing w:line="480" w:lineRule="auto"/>
        <w:rPr>
          <w:b/>
          <w:bCs/>
          <w:color w:val="000000" w:themeColor="text1"/>
          <w:u w:val="single"/>
        </w:rPr>
      </w:pPr>
      <w:r w:rsidRPr="00DF63EB">
        <w:rPr>
          <w:color w:val="000000" w:themeColor="text1"/>
        </w:rPr>
        <w:t xml:space="preserve">Our study highlights that patterns of diagnostic test ordering in the ED </w:t>
      </w:r>
      <w:r w:rsidR="005E418E">
        <w:rPr>
          <w:color w:val="000000" w:themeColor="text1"/>
        </w:rPr>
        <w:t xml:space="preserve">may have </w:t>
      </w:r>
      <w:r w:rsidRPr="00DF63EB">
        <w:rPr>
          <w:color w:val="000000" w:themeColor="text1"/>
        </w:rPr>
        <w:t xml:space="preserve">implications </w:t>
      </w:r>
      <w:r w:rsidR="005E418E">
        <w:rPr>
          <w:color w:val="000000" w:themeColor="text1"/>
        </w:rPr>
        <w:t>for</w:t>
      </w:r>
      <w:r w:rsidRPr="00DF63EB">
        <w:rPr>
          <w:color w:val="000000" w:themeColor="text1"/>
        </w:rPr>
        <w:t xml:space="preserve"> the efficiency of care delivery and patient outcomes. Our findings contribute to the growing body of evidence supporting the use of data-driven, personalized approaches in ED management. We can develop more effective, evidence-based strategies for ED resource utilization and patient management by understanding the nuances of test ordering practices and their impact on patient outcomes.</w:t>
      </w:r>
    </w:p>
    <w:p w14:paraId="2F37E9DD" w14:textId="77777777" w:rsidR="002216BB" w:rsidRDefault="002216BB" w:rsidP="00A80366">
      <w:pPr>
        <w:spacing w:line="480" w:lineRule="auto"/>
        <w:rPr>
          <w:color w:val="000000" w:themeColor="text1"/>
        </w:rPr>
      </w:pPr>
    </w:p>
    <w:p w14:paraId="72D862E2" w14:textId="45E98CA4" w:rsidR="00DA45B5" w:rsidRPr="00DF63EB" w:rsidRDefault="00DA45B5" w:rsidP="00A80366">
      <w:pPr>
        <w:spacing w:line="480" w:lineRule="auto"/>
        <w:rPr>
          <w:color w:val="000000" w:themeColor="text1"/>
        </w:rPr>
      </w:pPr>
      <w:r w:rsidRPr="00DF63EB">
        <w:rPr>
          <w:color w:val="000000" w:themeColor="text1"/>
        </w:rPr>
        <w:t xml:space="preserve">The physician-level variability in inclination towards batching and non-batching test orders—within the same ED environment—raises questions about the underpinnings of clinical decision-making. Notably, our study revealed that </w:t>
      </w:r>
      <w:r w:rsidR="002216BB">
        <w:rPr>
          <w:color w:val="000000" w:themeColor="text1"/>
        </w:rPr>
        <w:t>physicians with a lower batch tendency</w:t>
      </w:r>
      <w:r w:rsidRPr="00DF63EB">
        <w:rPr>
          <w:color w:val="000000" w:themeColor="text1"/>
        </w:rPr>
        <w:t xml:space="preserve">, </w:t>
      </w:r>
      <w:r w:rsidR="005E418E">
        <w:rPr>
          <w:color w:val="000000" w:themeColor="text1"/>
        </w:rPr>
        <w:t xml:space="preserve">meaning that they </w:t>
      </w:r>
      <w:r w:rsidRPr="00DF63EB">
        <w:rPr>
          <w:color w:val="000000" w:themeColor="text1"/>
        </w:rPr>
        <w:t xml:space="preserve">employ a more judicious and sequential approach to ordering tests, </w:t>
      </w:r>
      <w:ins w:id="249" w:author="Jameson, Jacob" w:date="2024-09-12T23:13:00Z" w16du:dateUtc="2024-09-13T03:13:00Z">
        <w:r w:rsidR="003A6104">
          <w:rPr>
            <w:color w:val="000000" w:themeColor="text1"/>
          </w:rPr>
          <w:t>were</w:t>
        </w:r>
      </w:ins>
      <w:del w:id="250" w:author="Jameson, Jacob" w:date="2024-09-12T23:13:00Z" w16du:dateUtc="2024-09-13T03:13:00Z">
        <w:r w:rsidR="005E418E" w:rsidDel="003A6104">
          <w:rPr>
            <w:color w:val="000000" w:themeColor="text1"/>
          </w:rPr>
          <w:delText>was</w:delText>
        </w:r>
      </w:del>
      <w:r w:rsidR="005E418E">
        <w:rPr>
          <w:color w:val="000000" w:themeColor="text1"/>
        </w:rPr>
        <w:t xml:space="preserve"> associated with</w:t>
      </w:r>
      <w:r w:rsidRPr="00DF63EB">
        <w:rPr>
          <w:color w:val="000000" w:themeColor="text1"/>
        </w:rPr>
        <w:t xml:space="preserve"> a shorter </w:t>
      </w:r>
      <w:del w:id="251" w:author="Jameson, Jacob" w:date="2024-09-11T11:08:00Z" w16du:dateUtc="2024-09-11T15:08:00Z">
        <w:r w:rsidRPr="00DF63EB" w:rsidDel="00686892">
          <w:rPr>
            <w:color w:val="000000" w:themeColor="text1"/>
          </w:rPr>
          <w:delText>length of stay</w:delText>
        </w:r>
      </w:del>
      <w:ins w:id="252" w:author="Jameson, Jacob" w:date="2024-09-11T11:08:00Z" w16du:dateUtc="2024-09-11T15:08:00Z">
        <w:r w:rsidR="00686892">
          <w:rPr>
            <w:color w:val="000000" w:themeColor="text1"/>
          </w:rPr>
          <w:t>LOS</w:t>
        </w:r>
      </w:ins>
      <w:r w:rsidRPr="00DF63EB">
        <w:rPr>
          <w:color w:val="000000" w:themeColor="text1"/>
        </w:rPr>
        <w:t xml:space="preserve"> </w:t>
      </w:r>
      <w:r w:rsidR="005E418E">
        <w:rPr>
          <w:color w:val="000000" w:themeColor="text1"/>
        </w:rPr>
        <w:t xml:space="preserve">and fewer overall imaging tests. </w:t>
      </w:r>
      <w:r w:rsidRPr="00DF63EB">
        <w:rPr>
          <w:color w:val="000000" w:themeColor="text1"/>
        </w:rPr>
        <w:t>This is due to the information gain advantage of sequential test ordering, where the results of one test may eliminate the need for another. This result aligns with previous research emphasizing the importance of tailored diagnostic pathways in achieving optimal health outcomes and operational efficacy</w:t>
      </w:r>
      <w:r w:rsidR="00935A24">
        <w:rPr>
          <w:color w:val="000000" w:themeColor="text1"/>
        </w:rPr>
        <w:fldChar w:fldCharType="begin"/>
      </w:r>
      <w:r w:rsidR="00935A24">
        <w:rPr>
          <w:color w:val="000000" w:themeColor="text1"/>
        </w:rPr>
        <w:instrText xml:space="preserve"> ADDIN ZOTERO_ITEM CSL_CITATION {"citationID":"WC1zqpg2","properties":{"formattedCitation":"\\super 20\\uc0\\u8211{}22\\nosupersub{}","plainCitation":"20–22","noteIndex":0},"citationItems":[{"id":1499,"uris":["http://zotero.org/users/10131437/items/ID4LZI27"],"itemData":{"id":1499,"type":"article-journal","container-title":"Academic Emergency Medicine","DOI":"10.1111/acem.12820","issue":"12","note":"publisher: Wiley Online Library","page":"1484–1492","title":"Overtesting and the Downstream Consequences of Overtreatment: Implications of \"Preventing Overdiagnosis\" for Emergency Medicine","volume":"22","author":[{"family":"Carpenter","given":"CR"},{"family":"Raja","given":"AS"},{"family":"Brown","given":"MD"}],"issued":{"date-parts":[["2015"]]}}},{"id":1500,"uris":["http://zotero.org/users/10131437/items/GTU26TK9"],"itemData":{"id":1500,"type":"article-journal","container-title":"Acta Informatica Medica","DOI":"10.5455/aim.2008.16.219-225","issue":"4","note":"publisher: Academy of Medical Sciences of Bosnia and Herzegovina","page":"219","title":"Evidence based medicine-new approaches and challenges","volume":"16","author":[{"family":"Masic","given":"I"},{"family":"Miokovic","given":"M"},{"family":"Muhamedagic","given":"B"}],"issued":{"date-parts":[["2008"]]}}},{"id":1501,"uris":["http://zotero.org/users/10131437/items/VPY5JDLX"],"itemData":{"id":1501,"type":"article-journal","container-title":"New England Journal of Medicine","DOI":"10.1056/NEJMp1512241","issue":"26","note":"publisher: Mass Medical Soc","page":"2493–2495","title":"Improving diagnosis in health care—the next imperative for patient safety","volume":"373","author":[{"family":"Singh","given":"H"},{"family":"Graber","given":"ML"}],"issued":{"date-parts":[["2015"]]}}}],"schema":"https://github.com/citation-style-language/schema/raw/master/csl-citation.json"} </w:instrText>
      </w:r>
      <w:r w:rsidR="00935A24">
        <w:rPr>
          <w:color w:val="000000" w:themeColor="text1"/>
        </w:rPr>
        <w:fldChar w:fldCharType="separate"/>
      </w:r>
      <w:r w:rsidR="00935A24" w:rsidRPr="00935A24">
        <w:rPr>
          <w:color w:val="000000"/>
          <w:vertAlign w:val="superscript"/>
        </w:rPr>
        <w:t>20–22</w:t>
      </w:r>
      <w:r w:rsidR="00935A24">
        <w:rPr>
          <w:color w:val="000000" w:themeColor="text1"/>
        </w:rPr>
        <w:fldChar w:fldCharType="end"/>
      </w:r>
      <w:r w:rsidRPr="00DF63EB">
        <w:rPr>
          <w:color w:val="000000" w:themeColor="text1"/>
        </w:rPr>
        <w:t>.</w:t>
      </w:r>
    </w:p>
    <w:p w14:paraId="7A41172E" w14:textId="77777777" w:rsidR="002216BB" w:rsidRDefault="002216BB" w:rsidP="00A80366">
      <w:pPr>
        <w:spacing w:line="480" w:lineRule="auto"/>
        <w:rPr>
          <w:color w:val="000000" w:themeColor="text1"/>
        </w:rPr>
      </w:pPr>
    </w:p>
    <w:p w14:paraId="72566F9C" w14:textId="6B5198C0" w:rsidR="00DA45B5" w:rsidRPr="00DF63EB" w:rsidRDefault="00DA45B5" w:rsidP="00A80366">
      <w:pPr>
        <w:spacing w:line="480" w:lineRule="auto"/>
        <w:rPr>
          <w:color w:val="000000" w:themeColor="text1"/>
        </w:rPr>
      </w:pPr>
      <w:r w:rsidRPr="00DF63EB">
        <w:rPr>
          <w:color w:val="000000" w:themeColor="text1"/>
        </w:rPr>
        <w:t>Over-testing in EDs is not a benign phenomenon. It is associated with increased risks, including patient exposure to unnecessary radiation and the resultant psychological and physical burden from incidental findings</w:t>
      </w:r>
      <w:r w:rsidR="00935A24">
        <w:rPr>
          <w:color w:val="000000" w:themeColor="text1"/>
        </w:rPr>
        <w:fldChar w:fldCharType="begin"/>
      </w:r>
      <w:r w:rsidR="00935A24">
        <w:rPr>
          <w:color w:val="000000" w:themeColor="text1"/>
        </w:rPr>
        <w:instrText xml:space="preserve"> ADDIN ZOTERO_ITEM CSL_CITATION {"citationID":"CVSTQTGk","properties":{"formattedCitation":"\\super 23\\nosupersub{}","plainCitation":"23","noteIndex":0},"citationItems":[{"id":1504,"uris":["http://zotero.org/users/10131437/items/MQU9EE49"],"itemData":{"id":1504,"type":"article-journal","container-title":"BMJ Quality &amp; Safety","DOI":"10.1136/bmjqs-2020-012576","issue":"1","note":"publisher: BMJ Publishing Group","page":"54–63","title":"Overuse of diagnostic testing in healthcare: a systematic review","volume":"31","author":[{"family":"Müskens","given":"JLJM"},{"family":"Kool","given":"RB"},{"family":"Dulmen","given":"SA","non-dropping-particle":"van"},{"family":"Westert","given":"GP"}],"issued":{"date-parts":[["2022"]]}}}],"schema":"https://github.com/citation-style-language/schema/raw/master/csl-citation.json"} </w:instrText>
      </w:r>
      <w:r w:rsidR="00935A24">
        <w:rPr>
          <w:color w:val="000000" w:themeColor="text1"/>
        </w:rPr>
        <w:fldChar w:fldCharType="separate"/>
      </w:r>
      <w:r w:rsidR="00935A24" w:rsidRPr="00935A24">
        <w:rPr>
          <w:color w:val="000000"/>
          <w:vertAlign w:val="superscript"/>
        </w:rPr>
        <w:t>23</w:t>
      </w:r>
      <w:r w:rsidR="00935A24">
        <w:rPr>
          <w:color w:val="000000" w:themeColor="text1"/>
        </w:rPr>
        <w:fldChar w:fldCharType="end"/>
      </w:r>
      <w:r w:rsidRPr="00DF63EB">
        <w:rPr>
          <w:color w:val="000000" w:themeColor="text1"/>
        </w:rPr>
        <w:t xml:space="preserve">. Moreover, the economic implications are substantial, with the overuse </w:t>
      </w:r>
      <w:r w:rsidRPr="00DF63EB">
        <w:rPr>
          <w:color w:val="000000" w:themeColor="text1"/>
        </w:rPr>
        <w:lastRenderedPageBreak/>
        <w:t>of diagnostic tests contributing significantly to the escalating costs of healthcare</w:t>
      </w:r>
      <w:r w:rsidR="00935A24">
        <w:rPr>
          <w:color w:val="000000" w:themeColor="text1"/>
        </w:rPr>
        <w:fldChar w:fldCharType="begin"/>
      </w:r>
      <w:r w:rsidR="00935A24">
        <w:rPr>
          <w:color w:val="000000" w:themeColor="text1"/>
        </w:rPr>
        <w:instrText xml:space="preserve"> ADDIN ZOTERO_ITEM CSL_CITATION {"citationID":"tzeZKD2Z","properties":{"formattedCitation":"\\super 24\\nosupersub{}","plainCitation":"24","noteIndex":0},"citationItems":[{"id":754,"uris":["http://zotero.org/users/10131437/items/GWW8JC76"],"itemData":{"id":754,"type":"article-journal","container-title":"Health Care Management Science","title":"Who should see the patient? On deviations from preferred patient-provider assignments in hospitals","URL":"https://ssrn.com/abstract=","author":[{"family":"Atkinson","given":"M"},{"family":"Saghafian","given":"S"}],"issued":{"date-parts":[["2022"]]}}}],"schema":"https://github.com/citation-style-language/schema/raw/master/csl-citation.json"} </w:instrText>
      </w:r>
      <w:r w:rsidR="00935A24">
        <w:rPr>
          <w:color w:val="000000" w:themeColor="text1"/>
        </w:rPr>
        <w:fldChar w:fldCharType="separate"/>
      </w:r>
      <w:r w:rsidR="00935A24" w:rsidRPr="00935A24">
        <w:rPr>
          <w:color w:val="000000"/>
          <w:vertAlign w:val="superscript"/>
        </w:rPr>
        <w:t>24</w:t>
      </w:r>
      <w:r w:rsidR="00935A24">
        <w:rPr>
          <w:color w:val="000000" w:themeColor="text1"/>
        </w:rPr>
        <w:fldChar w:fldCharType="end"/>
      </w:r>
      <w:r w:rsidRPr="00DF63EB">
        <w:rPr>
          <w:color w:val="000000" w:themeColor="text1"/>
        </w:rPr>
        <w:t>. As such, our results suggest the need to examine the practice of batching across different clinical conditions and in other clinical settings beyond the ED</w:t>
      </w:r>
      <w:r w:rsidR="0010405E">
        <w:rPr>
          <w:color w:val="000000" w:themeColor="text1"/>
        </w:rPr>
        <w:fldChar w:fldCharType="begin"/>
      </w:r>
      <w:r w:rsidR="0010405E">
        <w:rPr>
          <w:color w:val="000000" w:themeColor="text1"/>
        </w:rPr>
        <w:instrText xml:space="preserve"> ADDIN ZOTERO_ITEM CSL_CITATION {"citationID":"yZDhV1dR","properties":{"formattedCitation":"\\super 25\\nosupersub{}","plainCitation":"25","noteIndex":0},"citationItems":[{"id":166,"uris":["http://zotero.org/users/10131437/items/5WCM2PPD"],"itemData":{"id":166,"type":"article-journal","container-title":"Operations Research (forthcoming)","title":"Can Public Reporting Cure Healthcare? The Role of Quality Transparency in Improving Patient-Provider Alignment","author":[{"family":"Saghafian","given":"S"},{"family":"Hopp","given":"WJ"}],"issued":{"date-parts":[["2019"]]}}}],"schema":"https://github.com/citation-style-language/schema/raw/master/csl-citation.json"} </w:instrText>
      </w:r>
      <w:r w:rsidR="0010405E">
        <w:rPr>
          <w:color w:val="000000" w:themeColor="text1"/>
        </w:rPr>
        <w:fldChar w:fldCharType="separate"/>
      </w:r>
      <w:r w:rsidR="0010405E" w:rsidRPr="0010405E">
        <w:rPr>
          <w:color w:val="000000"/>
          <w:vertAlign w:val="superscript"/>
        </w:rPr>
        <w:t>25</w:t>
      </w:r>
      <w:r w:rsidR="0010405E">
        <w:rPr>
          <w:color w:val="000000" w:themeColor="text1"/>
        </w:rPr>
        <w:fldChar w:fldCharType="end"/>
      </w:r>
      <w:r w:rsidRPr="00DF63EB">
        <w:rPr>
          <w:color w:val="000000" w:themeColor="text1"/>
        </w:rPr>
        <w:t>.</w:t>
      </w:r>
    </w:p>
    <w:p w14:paraId="1701E0A8" w14:textId="77777777" w:rsidR="002216BB" w:rsidRDefault="002216BB" w:rsidP="00A80366">
      <w:pPr>
        <w:spacing w:line="480" w:lineRule="auto"/>
        <w:rPr>
          <w:color w:val="000000" w:themeColor="text1"/>
        </w:rPr>
      </w:pPr>
    </w:p>
    <w:p w14:paraId="7904A915" w14:textId="1D9F6A86" w:rsidR="00DA45B5" w:rsidRPr="00DF63EB" w:rsidRDefault="00DA45B5" w:rsidP="00A80366">
      <w:pPr>
        <w:spacing w:line="480" w:lineRule="auto"/>
        <w:rPr>
          <w:color w:val="000000" w:themeColor="text1"/>
        </w:rPr>
      </w:pPr>
      <w:r w:rsidRPr="00DF63EB">
        <w:rPr>
          <w:color w:val="000000" w:themeColor="text1"/>
        </w:rPr>
        <w:t>Incorporating physician test ordering tendencies into ED management strategies is complex but potentially beneficial. Recent initiatives have experimented with optimizing patient-physician matching based on various factors, including patient complaints and physician expertise</w:t>
      </w:r>
      <w:r w:rsidR="0010405E">
        <w:rPr>
          <w:color w:val="000000" w:themeColor="text1"/>
        </w:rPr>
        <w:fldChar w:fldCharType="begin"/>
      </w:r>
      <w:r w:rsidR="0010405E">
        <w:rPr>
          <w:color w:val="000000" w:themeColor="text1"/>
        </w:rPr>
        <w:instrText xml:space="preserve"> ADDIN ZOTERO_ITEM CSL_CITATION {"citationID":"jkYPs9EX","properties":{"formattedCitation":"\\super 26\\nosupersub{}","plainCitation":"26","noteIndex":0},"citationItems":[{"id":167,"uris":["http://zotero.org/users/10131437/items/32T9KKQ9"],"itemData":{"id":167,"type":"article-journal","container-title":"Management Science","issue":"11","page":"5180–5197","title":"Workload Management in Telemedical Physician Triage and Other Knowledge-Based Service Systems","volume":"64","author":[{"family":"Saghafian","given":"S"},{"family":"Hopp","given":"WJ"},{"family":"Iravani","given":"SMR"},{"family":"Cheng","given":"Y"},{"family":"Diermeier","given":"D"}],"issued":{"date-parts":[["2018"]]}}}],"schema":"https://github.com/citation-style-language/schema/raw/master/csl-citation.json"} </w:instrText>
      </w:r>
      <w:r w:rsidR="0010405E">
        <w:rPr>
          <w:color w:val="000000" w:themeColor="text1"/>
        </w:rPr>
        <w:fldChar w:fldCharType="separate"/>
      </w:r>
      <w:r w:rsidR="0010405E" w:rsidRPr="0010405E">
        <w:rPr>
          <w:color w:val="000000"/>
          <w:vertAlign w:val="superscript"/>
        </w:rPr>
        <w:t>26</w:t>
      </w:r>
      <w:r w:rsidR="0010405E">
        <w:rPr>
          <w:color w:val="000000" w:themeColor="text1"/>
        </w:rPr>
        <w:fldChar w:fldCharType="end"/>
      </w:r>
      <w:r w:rsidRPr="00DF63EB">
        <w:rPr>
          <w:color w:val="000000" w:themeColor="text1"/>
        </w:rPr>
        <w:t xml:space="preserve">. Our findings suggest that considering </w:t>
      </w:r>
      <w:ins w:id="253" w:author="Jameson, Jacob" w:date="2024-09-12T23:05:00Z" w16du:dateUtc="2024-09-13T03:05:00Z">
        <w:r w:rsidR="00CF0863">
          <w:rPr>
            <w:color w:val="000000" w:themeColor="text1"/>
          </w:rPr>
          <w:t>physicians'</w:t>
        </w:r>
      </w:ins>
      <w:del w:id="254" w:author="Jameson, Jacob" w:date="2024-09-12T23:05:00Z" w16du:dateUtc="2024-09-13T03:05:00Z">
        <w:r w:rsidR="00F73B9C" w:rsidDel="00CF0863">
          <w:rPr>
            <w:color w:val="000000" w:themeColor="text1"/>
          </w:rPr>
          <w:delText>physicians'</w:delText>
        </w:r>
      </w:del>
      <w:r w:rsidRPr="00DF63EB">
        <w:rPr>
          <w:color w:val="000000" w:themeColor="text1"/>
        </w:rPr>
        <w:t xml:space="preserve"> test ordering tendencies, alongside these other factors, could help strike a balance between ensuring thorough patient evaluation and minimizing unnecessary resource utilization. By aligning physician test ordering behaviors more closely with patient needs, EDs may enhance patient satisfaction and outcomes while improving operational efficiency</w:t>
      </w:r>
      <w:r w:rsidR="0010405E">
        <w:rPr>
          <w:color w:val="000000" w:themeColor="text1"/>
        </w:rPr>
        <w:fldChar w:fldCharType="begin"/>
      </w:r>
      <w:r w:rsidR="0010405E">
        <w:rPr>
          <w:color w:val="000000" w:themeColor="text1"/>
        </w:rPr>
        <w:instrText xml:space="preserve"> ADDIN ZOTERO_ITEM CSL_CITATION {"citationID":"nNtchiX7","properties":{"formattedCitation":"\\super 24\\nosupersub{}","plainCitation":"24","noteIndex":0},"citationItems":[{"id":754,"uris":["http://zotero.org/users/10131437/items/GWW8JC76"],"itemData":{"id":754,"type":"article-journal","container-title":"Health Care Management Science","title":"Who should see the patient? On deviations from preferred patient-provider assignments in hospitals","URL":"https://ssrn.com/abstract=","author":[{"family":"Atkinson","given":"M"},{"family":"Saghafian","given":"S"}],"issued":{"date-parts":[["2022"]]}}}],"schema":"https://github.com/citation-style-language/schema/raw/master/csl-citation.json"} </w:instrText>
      </w:r>
      <w:r w:rsidR="0010405E">
        <w:rPr>
          <w:color w:val="000000" w:themeColor="text1"/>
        </w:rPr>
        <w:fldChar w:fldCharType="separate"/>
      </w:r>
      <w:r w:rsidR="0010405E" w:rsidRPr="0010405E">
        <w:rPr>
          <w:color w:val="000000"/>
          <w:vertAlign w:val="superscript"/>
        </w:rPr>
        <w:t>24</w:t>
      </w:r>
      <w:r w:rsidR="0010405E">
        <w:rPr>
          <w:color w:val="000000" w:themeColor="text1"/>
        </w:rPr>
        <w:fldChar w:fldCharType="end"/>
      </w:r>
      <w:r w:rsidRPr="00DF63EB">
        <w:rPr>
          <w:color w:val="000000" w:themeColor="text1"/>
        </w:rPr>
        <w:t>.</w:t>
      </w:r>
    </w:p>
    <w:p w14:paraId="05847378" w14:textId="77777777" w:rsidR="002216BB" w:rsidRPr="00DF63EB" w:rsidRDefault="002216BB" w:rsidP="00A80366">
      <w:pPr>
        <w:spacing w:line="480" w:lineRule="auto"/>
        <w:rPr>
          <w:color w:val="000000" w:themeColor="text1"/>
        </w:rPr>
      </w:pPr>
    </w:p>
    <w:p w14:paraId="4D76806C" w14:textId="5D3C08DA" w:rsidR="00DA45B5" w:rsidRDefault="00DA45B5" w:rsidP="00A80366">
      <w:pPr>
        <w:spacing w:line="480" w:lineRule="auto"/>
        <w:rPr>
          <w:color w:val="000000" w:themeColor="text1"/>
        </w:rPr>
      </w:pPr>
      <w:r w:rsidRPr="00DF63EB">
        <w:rPr>
          <w:color w:val="000000" w:themeColor="text1"/>
        </w:rPr>
        <w:t>Our study involves multiple considerations that may limit the interpretation and application of our findings. While our data involve random assignment of patients to physicians, the variation we observe across physicians could stem from myriad sources, including physician training, accumulated experience, and general inclinations toward more testing</w:t>
      </w:r>
      <w:r w:rsidR="0010405E">
        <w:rPr>
          <w:color w:val="000000" w:themeColor="text1"/>
        </w:rPr>
        <w:fldChar w:fldCharType="begin"/>
      </w:r>
      <w:r w:rsidR="0010405E">
        <w:rPr>
          <w:color w:val="000000" w:themeColor="text1"/>
        </w:rPr>
        <w:instrText xml:space="preserve"> ADDIN ZOTERO_ITEM CSL_CITATION {"citationID":"I4kHb2Gl","properties":{"formattedCitation":"\\super 27\\nosupersub{}","plainCitation":"27","noteIndex":0},"citationItems":[{"id":1506,"uris":["http://zotero.org/users/10131437/items/3KAPJAWX"],"itemData":{"id":1506,"type":"article-journal","container-title":"American Economic Review","issue":"12","note":"publisher: American Economic Association 2014 Broadway, Suite 305, Nashville, TN 37203","page":"3730–64","title":"The determinants of productivity in medical testing: Intensity and allocation of care","volume":"106","author":[{"family":"Abaluck","given":"J"},{"family":"Agha","given":"L"},{"family":"Kabrhel","given":"C"},{"family":"Raja","given":"A"},{"family":"Venkatesh","given":"A"}],"issued":{"date-parts":[["2016"]]}}}],"schema":"https://github.com/citation-style-language/schema/raw/master/csl-citation.json"} </w:instrText>
      </w:r>
      <w:r w:rsidR="0010405E">
        <w:rPr>
          <w:color w:val="000000" w:themeColor="text1"/>
        </w:rPr>
        <w:fldChar w:fldCharType="separate"/>
      </w:r>
      <w:r w:rsidR="0010405E" w:rsidRPr="0010405E">
        <w:rPr>
          <w:color w:val="000000"/>
          <w:vertAlign w:val="superscript"/>
        </w:rPr>
        <w:t>27</w:t>
      </w:r>
      <w:r w:rsidR="0010405E">
        <w:rPr>
          <w:color w:val="000000" w:themeColor="text1"/>
        </w:rPr>
        <w:fldChar w:fldCharType="end"/>
      </w:r>
      <w:r w:rsidRPr="00DF63EB">
        <w:rPr>
          <w:color w:val="000000" w:themeColor="text1"/>
        </w:rPr>
        <w:t xml:space="preserve">. These influences could drive a physician toward a particular testing methodology, confounding the batch tendency measure with other characteristics of the </w:t>
      </w:r>
      <w:ins w:id="255" w:author="Jameson, Jacob" w:date="2024-09-12T23:05:00Z" w16du:dateUtc="2024-09-13T03:05:00Z">
        <w:r w:rsidR="00CF0863">
          <w:rPr>
            <w:color w:val="000000" w:themeColor="text1"/>
          </w:rPr>
          <w:t>physician's</w:t>
        </w:r>
      </w:ins>
      <w:del w:id="256" w:author="Jameson, Jacob" w:date="2024-09-12T23:05:00Z" w16du:dateUtc="2024-09-13T03:05:00Z">
        <w:r w:rsidR="00F73B9C" w:rsidDel="00CF0863">
          <w:rPr>
            <w:color w:val="000000" w:themeColor="text1"/>
          </w:rPr>
          <w:delText>physician's</w:delText>
        </w:r>
      </w:del>
      <w:r w:rsidRPr="00DF63EB">
        <w:rPr>
          <w:color w:val="000000" w:themeColor="text1"/>
        </w:rPr>
        <w:t xml:space="preserve"> approach to practice. Furthermore, though we consider ED physicians to be independent actors, it is known that they affect each </w:t>
      </w:r>
      <w:ins w:id="257" w:author="Jameson, Jacob" w:date="2024-09-12T23:05:00Z" w16du:dateUtc="2024-09-13T03:05:00Z">
        <w:r w:rsidR="00CF0863">
          <w:rPr>
            <w:color w:val="000000" w:themeColor="text1"/>
          </w:rPr>
          <w:t>other's</w:t>
        </w:r>
      </w:ins>
      <w:del w:id="258" w:author="Jameson, Jacob" w:date="2024-09-12T23:05:00Z" w16du:dateUtc="2024-09-13T03:05:00Z">
        <w:r w:rsidR="00F73B9C" w:rsidDel="00CF0863">
          <w:rPr>
            <w:color w:val="000000" w:themeColor="text1"/>
          </w:rPr>
          <w:delText>other's</w:delText>
        </w:r>
      </w:del>
      <w:r w:rsidRPr="00DF63EB">
        <w:rPr>
          <w:color w:val="000000" w:themeColor="text1"/>
        </w:rPr>
        <w:t xml:space="preserve"> speed and quality</w:t>
      </w:r>
      <w:r w:rsidR="0010405E">
        <w:rPr>
          <w:color w:val="000000" w:themeColor="text1"/>
        </w:rPr>
        <w:fldChar w:fldCharType="begin"/>
      </w:r>
      <w:r w:rsidR="0010405E">
        <w:rPr>
          <w:color w:val="000000" w:themeColor="text1"/>
        </w:rPr>
        <w:instrText xml:space="preserve"> ADDIN ZOTERO_ITEM CSL_CITATION {"citationID":"xiQ247FF","properties":{"formattedCitation":"\\super 28\\nosupersub{}","plainCitation":"28","noteIndex":0},"citationItems":[{"id":191,"uris":["http://zotero.org/users/10131437/items/UUGHRGUY"],"itemData":{"id":191,"type":"article-journal","container-title":"Working Paper, Harvard University (available at https://scholar.harvard.edu/saghafian/publications)","title":"Do Physicians Influence Each Other's Performance? Evidence from the Emergency Department","author":[{"family":"Saghafian","given":"S"},{"family":"Imanirad","given":"R"},{"family":"Traub","given":"SJ"}],"issued":{"date-parts":[["2019"]]}}}],"schema":"https://github.com/citation-style-language/schema/raw/master/csl-citation.json"} </w:instrText>
      </w:r>
      <w:r w:rsidR="0010405E">
        <w:rPr>
          <w:color w:val="000000" w:themeColor="text1"/>
        </w:rPr>
        <w:fldChar w:fldCharType="separate"/>
      </w:r>
      <w:r w:rsidR="0010405E" w:rsidRPr="0010405E">
        <w:rPr>
          <w:color w:val="000000"/>
          <w:vertAlign w:val="superscript"/>
        </w:rPr>
        <w:t>28</w:t>
      </w:r>
      <w:r w:rsidR="0010405E">
        <w:rPr>
          <w:color w:val="000000" w:themeColor="text1"/>
        </w:rPr>
        <w:fldChar w:fldCharType="end"/>
      </w:r>
      <w:r w:rsidRPr="00DF63EB">
        <w:rPr>
          <w:color w:val="000000" w:themeColor="text1"/>
        </w:rPr>
        <w:t xml:space="preserve">. Finally, the generalizability of our results may be limited due to the </w:t>
      </w:r>
      <w:ins w:id="259" w:author="Jameson, Jacob" w:date="2024-09-12T23:05:00Z" w16du:dateUtc="2024-09-13T03:05:00Z">
        <w:r w:rsidR="00CF0863">
          <w:rPr>
            <w:color w:val="000000" w:themeColor="text1"/>
          </w:rPr>
          <w:t>study's</w:t>
        </w:r>
      </w:ins>
      <w:del w:id="260" w:author="Jameson, Jacob" w:date="2024-09-12T23:05:00Z" w16du:dateUtc="2024-09-13T03:05:00Z">
        <w:r w:rsidR="00F73B9C" w:rsidDel="00CF0863">
          <w:rPr>
            <w:color w:val="000000" w:themeColor="text1"/>
          </w:rPr>
          <w:delText>study's</w:delText>
        </w:r>
      </w:del>
      <w:r w:rsidRPr="00DF63EB">
        <w:rPr>
          <w:color w:val="000000" w:themeColor="text1"/>
        </w:rPr>
        <w:t xml:space="preserve"> single-site design. The Mayo </w:t>
      </w:r>
      <w:ins w:id="261" w:author="Jameson, Jacob" w:date="2024-09-12T23:05:00Z" w16du:dateUtc="2024-09-13T03:05:00Z">
        <w:r w:rsidR="00CF0863">
          <w:rPr>
            <w:color w:val="000000" w:themeColor="text1"/>
          </w:rPr>
          <w:t>Clinic's</w:t>
        </w:r>
      </w:ins>
      <w:del w:id="262" w:author="Jameson, Jacob" w:date="2024-09-12T23:05:00Z" w16du:dateUtc="2024-09-13T03:05:00Z">
        <w:r w:rsidR="00F73B9C" w:rsidDel="00CF0863">
          <w:rPr>
            <w:color w:val="000000" w:themeColor="text1"/>
          </w:rPr>
          <w:delText>Clinic's</w:delText>
        </w:r>
      </w:del>
      <w:r w:rsidRPr="00DF63EB">
        <w:rPr>
          <w:color w:val="000000" w:themeColor="text1"/>
        </w:rPr>
        <w:t xml:space="preserve"> operational procedures, patient demographics, and physician culture may not reflect those of other EDs, potentially affecting external validity. </w:t>
      </w:r>
    </w:p>
    <w:p w14:paraId="78AE5A52" w14:textId="77777777" w:rsidR="002216BB" w:rsidRDefault="002216BB" w:rsidP="00A80366">
      <w:pPr>
        <w:spacing w:line="480" w:lineRule="auto"/>
        <w:rPr>
          <w:color w:val="000000" w:themeColor="text1"/>
        </w:rPr>
      </w:pPr>
    </w:p>
    <w:p w14:paraId="150C875D" w14:textId="77777777" w:rsidR="002216BB" w:rsidRDefault="002216BB" w:rsidP="00A80366">
      <w:pPr>
        <w:spacing w:line="480" w:lineRule="auto"/>
        <w:rPr>
          <w:color w:val="000000" w:themeColor="text1"/>
        </w:rPr>
      </w:pPr>
      <w:r w:rsidRPr="00DF63EB">
        <w:rPr>
          <w:color w:val="000000" w:themeColor="text1"/>
        </w:rPr>
        <w:t xml:space="preserve">Future studies should investigate the subtleties of the information gain advantage from sequential testing versus the potential benefits of batching. There is a delicate balance between thoroughness and efficiency, which becomes even more precarious in high-stakes environments such as the ED. Understanding and navigating this balance could yield significant advancements in patient care and ED operations. </w:t>
      </w:r>
    </w:p>
    <w:p w14:paraId="5355939B" w14:textId="77777777" w:rsidR="002216BB" w:rsidRPr="00DF63EB" w:rsidRDefault="002216BB" w:rsidP="00A80366">
      <w:pPr>
        <w:spacing w:line="480" w:lineRule="auto"/>
        <w:rPr>
          <w:color w:val="000000" w:themeColor="text1"/>
        </w:rPr>
      </w:pPr>
    </w:p>
    <w:p w14:paraId="4AA0B750" w14:textId="77777777" w:rsidR="00DA45B5" w:rsidRPr="00DF63EB" w:rsidRDefault="00DA45B5" w:rsidP="00A80366">
      <w:pPr>
        <w:spacing w:line="480" w:lineRule="auto"/>
        <w:rPr>
          <w:color w:val="000000" w:themeColor="text1"/>
        </w:rPr>
      </w:pPr>
    </w:p>
    <w:p w14:paraId="12A5531A" w14:textId="77777777" w:rsidR="00DA45B5" w:rsidRPr="00DF63EB" w:rsidRDefault="00DA45B5" w:rsidP="00A80366">
      <w:pPr>
        <w:spacing w:line="480" w:lineRule="auto"/>
        <w:rPr>
          <w:color w:val="000000" w:themeColor="text1"/>
        </w:rPr>
      </w:pPr>
    </w:p>
    <w:p w14:paraId="31709E0E" w14:textId="77777777" w:rsidR="00A85558" w:rsidRPr="00DF63EB" w:rsidRDefault="00A85558" w:rsidP="00A80366">
      <w:pPr>
        <w:spacing w:line="480" w:lineRule="auto"/>
      </w:pPr>
    </w:p>
    <w:p w14:paraId="63117A4C" w14:textId="77777777" w:rsidR="00DA45B5" w:rsidRDefault="00DA45B5" w:rsidP="00A80366">
      <w:pPr>
        <w:spacing w:line="480" w:lineRule="auto"/>
      </w:pPr>
    </w:p>
    <w:p w14:paraId="2ECA956C" w14:textId="77777777" w:rsidR="00A80366" w:rsidRDefault="00A80366" w:rsidP="00A80366">
      <w:pPr>
        <w:spacing w:line="480" w:lineRule="auto"/>
      </w:pPr>
    </w:p>
    <w:p w14:paraId="3B0D9791" w14:textId="77777777" w:rsidR="00A80366" w:rsidRDefault="00A80366" w:rsidP="00A80366">
      <w:pPr>
        <w:spacing w:line="480" w:lineRule="auto"/>
      </w:pPr>
    </w:p>
    <w:p w14:paraId="287E44BD" w14:textId="77777777" w:rsidR="00A80366" w:rsidRDefault="00A80366" w:rsidP="00A80366">
      <w:pPr>
        <w:spacing w:line="480" w:lineRule="auto"/>
        <w:rPr>
          <w:ins w:id="263" w:author="Jameson, Jacob" w:date="2024-09-12T23:20:00Z" w16du:dateUtc="2024-09-13T03:20:00Z"/>
        </w:rPr>
      </w:pPr>
    </w:p>
    <w:p w14:paraId="54205A57" w14:textId="77777777" w:rsidR="007855E6" w:rsidRDefault="007855E6" w:rsidP="00A80366">
      <w:pPr>
        <w:spacing w:line="480" w:lineRule="auto"/>
        <w:rPr>
          <w:ins w:id="264" w:author="Jameson, Jacob" w:date="2024-09-12T23:20:00Z" w16du:dateUtc="2024-09-13T03:20:00Z"/>
        </w:rPr>
      </w:pPr>
    </w:p>
    <w:p w14:paraId="3D77DE25" w14:textId="77777777" w:rsidR="007855E6" w:rsidRDefault="007855E6" w:rsidP="00A80366">
      <w:pPr>
        <w:spacing w:line="480" w:lineRule="auto"/>
        <w:rPr>
          <w:ins w:id="265" w:author="Jameson, Jacob" w:date="2024-09-12T23:20:00Z" w16du:dateUtc="2024-09-13T03:20:00Z"/>
        </w:rPr>
      </w:pPr>
    </w:p>
    <w:p w14:paraId="0F730301" w14:textId="77777777" w:rsidR="007855E6" w:rsidRDefault="007855E6" w:rsidP="00A80366">
      <w:pPr>
        <w:spacing w:line="480" w:lineRule="auto"/>
        <w:rPr>
          <w:ins w:id="266" w:author="Jameson, Jacob" w:date="2024-09-12T23:20:00Z" w16du:dateUtc="2024-09-13T03:20:00Z"/>
        </w:rPr>
      </w:pPr>
    </w:p>
    <w:p w14:paraId="171CA526" w14:textId="77777777" w:rsidR="007855E6" w:rsidRDefault="007855E6" w:rsidP="00A80366">
      <w:pPr>
        <w:spacing w:line="480" w:lineRule="auto"/>
        <w:rPr>
          <w:ins w:id="267" w:author="Jameson, Jacob" w:date="2024-09-12T23:20:00Z" w16du:dateUtc="2024-09-13T03:20:00Z"/>
        </w:rPr>
      </w:pPr>
    </w:p>
    <w:p w14:paraId="5E87FD05" w14:textId="77777777" w:rsidR="007855E6" w:rsidRDefault="007855E6" w:rsidP="00A80366">
      <w:pPr>
        <w:spacing w:line="480" w:lineRule="auto"/>
        <w:rPr>
          <w:ins w:id="268" w:author="Jameson, Jacob" w:date="2024-09-12T23:20:00Z" w16du:dateUtc="2024-09-13T03:20:00Z"/>
        </w:rPr>
      </w:pPr>
    </w:p>
    <w:p w14:paraId="3A25B347" w14:textId="77777777" w:rsidR="007855E6" w:rsidRDefault="007855E6" w:rsidP="00A80366">
      <w:pPr>
        <w:spacing w:line="480" w:lineRule="auto"/>
        <w:rPr>
          <w:ins w:id="269" w:author="Jameson, Jacob" w:date="2024-09-12T23:20:00Z" w16du:dateUtc="2024-09-13T03:20:00Z"/>
        </w:rPr>
      </w:pPr>
    </w:p>
    <w:p w14:paraId="4BB06BA5" w14:textId="77777777" w:rsidR="007855E6" w:rsidRDefault="007855E6" w:rsidP="00A80366">
      <w:pPr>
        <w:spacing w:line="480" w:lineRule="auto"/>
        <w:rPr>
          <w:ins w:id="270" w:author="Jameson, Jacob" w:date="2024-09-12T23:20:00Z" w16du:dateUtc="2024-09-13T03:20:00Z"/>
        </w:rPr>
      </w:pPr>
    </w:p>
    <w:p w14:paraId="28AD27AE" w14:textId="77777777" w:rsidR="007855E6" w:rsidRDefault="007855E6" w:rsidP="00A80366">
      <w:pPr>
        <w:spacing w:line="480" w:lineRule="auto"/>
      </w:pPr>
    </w:p>
    <w:p w14:paraId="51B5A58C" w14:textId="77777777" w:rsidR="00A80366" w:rsidRDefault="00A80366" w:rsidP="00A80366">
      <w:pPr>
        <w:spacing w:line="480" w:lineRule="auto"/>
      </w:pPr>
    </w:p>
    <w:p w14:paraId="1B5238FC" w14:textId="5D8A59B2" w:rsidR="00BE2A35" w:rsidRPr="00BE2A35" w:rsidRDefault="00BE2A35" w:rsidP="00A80366">
      <w:pPr>
        <w:spacing w:line="480" w:lineRule="auto"/>
        <w:jc w:val="center"/>
        <w:rPr>
          <w:b/>
          <w:bCs/>
          <w:u w:val="single"/>
        </w:rPr>
      </w:pPr>
      <w:r w:rsidRPr="00BE2A35">
        <w:rPr>
          <w:b/>
          <w:bCs/>
          <w:u w:val="single"/>
        </w:rPr>
        <w:lastRenderedPageBreak/>
        <w:t>References</w:t>
      </w:r>
    </w:p>
    <w:p w14:paraId="523BFAF7" w14:textId="77777777" w:rsidR="00BE2A35" w:rsidRPr="00DF63EB" w:rsidRDefault="00BE2A35" w:rsidP="00A80366">
      <w:pPr>
        <w:spacing w:line="480" w:lineRule="auto"/>
      </w:pPr>
    </w:p>
    <w:p w14:paraId="532D71D7" w14:textId="77777777" w:rsidR="00BE2A35" w:rsidRPr="00BE2A35" w:rsidRDefault="00BE2A35" w:rsidP="00A80366">
      <w:pPr>
        <w:pStyle w:val="Bibliography"/>
        <w:spacing w:line="480" w:lineRule="auto"/>
      </w:pPr>
      <w:r>
        <w:fldChar w:fldCharType="begin"/>
      </w:r>
      <w:r>
        <w:instrText xml:space="preserve"> ADDIN ZOTERO_BIBL {"uncited":[],"omitted":[],"custom":[]} CSL_BIBLIOGRAPHY </w:instrText>
      </w:r>
      <w:r>
        <w:fldChar w:fldCharType="separate"/>
      </w:r>
      <w:r w:rsidRPr="00BE2A35">
        <w:t>1.</w:t>
      </w:r>
      <w:r w:rsidRPr="00BE2A35">
        <w:tab/>
        <w:t xml:space="preserve">Cournane S, Conway R, Creagh D, Byrne D, Sheehy N, Silke B. Radiology imaging delays as independent predictors of length of hospital stay for emergency medical admissions. </w:t>
      </w:r>
      <w:r w:rsidRPr="00BE2A35">
        <w:rPr>
          <w:i/>
          <w:iCs/>
        </w:rPr>
        <w:t>Clinical Radiology</w:t>
      </w:r>
      <w:r w:rsidRPr="00BE2A35">
        <w:t>. 2016;71(9):912-918. doi:10.1016/j.crad.2016.03.023</w:t>
      </w:r>
    </w:p>
    <w:p w14:paraId="11753161" w14:textId="77777777" w:rsidR="00BE2A35" w:rsidRPr="00BE2A35" w:rsidRDefault="00BE2A35" w:rsidP="00A80366">
      <w:pPr>
        <w:pStyle w:val="Bibliography"/>
        <w:spacing w:line="480" w:lineRule="auto"/>
      </w:pPr>
      <w:r w:rsidRPr="00BE2A35">
        <w:t>2.</w:t>
      </w:r>
      <w:r w:rsidRPr="00BE2A35">
        <w:tab/>
        <w:t xml:space="preserve">Darraj A, Hudays A, Hazazi A, Hobani A, Alghamdi A. The Association between Emergency Department Overcrowding and Delay in Treatment: A Systematic Review. </w:t>
      </w:r>
      <w:r w:rsidRPr="00BE2A35">
        <w:rPr>
          <w:i/>
          <w:iCs/>
        </w:rPr>
        <w:t>Healthcare</w:t>
      </w:r>
      <w:r w:rsidRPr="00BE2A35">
        <w:t>. 2023;11(3):385. doi:10.3390/healthcare11030385</w:t>
      </w:r>
    </w:p>
    <w:p w14:paraId="57F41BC5" w14:textId="77777777" w:rsidR="00BE2A35" w:rsidRPr="00BE2A35" w:rsidRDefault="00BE2A35" w:rsidP="00A80366">
      <w:pPr>
        <w:pStyle w:val="Bibliography"/>
        <w:spacing w:line="480" w:lineRule="auto"/>
      </w:pPr>
      <w:r w:rsidRPr="00BE2A35">
        <w:t>3.</w:t>
      </w:r>
      <w:r w:rsidRPr="00BE2A35">
        <w:tab/>
        <w:t xml:space="preserve">Hodgson N, Saghafian S, Klanderman M, Urumov A, Traub S. Physician-driven early evaluation: Encounters seen in a vertical model. </w:t>
      </w:r>
      <w:r w:rsidRPr="00BE2A35">
        <w:rPr>
          <w:i/>
          <w:iCs/>
        </w:rPr>
        <w:t>JEM Reports</w:t>
      </w:r>
      <w:r w:rsidRPr="00BE2A35">
        <w:t>. 2021;2(2):100028.</w:t>
      </w:r>
    </w:p>
    <w:p w14:paraId="4ADA43FC" w14:textId="77777777" w:rsidR="00BE2A35" w:rsidRPr="00BE2A35" w:rsidRDefault="00BE2A35" w:rsidP="00A80366">
      <w:pPr>
        <w:pStyle w:val="Bibliography"/>
        <w:spacing w:line="480" w:lineRule="auto"/>
      </w:pPr>
      <w:r w:rsidRPr="00BE2A35">
        <w:t>4.</w:t>
      </w:r>
      <w:r w:rsidRPr="00BE2A35">
        <w:tab/>
        <w:t xml:space="preserve">Tamburrano A, Vallone D, Carrozza C, others. Evaluation and cost estimation of laboratory test overuse in 43 commonly ordered parameters through a Computerized Clinical Decision Support System (CCDSS) in a large university hospital. </w:t>
      </w:r>
      <w:r w:rsidRPr="00BE2A35">
        <w:rPr>
          <w:i/>
          <w:iCs/>
        </w:rPr>
        <w:t>PLoS One</w:t>
      </w:r>
      <w:r w:rsidRPr="00BE2A35">
        <w:t>. 2020;15(8):e0237159. doi:10.1371/journal.pone.0237159</w:t>
      </w:r>
    </w:p>
    <w:p w14:paraId="326EF835" w14:textId="77777777" w:rsidR="00BE2A35" w:rsidRPr="00BE2A35" w:rsidRDefault="00BE2A35" w:rsidP="00A80366">
      <w:pPr>
        <w:pStyle w:val="Bibliography"/>
        <w:spacing w:line="480" w:lineRule="auto"/>
      </w:pPr>
      <w:r w:rsidRPr="00BE2A35">
        <w:t>5.</w:t>
      </w:r>
      <w:r w:rsidRPr="00BE2A35">
        <w:tab/>
        <w:t xml:space="preserve">Perotte R, Lewin G, Tambe U, others. Improving Emergency Department Flow: Reducing Turnaround Time for Emergent CT Scans. </w:t>
      </w:r>
      <w:r w:rsidRPr="00BE2A35">
        <w:rPr>
          <w:i/>
          <w:iCs/>
        </w:rPr>
        <w:t>AMIA Annual Symposium Proceedings</w:t>
      </w:r>
      <w:r w:rsidRPr="00BE2A35">
        <w:t>. 2018;2018:897-906.</w:t>
      </w:r>
    </w:p>
    <w:p w14:paraId="6634E50A" w14:textId="77777777" w:rsidR="00BE2A35" w:rsidRPr="00BE2A35" w:rsidRDefault="00BE2A35" w:rsidP="00A80366">
      <w:pPr>
        <w:pStyle w:val="Bibliography"/>
        <w:spacing w:line="480" w:lineRule="auto"/>
      </w:pPr>
      <w:r w:rsidRPr="00BE2A35">
        <w:t>6.</w:t>
      </w:r>
      <w:r w:rsidRPr="00BE2A35">
        <w:tab/>
        <w:t xml:space="preserve">Lyu H, Xu T, Brotman D, Mayer-Blackwell B, Cooper M, others. Overtreatment in the United States. </w:t>
      </w:r>
      <w:r w:rsidRPr="00BE2A35">
        <w:rPr>
          <w:i/>
          <w:iCs/>
        </w:rPr>
        <w:t>PLOS ONE</w:t>
      </w:r>
      <w:r w:rsidRPr="00BE2A35">
        <w:t>. 2017;12(9):e0181970. doi:10.1371/journal.pone.0181970</w:t>
      </w:r>
    </w:p>
    <w:p w14:paraId="16439E08" w14:textId="77777777" w:rsidR="00BE2A35" w:rsidRPr="00BE2A35" w:rsidRDefault="00BE2A35" w:rsidP="00A80366">
      <w:pPr>
        <w:pStyle w:val="Bibliography"/>
        <w:spacing w:line="480" w:lineRule="auto"/>
      </w:pPr>
      <w:r w:rsidRPr="00BE2A35">
        <w:lastRenderedPageBreak/>
        <w:t>7.</w:t>
      </w:r>
      <w:r w:rsidRPr="00BE2A35">
        <w:tab/>
        <w:t xml:space="preserve">Jain S. Radiation in medical practice &amp; health effects of radiation: Rationale, risks, and rewards. </w:t>
      </w:r>
      <w:r w:rsidRPr="00BE2A35">
        <w:rPr>
          <w:i/>
          <w:iCs/>
        </w:rPr>
        <w:t>Journal of Family Medicine and Primary Care</w:t>
      </w:r>
      <w:r w:rsidRPr="00BE2A35">
        <w:t>. 2021;10(4):1520-1524. doi:10.4103/jfmpc.jfmpc_2292_20</w:t>
      </w:r>
    </w:p>
    <w:p w14:paraId="3B1253E0" w14:textId="77777777" w:rsidR="00BE2A35" w:rsidRPr="00BE2A35" w:rsidRDefault="00BE2A35" w:rsidP="00A80366">
      <w:pPr>
        <w:pStyle w:val="Bibliography"/>
        <w:spacing w:line="480" w:lineRule="auto"/>
      </w:pPr>
      <w:r w:rsidRPr="00BE2A35">
        <w:t>8.</w:t>
      </w:r>
      <w:r w:rsidRPr="00BE2A35">
        <w:tab/>
        <w:t xml:space="preserve">Traub S, Saghafian S, Judson K, et al. Interphysician Differences in Emergency Department Length of Stay. </w:t>
      </w:r>
      <w:r w:rsidRPr="00BE2A35">
        <w:rPr>
          <w:i/>
          <w:iCs/>
        </w:rPr>
        <w:t>Journal of Emergency Medicine</w:t>
      </w:r>
      <w:r w:rsidRPr="00BE2A35">
        <w:t>. 2018;54(5):702-710.</w:t>
      </w:r>
    </w:p>
    <w:p w14:paraId="49289057" w14:textId="77777777" w:rsidR="00BE2A35" w:rsidRPr="00BE2A35" w:rsidRDefault="00BE2A35" w:rsidP="00A80366">
      <w:pPr>
        <w:pStyle w:val="Bibliography"/>
        <w:spacing w:line="480" w:lineRule="auto"/>
      </w:pPr>
      <w:r w:rsidRPr="00BE2A35">
        <w:t>9.</w:t>
      </w:r>
      <w:r w:rsidRPr="00BE2A35">
        <w:tab/>
        <w:t xml:space="preserve">Sartini M, Carbone A, Demartini A, others. Overcrowding in Emergency Department: Causes, Consequences, and Solutions-A Narrative Review. </w:t>
      </w:r>
      <w:r w:rsidRPr="00BE2A35">
        <w:rPr>
          <w:i/>
          <w:iCs/>
        </w:rPr>
        <w:t>Healthcare</w:t>
      </w:r>
      <w:r w:rsidRPr="00BE2A35">
        <w:t>. 2022;10(9):1625. doi:10.3390/healthcare10091625</w:t>
      </w:r>
    </w:p>
    <w:p w14:paraId="34363CE3" w14:textId="77777777" w:rsidR="00BE2A35" w:rsidRPr="00BE2A35" w:rsidRDefault="00BE2A35" w:rsidP="00A80366">
      <w:pPr>
        <w:pStyle w:val="Bibliography"/>
        <w:spacing w:line="480" w:lineRule="auto"/>
      </w:pPr>
      <w:r w:rsidRPr="00BE2A35">
        <w:t>10.</w:t>
      </w:r>
      <w:r w:rsidRPr="00BE2A35">
        <w:tab/>
        <w:t xml:space="preserve">Ibanez M, Clark J, Huckman R, Staats B. Discretionary Task Ordering: Queue Management in Radiological Services. </w:t>
      </w:r>
      <w:r w:rsidRPr="00BE2A35">
        <w:rPr>
          <w:i/>
          <w:iCs/>
        </w:rPr>
        <w:t>Management Science</w:t>
      </w:r>
      <w:r w:rsidRPr="00BE2A35">
        <w:t>. 2017;64(9):4389-4407.</w:t>
      </w:r>
    </w:p>
    <w:p w14:paraId="1FCA9DCB" w14:textId="77777777" w:rsidR="00BE2A35" w:rsidRPr="00BE2A35" w:rsidRDefault="00BE2A35" w:rsidP="00A80366">
      <w:pPr>
        <w:pStyle w:val="Bibliography"/>
        <w:spacing w:line="480" w:lineRule="auto"/>
      </w:pPr>
      <w:r w:rsidRPr="00BE2A35">
        <w:t>11.</w:t>
      </w:r>
      <w:r w:rsidRPr="00BE2A35">
        <w:tab/>
        <w:t xml:space="preserve">Saghafian S, Hopp W, Van Oyen M, Desmond J, Kronick S. Patient Streaming as a Mechanism for Improving Responsiveness in Emergency Departments. </w:t>
      </w:r>
      <w:r w:rsidRPr="00BE2A35">
        <w:rPr>
          <w:i/>
          <w:iCs/>
        </w:rPr>
        <w:t>Operations Research</w:t>
      </w:r>
      <w:r w:rsidRPr="00BE2A35">
        <w:t>. 2012;60(5):1080-1097.</w:t>
      </w:r>
    </w:p>
    <w:p w14:paraId="3B14399B" w14:textId="77777777" w:rsidR="00BE2A35" w:rsidRPr="00BE2A35" w:rsidRDefault="00BE2A35" w:rsidP="00A80366">
      <w:pPr>
        <w:pStyle w:val="Bibliography"/>
        <w:spacing w:line="480" w:lineRule="auto"/>
      </w:pPr>
      <w:r w:rsidRPr="00BE2A35">
        <w:t>12.</w:t>
      </w:r>
      <w:r w:rsidRPr="00BE2A35">
        <w:tab/>
        <w:t xml:space="preserve">Saghafian S, Austin G, Traub S. Operations Research/Management Contributions to Emergency Department Patient Flow Optimization: Review and Research Prospects. </w:t>
      </w:r>
      <w:r w:rsidRPr="00BE2A35">
        <w:rPr>
          <w:i/>
          <w:iCs/>
        </w:rPr>
        <w:t>IIE Transactions on Healthcare Systems Engineering</w:t>
      </w:r>
      <w:r w:rsidRPr="00BE2A35">
        <w:t>. 2015;5(2):101-123.</w:t>
      </w:r>
    </w:p>
    <w:p w14:paraId="11F2C661" w14:textId="77777777" w:rsidR="00BE2A35" w:rsidRPr="00BE2A35" w:rsidRDefault="00BE2A35" w:rsidP="00A80366">
      <w:pPr>
        <w:pStyle w:val="Bibliography"/>
        <w:spacing w:line="480" w:lineRule="auto"/>
      </w:pPr>
      <w:r w:rsidRPr="00BE2A35">
        <w:t>13.</w:t>
      </w:r>
      <w:r w:rsidRPr="00BE2A35">
        <w:tab/>
        <w:t xml:space="preserve">Traub S, Saghafian S, Judson K, et al. The Durability of Operational Improvements with Rotational Patient Assignment. </w:t>
      </w:r>
      <w:r w:rsidRPr="00BE2A35">
        <w:rPr>
          <w:i/>
          <w:iCs/>
        </w:rPr>
        <w:t>American Journal of Emergency Medicine</w:t>
      </w:r>
      <w:r w:rsidRPr="00BE2A35">
        <w:t>. 2018;36(8):1367-1371.</w:t>
      </w:r>
    </w:p>
    <w:p w14:paraId="29B12D43" w14:textId="77777777" w:rsidR="00BE2A35" w:rsidRPr="00BE2A35" w:rsidRDefault="00BE2A35" w:rsidP="00A80366">
      <w:pPr>
        <w:pStyle w:val="Bibliography"/>
        <w:spacing w:line="480" w:lineRule="auto"/>
      </w:pPr>
      <w:r w:rsidRPr="00BE2A35">
        <w:lastRenderedPageBreak/>
        <w:t>14.</w:t>
      </w:r>
      <w:r w:rsidRPr="00BE2A35">
        <w:tab/>
        <w:t xml:space="preserve">Eichmeyer S, Zhang J. Pathways into Opioid Dependence: Evidence from Practice Variation in Emergency Departments. </w:t>
      </w:r>
      <w:r w:rsidRPr="00BE2A35">
        <w:rPr>
          <w:i/>
          <w:iCs/>
        </w:rPr>
        <w:t>American Economic Journal: Applied Economics</w:t>
      </w:r>
      <w:r w:rsidRPr="00BE2A35">
        <w:t>. 2022;14(4):271-300.</w:t>
      </w:r>
    </w:p>
    <w:p w14:paraId="0D223BC2" w14:textId="77777777" w:rsidR="00BE2A35" w:rsidRPr="00BE2A35" w:rsidRDefault="00BE2A35" w:rsidP="00A80366">
      <w:pPr>
        <w:pStyle w:val="Bibliography"/>
        <w:spacing w:line="480" w:lineRule="auto"/>
      </w:pPr>
      <w:r w:rsidRPr="00BE2A35">
        <w:t>15.</w:t>
      </w:r>
      <w:r w:rsidRPr="00BE2A35">
        <w:tab/>
        <w:t xml:space="preserve">Dobbie W, Goldin J, Yang C. The Effects of Pretrial Detention on Conviction, Future Crime, and Employment: Evidence from Randomly Assigned Judges. </w:t>
      </w:r>
      <w:r w:rsidRPr="00BE2A35">
        <w:rPr>
          <w:i/>
          <w:iCs/>
        </w:rPr>
        <w:t>American Economic Review</w:t>
      </w:r>
      <w:r w:rsidRPr="00BE2A35">
        <w:t>. 2018;108(2):201-240.</w:t>
      </w:r>
    </w:p>
    <w:p w14:paraId="755B41D6" w14:textId="77777777" w:rsidR="00BE2A35" w:rsidRPr="00BE2A35" w:rsidRDefault="00BE2A35" w:rsidP="00A80366">
      <w:pPr>
        <w:pStyle w:val="Bibliography"/>
        <w:spacing w:line="480" w:lineRule="auto"/>
      </w:pPr>
      <w:r w:rsidRPr="00BE2A35">
        <w:t>16.</w:t>
      </w:r>
      <w:r w:rsidRPr="00BE2A35">
        <w:tab/>
        <w:t xml:space="preserve">Konetzka R, Yang F, Werner R. Use of instrumental variables for endogenous treatment at the provider level. </w:t>
      </w:r>
      <w:r w:rsidRPr="00BE2A35">
        <w:rPr>
          <w:i/>
          <w:iCs/>
        </w:rPr>
        <w:t>Health Economics</w:t>
      </w:r>
      <w:r w:rsidRPr="00BE2A35">
        <w:t>. 2019;28(5):710-716. doi:10.1002/hec.3861</w:t>
      </w:r>
    </w:p>
    <w:p w14:paraId="48F9B011" w14:textId="77777777" w:rsidR="00BE2A35" w:rsidRPr="00BE2A35" w:rsidRDefault="00BE2A35" w:rsidP="00A80366">
      <w:pPr>
        <w:pStyle w:val="Bibliography"/>
        <w:spacing w:line="480" w:lineRule="auto"/>
      </w:pPr>
      <w:r w:rsidRPr="00BE2A35">
        <w:t>17.</w:t>
      </w:r>
      <w:r w:rsidRPr="00BE2A35">
        <w:tab/>
        <w:t xml:space="preserve">Diehr P, Yanez D, Ash A, Hornbrook M, Lin D. Methods for analyzing health care utilization and costs. </w:t>
      </w:r>
      <w:r w:rsidRPr="00BE2A35">
        <w:rPr>
          <w:i/>
          <w:iCs/>
        </w:rPr>
        <w:t>Annual Review of Public Health</w:t>
      </w:r>
      <w:r w:rsidRPr="00BE2A35">
        <w:t>. 1999;20(1):125-144. doi:10.1146/annurev.publhealth.20.1.125</w:t>
      </w:r>
    </w:p>
    <w:p w14:paraId="2DE469A6" w14:textId="77777777" w:rsidR="00BE2A35" w:rsidRPr="00BE2A35" w:rsidRDefault="00BE2A35" w:rsidP="00A80366">
      <w:pPr>
        <w:pStyle w:val="Bibliography"/>
        <w:spacing w:line="480" w:lineRule="auto"/>
      </w:pPr>
      <w:r w:rsidRPr="00BE2A35">
        <w:t>18.</w:t>
      </w:r>
      <w:r w:rsidRPr="00BE2A35">
        <w:tab/>
        <w:t xml:space="preserve">Cots F, Elvira D, Castells X, Sáez M. Relevance of outlier cases in case mix systems and evaluation of trimming methods. </w:t>
      </w:r>
      <w:r w:rsidRPr="00BE2A35">
        <w:rPr>
          <w:i/>
          <w:iCs/>
        </w:rPr>
        <w:t>Health Care Management Science</w:t>
      </w:r>
      <w:r w:rsidRPr="00BE2A35">
        <w:t>. 2003;6(1):27-35. doi:10.1023/A:1021908220013</w:t>
      </w:r>
    </w:p>
    <w:p w14:paraId="2EB5C73E" w14:textId="77777777" w:rsidR="00BE2A35" w:rsidRPr="00BE2A35" w:rsidRDefault="00BE2A35" w:rsidP="00A80366">
      <w:pPr>
        <w:pStyle w:val="Bibliography"/>
        <w:spacing w:line="480" w:lineRule="auto"/>
      </w:pPr>
      <w:r w:rsidRPr="00BE2A35">
        <w:t>19.</w:t>
      </w:r>
      <w:r w:rsidRPr="00BE2A35">
        <w:tab/>
        <w:t xml:space="preserve">Kilinc D, Saghafian S, Traub S. Dynamic Assignment of Patients to Primary and Secondary Inpatient Units: Is Patience a Virtue? </w:t>
      </w:r>
      <w:r w:rsidRPr="00BE2A35">
        <w:rPr>
          <w:i/>
          <w:iCs/>
        </w:rPr>
        <w:t>Working Paper, Harvard University (available at https://scholar.harvard.edu/saghafian/publications)</w:t>
      </w:r>
      <w:r w:rsidRPr="00BE2A35">
        <w:t>. Published online 2019.</w:t>
      </w:r>
    </w:p>
    <w:p w14:paraId="0EA9695F" w14:textId="509F8C89" w:rsidR="00BE2A35" w:rsidRPr="00BE2A35" w:rsidRDefault="00BE2A35" w:rsidP="00A80366">
      <w:pPr>
        <w:pStyle w:val="Bibliography"/>
        <w:spacing w:line="480" w:lineRule="auto"/>
      </w:pPr>
      <w:r w:rsidRPr="00BE2A35">
        <w:t>20.</w:t>
      </w:r>
      <w:r w:rsidRPr="00BE2A35">
        <w:tab/>
        <w:t xml:space="preserve">Carpenter C, Raja A, Brown M. Overtesting and the Downstream Consequences of Overtreatment: Implications of </w:t>
      </w:r>
      <w:ins w:id="271" w:author="Jameson, Jacob" w:date="2024-09-12T23:05:00Z" w16du:dateUtc="2024-09-13T03:05:00Z">
        <w:r w:rsidR="00CF0863">
          <w:t>"</w:t>
        </w:r>
      </w:ins>
      <w:del w:id="272" w:author="Jameson, Jacob" w:date="2024-09-12T23:05:00Z" w16du:dateUtc="2024-09-13T03:05:00Z">
        <w:r w:rsidRPr="00BE2A35" w:rsidDel="00CF0863">
          <w:delText>“</w:delText>
        </w:r>
      </w:del>
      <w:r w:rsidRPr="00BE2A35">
        <w:t>Preventing Overdiagnosis</w:t>
      </w:r>
      <w:ins w:id="273" w:author="Jameson, Jacob" w:date="2024-09-12T23:05:00Z" w16du:dateUtc="2024-09-13T03:05:00Z">
        <w:r w:rsidR="00CF0863">
          <w:t>"</w:t>
        </w:r>
      </w:ins>
      <w:del w:id="274" w:author="Jameson, Jacob" w:date="2024-09-12T23:05:00Z" w16du:dateUtc="2024-09-13T03:05:00Z">
        <w:r w:rsidRPr="00BE2A35" w:rsidDel="00CF0863">
          <w:delText>”</w:delText>
        </w:r>
      </w:del>
      <w:r w:rsidRPr="00BE2A35">
        <w:t xml:space="preserve"> for Emergency Medicine. </w:t>
      </w:r>
      <w:r w:rsidRPr="00BE2A35">
        <w:rPr>
          <w:i/>
          <w:iCs/>
        </w:rPr>
        <w:t>Academic Emergency Medicine</w:t>
      </w:r>
      <w:r w:rsidRPr="00BE2A35">
        <w:t>. 2015;22(12):1484-1492. doi:10.1111/acem.12820</w:t>
      </w:r>
    </w:p>
    <w:p w14:paraId="143C1ECE" w14:textId="77777777" w:rsidR="00BE2A35" w:rsidRPr="00BE2A35" w:rsidRDefault="00BE2A35" w:rsidP="00A80366">
      <w:pPr>
        <w:pStyle w:val="Bibliography"/>
        <w:spacing w:line="480" w:lineRule="auto"/>
      </w:pPr>
      <w:r w:rsidRPr="00BE2A35">
        <w:lastRenderedPageBreak/>
        <w:t>21.</w:t>
      </w:r>
      <w:r w:rsidRPr="00BE2A35">
        <w:tab/>
        <w:t xml:space="preserve">Masic I, Miokovic M, Muhamedagic B. Evidence based medicine-new approaches and challenges. </w:t>
      </w:r>
      <w:r w:rsidRPr="00BE2A35">
        <w:rPr>
          <w:i/>
          <w:iCs/>
        </w:rPr>
        <w:t>Acta Informatica Medica</w:t>
      </w:r>
      <w:r w:rsidRPr="00BE2A35">
        <w:t>. 2008;16(4):219. doi:10.5455/aim.2008.16.219-225</w:t>
      </w:r>
    </w:p>
    <w:p w14:paraId="61768EA3" w14:textId="77777777" w:rsidR="00BE2A35" w:rsidRPr="00BE2A35" w:rsidRDefault="00BE2A35" w:rsidP="00A80366">
      <w:pPr>
        <w:pStyle w:val="Bibliography"/>
        <w:spacing w:line="480" w:lineRule="auto"/>
      </w:pPr>
      <w:r w:rsidRPr="00BE2A35">
        <w:t>22.</w:t>
      </w:r>
      <w:r w:rsidRPr="00BE2A35">
        <w:tab/>
        <w:t xml:space="preserve">Singh H, Graber M. Improving diagnosis in health care—the next imperative for patient safety. </w:t>
      </w:r>
      <w:r w:rsidRPr="00BE2A35">
        <w:rPr>
          <w:i/>
          <w:iCs/>
        </w:rPr>
        <w:t>New England Journal of Medicine</w:t>
      </w:r>
      <w:r w:rsidRPr="00BE2A35">
        <w:t>. 2015;373(26):2493-2495. doi:10.1056/NEJMp1512241</w:t>
      </w:r>
    </w:p>
    <w:p w14:paraId="1C4B0033" w14:textId="77777777" w:rsidR="00BE2A35" w:rsidRPr="00BE2A35" w:rsidRDefault="00BE2A35" w:rsidP="00A80366">
      <w:pPr>
        <w:pStyle w:val="Bibliography"/>
        <w:spacing w:line="480" w:lineRule="auto"/>
      </w:pPr>
      <w:r w:rsidRPr="00BE2A35">
        <w:t>23.</w:t>
      </w:r>
      <w:r w:rsidRPr="00BE2A35">
        <w:tab/>
        <w:t xml:space="preserve">Müskens J, Kool R, van Dulmen S, Westert G. Overuse of diagnostic testing in healthcare: a systematic review. </w:t>
      </w:r>
      <w:r w:rsidRPr="00BE2A35">
        <w:rPr>
          <w:i/>
          <w:iCs/>
        </w:rPr>
        <w:t>BMJ Quality &amp; Safety</w:t>
      </w:r>
      <w:r w:rsidRPr="00BE2A35">
        <w:t>. 2022;31(1):54-63. doi:10.1136/bmjqs-2020-012576</w:t>
      </w:r>
    </w:p>
    <w:p w14:paraId="0453571C" w14:textId="77777777" w:rsidR="00BE2A35" w:rsidRPr="00BE2A35" w:rsidRDefault="00BE2A35" w:rsidP="00A80366">
      <w:pPr>
        <w:pStyle w:val="Bibliography"/>
        <w:spacing w:line="480" w:lineRule="auto"/>
      </w:pPr>
      <w:r w:rsidRPr="00BE2A35">
        <w:t>24.</w:t>
      </w:r>
      <w:r w:rsidRPr="00BE2A35">
        <w:tab/>
        <w:t xml:space="preserve">Atkinson M, Saghafian S. Who should see the patient? On deviations from preferred patient-provider assignments in hospitals. </w:t>
      </w:r>
      <w:r w:rsidRPr="00BE2A35">
        <w:rPr>
          <w:i/>
          <w:iCs/>
        </w:rPr>
        <w:t>Health Care Management Science</w:t>
      </w:r>
      <w:r w:rsidRPr="00BE2A35">
        <w:t>. Published online 2022. https://ssrn.com/abstract=</w:t>
      </w:r>
    </w:p>
    <w:p w14:paraId="0C417197" w14:textId="77777777" w:rsidR="00BE2A35" w:rsidRPr="00BE2A35" w:rsidRDefault="00BE2A35" w:rsidP="00A80366">
      <w:pPr>
        <w:pStyle w:val="Bibliography"/>
        <w:spacing w:line="480" w:lineRule="auto"/>
      </w:pPr>
      <w:r w:rsidRPr="00BE2A35">
        <w:t>25.</w:t>
      </w:r>
      <w:r w:rsidRPr="00BE2A35">
        <w:tab/>
        <w:t xml:space="preserve">Saghafian S, Hopp W. Can Public Reporting Cure Healthcare? The Role of Quality Transparency in Improving Patient-Provider Alignment. </w:t>
      </w:r>
      <w:r w:rsidRPr="00BE2A35">
        <w:rPr>
          <w:i/>
          <w:iCs/>
        </w:rPr>
        <w:t>Operations Research (forthcoming)</w:t>
      </w:r>
      <w:r w:rsidRPr="00BE2A35">
        <w:t>. Published online 2019.</w:t>
      </w:r>
    </w:p>
    <w:p w14:paraId="45AF6BF9" w14:textId="77777777" w:rsidR="00BE2A35" w:rsidRPr="00BE2A35" w:rsidRDefault="00BE2A35" w:rsidP="00A80366">
      <w:pPr>
        <w:pStyle w:val="Bibliography"/>
        <w:spacing w:line="480" w:lineRule="auto"/>
      </w:pPr>
      <w:r w:rsidRPr="00BE2A35">
        <w:t>26.</w:t>
      </w:r>
      <w:r w:rsidRPr="00BE2A35">
        <w:tab/>
        <w:t xml:space="preserve">Saghafian S, Hopp W, Iravani S, Cheng Y, Diermeier D. Workload Management in Telemedical Physician Triage and Other Knowledge-Based Service Systems. </w:t>
      </w:r>
      <w:r w:rsidRPr="00BE2A35">
        <w:rPr>
          <w:i/>
          <w:iCs/>
        </w:rPr>
        <w:t>Management Science</w:t>
      </w:r>
      <w:r w:rsidRPr="00BE2A35">
        <w:t>. 2018;64(11):5180-5197.</w:t>
      </w:r>
    </w:p>
    <w:p w14:paraId="75CDF92F" w14:textId="77777777" w:rsidR="00BE2A35" w:rsidRPr="00BE2A35" w:rsidRDefault="00BE2A35" w:rsidP="00A80366">
      <w:pPr>
        <w:pStyle w:val="Bibliography"/>
        <w:spacing w:line="480" w:lineRule="auto"/>
      </w:pPr>
      <w:r w:rsidRPr="00BE2A35">
        <w:t>27.</w:t>
      </w:r>
      <w:r w:rsidRPr="00BE2A35">
        <w:tab/>
        <w:t xml:space="preserve">Abaluck J, Agha L, Kabrhel C, Raja A, Venkatesh A. The determinants of productivity in medical testing: Intensity and allocation of care. </w:t>
      </w:r>
      <w:r w:rsidRPr="00BE2A35">
        <w:rPr>
          <w:i/>
          <w:iCs/>
        </w:rPr>
        <w:t>American Economic Review</w:t>
      </w:r>
      <w:r w:rsidRPr="00BE2A35">
        <w:t>. 2016;106(12):3730-3764.</w:t>
      </w:r>
    </w:p>
    <w:p w14:paraId="79DD7615" w14:textId="788A417A" w:rsidR="00BE2A35" w:rsidRPr="00BE2A35" w:rsidRDefault="00BE2A35" w:rsidP="00A80366">
      <w:pPr>
        <w:pStyle w:val="Bibliography"/>
        <w:spacing w:line="480" w:lineRule="auto"/>
      </w:pPr>
      <w:r w:rsidRPr="00BE2A35">
        <w:lastRenderedPageBreak/>
        <w:t>28.</w:t>
      </w:r>
      <w:r w:rsidRPr="00BE2A35">
        <w:tab/>
        <w:t xml:space="preserve">Saghafian S, Imanirad R, Traub S. Do Physicians Influence Each </w:t>
      </w:r>
      <w:ins w:id="275" w:author="Jameson, Jacob" w:date="2024-09-12T23:05:00Z" w16du:dateUtc="2024-09-13T03:05:00Z">
        <w:r w:rsidR="00CF0863">
          <w:t>Other's</w:t>
        </w:r>
      </w:ins>
      <w:del w:id="276" w:author="Jameson, Jacob" w:date="2024-09-12T23:05:00Z" w16du:dateUtc="2024-09-13T03:05:00Z">
        <w:r w:rsidRPr="00BE2A35" w:rsidDel="00CF0863">
          <w:delText>Other’s</w:delText>
        </w:r>
      </w:del>
      <w:r w:rsidRPr="00BE2A35">
        <w:t xml:space="preserve"> Performance? Evidence from the Emergency Department. </w:t>
      </w:r>
      <w:r w:rsidRPr="00BE2A35">
        <w:rPr>
          <w:i/>
          <w:iCs/>
        </w:rPr>
        <w:t>Working Paper, Harvard University (available at https://scholar.harvard.edu/saghafian/publications)</w:t>
      </w:r>
      <w:r w:rsidRPr="00BE2A35">
        <w:t>. Published online 2019.</w:t>
      </w:r>
    </w:p>
    <w:p w14:paraId="46038F90" w14:textId="0F064E70" w:rsidR="00DA45B5" w:rsidRPr="00DF63EB" w:rsidRDefault="00BE2A35" w:rsidP="00A80366">
      <w:pPr>
        <w:spacing w:line="480" w:lineRule="auto"/>
      </w:pPr>
      <w:r>
        <w:fldChar w:fldCharType="end"/>
      </w:r>
    </w:p>
    <w:p w14:paraId="5F7A4D7E" w14:textId="77777777" w:rsidR="00DA45B5" w:rsidRPr="00DF63EB" w:rsidRDefault="00DA45B5" w:rsidP="00A80366">
      <w:pPr>
        <w:spacing w:line="480" w:lineRule="auto"/>
      </w:pPr>
    </w:p>
    <w:p w14:paraId="5FEB011A" w14:textId="77777777" w:rsidR="00DA45B5" w:rsidRPr="00DF63EB" w:rsidRDefault="00DA45B5" w:rsidP="00A80366">
      <w:pPr>
        <w:spacing w:line="480" w:lineRule="auto"/>
      </w:pPr>
    </w:p>
    <w:p w14:paraId="7E76C3C5" w14:textId="77777777" w:rsidR="00DA45B5" w:rsidRPr="00DF63EB" w:rsidRDefault="00DA45B5" w:rsidP="00A80366">
      <w:pPr>
        <w:spacing w:line="480" w:lineRule="auto"/>
      </w:pPr>
    </w:p>
    <w:p w14:paraId="3E26939C" w14:textId="77777777" w:rsidR="00DA45B5" w:rsidRPr="00DF63EB" w:rsidRDefault="00DA45B5" w:rsidP="00A80366">
      <w:pPr>
        <w:spacing w:line="480" w:lineRule="auto"/>
      </w:pPr>
    </w:p>
    <w:p w14:paraId="4A03E3CA" w14:textId="77777777" w:rsidR="00DA45B5" w:rsidRPr="00DF63EB" w:rsidRDefault="00DA45B5" w:rsidP="00A80366">
      <w:pPr>
        <w:spacing w:line="480" w:lineRule="auto"/>
      </w:pPr>
    </w:p>
    <w:p w14:paraId="3A316C8B" w14:textId="77777777" w:rsidR="00DA45B5" w:rsidRPr="00DF63EB" w:rsidRDefault="00DA45B5" w:rsidP="00A80366">
      <w:pPr>
        <w:spacing w:line="480" w:lineRule="auto"/>
      </w:pPr>
    </w:p>
    <w:p w14:paraId="34CB3869" w14:textId="77777777" w:rsidR="00DA45B5" w:rsidRPr="00DF63EB" w:rsidRDefault="00DA45B5" w:rsidP="00A80366">
      <w:pPr>
        <w:spacing w:line="480" w:lineRule="auto"/>
      </w:pPr>
    </w:p>
    <w:p w14:paraId="7582DAC3" w14:textId="77777777" w:rsidR="00DA45B5" w:rsidRDefault="00DA45B5" w:rsidP="00A80366">
      <w:pPr>
        <w:spacing w:line="480" w:lineRule="auto"/>
        <w:rPr>
          <w:ins w:id="277" w:author="Jameson, Jacob" w:date="2024-09-12T23:20:00Z" w16du:dateUtc="2024-09-13T03:20:00Z"/>
        </w:rPr>
      </w:pPr>
    </w:p>
    <w:p w14:paraId="19844ACC" w14:textId="77777777" w:rsidR="00E60F84" w:rsidRDefault="00E60F84" w:rsidP="00A80366">
      <w:pPr>
        <w:spacing w:line="480" w:lineRule="auto"/>
        <w:rPr>
          <w:ins w:id="278" w:author="Jameson, Jacob" w:date="2024-09-12T23:20:00Z" w16du:dateUtc="2024-09-13T03:20:00Z"/>
        </w:rPr>
      </w:pPr>
    </w:p>
    <w:p w14:paraId="4EF8B14C" w14:textId="77777777" w:rsidR="00E60F84" w:rsidRDefault="00E60F84" w:rsidP="00A80366">
      <w:pPr>
        <w:spacing w:line="480" w:lineRule="auto"/>
        <w:rPr>
          <w:ins w:id="279" w:author="Jameson, Jacob" w:date="2024-09-12T23:20:00Z" w16du:dateUtc="2024-09-13T03:20:00Z"/>
        </w:rPr>
      </w:pPr>
    </w:p>
    <w:p w14:paraId="01757B6A" w14:textId="77777777" w:rsidR="00E60F84" w:rsidRDefault="00E60F84" w:rsidP="00A80366">
      <w:pPr>
        <w:spacing w:line="480" w:lineRule="auto"/>
        <w:rPr>
          <w:ins w:id="280" w:author="Jameson, Jacob" w:date="2024-09-12T23:20:00Z" w16du:dateUtc="2024-09-13T03:20:00Z"/>
        </w:rPr>
      </w:pPr>
    </w:p>
    <w:p w14:paraId="6B5023BE" w14:textId="77777777" w:rsidR="00E60F84" w:rsidRDefault="00E60F84" w:rsidP="00A80366">
      <w:pPr>
        <w:spacing w:line="480" w:lineRule="auto"/>
        <w:rPr>
          <w:ins w:id="281" w:author="Jameson, Jacob" w:date="2024-09-12T23:20:00Z" w16du:dateUtc="2024-09-13T03:20:00Z"/>
        </w:rPr>
      </w:pPr>
    </w:p>
    <w:p w14:paraId="006D55F7" w14:textId="77777777" w:rsidR="00E60F84" w:rsidRDefault="00E60F84" w:rsidP="00A80366">
      <w:pPr>
        <w:spacing w:line="480" w:lineRule="auto"/>
        <w:rPr>
          <w:ins w:id="282" w:author="Jameson, Jacob" w:date="2024-09-12T23:20:00Z" w16du:dateUtc="2024-09-13T03:20:00Z"/>
        </w:rPr>
      </w:pPr>
    </w:p>
    <w:p w14:paraId="0CF4DC42" w14:textId="77777777" w:rsidR="00E60F84" w:rsidRDefault="00E60F84" w:rsidP="00A80366">
      <w:pPr>
        <w:spacing w:line="480" w:lineRule="auto"/>
        <w:rPr>
          <w:ins w:id="283" w:author="Jameson, Jacob" w:date="2024-09-12T23:20:00Z" w16du:dateUtc="2024-09-13T03:20:00Z"/>
        </w:rPr>
      </w:pPr>
    </w:p>
    <w:p w14:paraId="3D03AA95" w14:textId="77777777" w:rsidR="00E60F84" w:rsidRDefault="00E60F84" w:rsidP="00A80366">
      <w:pPr>
        <w:spacing w:line="480" w:lineRule="auto"/>
        <w:rPr>
          <w:ins w:id="284" w:author="Jameson, Jacob" w:date="2024-09-12T23:21:00Z" w16du:dateUtc="2024-09-13T03:21:00Z"/>
        </w:rPr>
      </w:pPr>
    </w:p>
    <w:p w14:paraId="6C9297F0" w14:textId="77777777" w:rsidR="00E60F84" w:rsidRDefault="00E60F84" w:rsidP="00A80366">
      <w:pPr>
        <w:spacing w:line="480" w:lineRule="auto"/>
        <w:rPr>
          <w:ins w:id="285" w:author="Jameson, Jacob" w:date="2024-09-12T23:21:00Z" w16du:dateUtc="2024-09-13T03:21:00Z"/>
        </w:rPr>
      </w:pPr>
    </w:p>
    <w:p w14:paraId="2331AE98" w14:textId="77777777" w:rsidR="00E60F84" w:rsidRDefault="00E60F84" w:rsidP="00A80366">
      <w:pPr>
        <w:spacing w:line="480" w:lineRule="auto"/>
        <w:rPr>
          <w:ins w:id="286" w:author="Jameson, Jacob" w:date="2024-09-12T23:21:00Z" w16du:dateUtc="2024-09-13T03:21:00Z"/>
        </w:rPr>
      </w:pPr>
    </w:p>
    <w:p w14:paraId="623694E0" w14:textId="77777777" w:rsidR="00E60F84" w:rsidRDefault="00E60F84" w:rsidP="00A80366">
      <w:pPr>
        <w:spacing w:line="480" w:lineRule="auto"/>
        <w:rPr>
          <w:ins w:id="287" w:author="Jameson, Jacob" w:date="2024-09-12T23:21:00Z" w16du:dateUtc="2024-09-13T03:21:00Z"/>
        </w:rPr>
      </w:pPr>
    </w:p>
    <w:p w14:paraId="2186A533" w14:textId="77777777" w:rsidR="00E60F84" w:rsidRDefault="00E60F84" w:rsidP="00A80366">
      <w:pPr>
        <w:spacing w:line="480" w:lineRule="auto"/>
        <w:rPr>
          <w:ins w:id="288" w:author="Jameson, Jacob" w:date="2024-09-12T23:21:00Z" w16du:dateUtc="2024-09-13T03:21:00Z"/>
        </w:rPr>
      </w:pPr>
    </w:p>
    <w:p w14:paraId="633EA696" w14:textId="41342668" w:rsidR="00E60F84" w:rsidRPr="00E60F84" w:rsidDel="00D67534" w:rsidRDefault="00E60F84" w:rsidP="00E60F84">
      <w:pPr>
        <w:spacing w:line="480" w:lineRule="auto"/>
        <w:jc w:val="center"/>
        <w:rPr>
          <w:del w:id="289" w:author="Jameson, Jacob" w:date="2024-09-12T23:31:00Z" w16du:dateUtc="2024-09-13T03:31:00Z"/>
          <w:b/>
          <w:bCs/>
          <w:rPrChange w:id="290" w:author="Jameson, Jacob" w:date="2024-09-12T23:21:00Z" w16du:dateUtc="2024-09-13T03:21:00Z">
            <w:rPr>
              <w:del w:id="291" w:author="Jameson, Jacob" w:date="2024-09-12T23:31:00Z" w16du:dateUtc="2024-09-13T03:31:00Z"/>
            </w:rPr>
          </w:rPrChange>
        </w:rPr>
        <w:pPrChange w:id="292" w:author="Jameson, Jacob" w:date="2024-09-12T23:21:00Z" w16du:dateUtc="2024-09-13T03:21:00Z">
          <w:pPr>
            <w:spacing w:line="480" w:lineRule="auto"/>
          </w:pPr>
        </w:pPrChange>
      </w:pPr>
      <w:ins w:id="293" w:author="Jameson, Jacob" w:date="2024-09-12T23:21:00Z" w16du:dateUtc="2024-09-13T03:21:00Z">
        <w:r w:rsidRPr="00E60F84">
          <w:rPr>
            <w:b/>
            <w:bCs/>
            <w:rPrChange w:id="294" w:author="Jameson, Jacob" w:date="2024-09-12T23:21:00Z" w16du:dateUtc="2024-09-13T03:21:00Z">
              <w:rPr/>
            </w:rPrChange>
          </w:rPr>
          <w:lastRenderedPageBreak/>
          <w:t>Tables and Figures</w:t>
        </w:r>
      </w:ins>
    </w:p>
    <w:p w14:paraId="3F263DCD" w14:textId="77777777" w:rsidR="00DA45B5" w:rsidRPr="00DF63EB" w:rsidRDefault="00DA45B5" w:rsidP="00D67534">
      <w:pPr>
        <w:spacing w:line="480" w:lineRule="auto"/>
        <w:jc w:val="center"/>
        <w:pPrChange w:id="295" w:author="Jameson, Jacob" w:date="2024-09-12T23:31:00Z" w16du:dateUtc="2024-09-13T03:31:00Z">
          <w:pPr>
            <w:spacing w:line="480" w:lineRule="auto"/>
          </w:pPr>
        </w:pPrChange>
      </w:pPr>
    </w:p>
    <w:p w14:paraId="426BB778" w14:textId="4130D76A" w:rsidR="00DA45B5" w:rsidRPr="00EF6EE4" w:rsidDel="00976580" w:rsidRDefault="00EF6EE4" w:rsidP="00EF6EE4">
      <w:pPr>
        <w:rPr>
          <w:del w:id="296" w:author="Jameson, Jacob" w:date="2024-09-12T16:41:00Z" w16du:dateUtc="2024-09-12T20:41:00Z"/>
          <w:b/>
          <w:bCs/>
          <w:rPrChange w:id="297" w:author="Jameson, Jacob" w:date="2024-09-12T17:40:00Z" w16du:dateUtc="2024-09-12T21:40:00Z">
            <w:rPr>
              <w:del w:id="298" w:author="Jameson, Jacob" w:date="2024-09-12T16:41:00Z" w16du:dateUtc="2024-09-12T20:41:00Z"/>
            </w:rPr>
          </w:rPrChange>
        </w:rPr>
        <w:pPrChange w:id="299" w:author="Jameson, Jacob" w:date="2024-09-12T17:40:00Z" w16du:dateUtc="2024-09-12T21:40:00Z">
          <w:pPr>
            <w:spacing w:line="480" w:lineRule="auto"/>
          </w:pPr>
        </w:pPrChange>
      </w:pPr>
      <w:ins w:id="300" w:author="Jameson, Jacob" w:date="2024-09-12T17:40:00Z" w16du:dateUtc="2024-09-12T21:40:00Z">
        <w:r w:rsidRPr="00DF63EB">
          <w:rPr>
            <w:b/>
            <w:bCs/>
          </w:rPr>
          <w:t>Table 1: Multivariable Regression Results of Primary Outcomes on Batch Tendency</w:t>
        </w:r>
      </w:ins>
    </w:p>
    <w:p w14:paraId="40B60BD0" w14:textId="2A69DA29" w:rsidR="00DA45B5" w:rsidRPr="00DF63EB" w:rsidDel="00976580" w:rsidRDefault="00DA45B5" w:rsidP="00A80366">
      <w:pPr>
        <w:spacing w:line="480" w:lineRule="auto"/>
        <w:rPr>
          <w:del w:id="301" w:author="Jameson, Jacob" w:date="2024-09-12T16:41:00Z" w16du:dateUtc="2024-09-12T20:41:00Z"/>
        </w:rPr>
      </w:pPr>
    </w:p>
    <w:p w14:paraId="6C531BAF" w14:textId="39E321E6" w:rsidR="00DA45B5" w:rsidRPr="00DF63EB" w:rsidDel="00976580" w:rsidRDefault="00DA45B5" w:rsidP="00A80366">
      <w:pPr>
        <w:spacing w:line="480" w:lineRule="auto"/>
        <w:rPr>
          <w:del w:id="302" w:author="Jameson, Jacob" w:date="2024-09-12T16:41:00Z" w16du:dateUtc="2024-09-12T20:41:00Z"/>
        </w:rPr>
      </w:pPr>
    </w:p>
    <w:p w14:paraId="54FECF45" w14:textId="59984793" w:rsidR="00DA45B5" w:rsidRPr="00DF63EB" w:rsidDel="00976580" w:rsidRDefault="00DA45B5" w:rsidP="00A80366">
      <w:pPr>
        <w:spacing w:line="480" w:lineRule="auto"/>
        <w:rPr>
          <w:del w:id="303" w:author="Jameson, Jacob" w:date="2024-09-12T16:41:00Z" w16du:dateUtc="2024-09-12T20:41:00Z"/>
        </w:rPr>
      </w:pPr>
    </w:p>
    <w:p w14:paraId="316E5822" w14:textId="77777777" w:rsidR="00DA45B5" w:rsidRPr="00DF63EB" w:rsidDel="00976580" w:rsidRDefault="00DA45B5" w:rsidP="00A80366">
      <w:pPr>
        <w:spacing w:line="480" w:lineRule="auto"/>
        <w:rPr>
          <w:del w:id="304" w:author="Jameson, Jacob" w:date="2024-09-12T16:41:00Z" w16du:dateUtc="2024-09-12T20:41:00Z"/>
        </w:rPr>
      </w:pPr>
    </w:p>
    <w:p w14:paraId="5684F293" w14:textId="076A310C" w:rsidR="004C2E75" w:rsidRPr="00DF63EB" w:rsidRDefault="004C2E75" w:rsidP="00A80366">
      <w:pPr>
        <w:spacing w:line="480" w:lineRule="auto"/>
      </w:pPr>
    </w:p>
    <w:tbl>
      <w:tblPr>
        <w:tblStyle w:val="TableGrid"/>
        <w:tblW w:w="9733" w:type="dxa"/>
        <w:tblLayout w:type="fixed"/>
        <w:tblLook w:val="04A0" w:firstRow="1" w:lastRow="0" w:firstColumn="1" w:lastColumn="0" w:noHBand="0" w:noVBand="1"/>
        <w:tblPrChange w:id="305" w:author="Jameson, Jacob" w:date="2024-09-12T16:48:00Z" w16du:dateUtc="2024-09-12T20:48:00Z">
          <w:tblPr>
            <w:tblStyle w:val="TableGrid"/>
            <w:tblW w:w="9733" w:type="dxa"/>
            <w:tblLayout w:type="fixed"/>
            <w:tblLook w:val="04A0" w:firstRow="1" w:lastRow="0" w:firstColumn="1" w:lastColumn="0" w:noHBand="0" w:noVBand="1"/>
          </w:tblPr>
        </w:tblPrChange>
      </w:tblPr>
      <w:tblGrid>
        <w:gridCol w:w="3775"/>
        <w:gridCol w:w="1926"/>
        <w:gridCol w:w="1854"/>
        <w:gridCol w:w="2178"/>
        <w:tblGridChange w:id="306">
          <w:tblGrid>
            <w:gridCol w:w="3775"/>
            <w:gridCol w:w="1926"/>
            <w:gridCol w:w="1854"/>
            <w:gridCol w:w="2178"/>
          </w:tblGrid>
        </w:tblGridChange>
      </w:tblGrid>
      <w:tr w:rsidR="00535B1B" w:rsidRPr="00DF63EB" w14:paraId="03B0B0C7" w14:textId="77777777" w:rsidTr="000A2ACD">
        <w:trPr>
          <w:ins w:id="307" w:author="Jameson, Jacob" w:date="2024-09-12T16:21:00Z" w16du:dateUtc="2024-09-12T20:21:00Z"/>
        </w:trPr>
        <w:tc>
          <w:tcPr>
            <w:tcW w:w="3775" w:type="dxa"/>
            <w:tcBorders>
              <w:top w:val="single" w:sz="4" w:space="0" w:color="auto"/>
              <w:left w:val="single" w:sz="4" w:space="0" w:color="auto"/>
              <w:bottom w:val="nil"/>
              <w:right w:val="nil"/>
            </w:tcBorders>
            <w:tcPrChange w:id="308" w:author="Jameson, Jacob" w:date="2024-09-12T16:48:00Z" w16du:dateUtc="2024-09-12T20:48:00Z">
              <w:tcPr>
                <w:tcW w:w="3775" w:type="dxa"/>
                <w:tcBorders>
                  <w:top w:val="nil"/>
                  <w:left w:val="single" w:sz="4" w:space="0" w:color="auto"/>
                  <w:bottom w:val="nil"/>
                  <w:right w:val="nil"/>
                </w:tcBorders>
              </w:tcPr>
            </w:tcPrChange>
          </w:tcPr>
          <w:p w14:paraId="1F87BA36" w14:textId="77777777" w:rsidR="00535B1B" w:rsidRPr="00DF63EB" w:rsidRDefault="00535B1B" w:rsidP="007D7AD5">
            <w:pPr>
              <w:rPr>
                <w:ins w:id="309" w:author="Jameson, Jacob" w:date="2024-09-12T16:21:00Z" w16du:dateUtc="2024-09-12T20:21:00Z"/>
                <w:color w:val="000000" w:themeColor="text1"/>
              </w:rPr>
            </w:pPr>
          </w:p>
        </w:tc>
        <w:tc>
          <w:tcPr>
            <w:tcW w:w="1926" w:type="dxa"/>
            <w:tcBorders>
              <w:top w:val="single" w:sz="4" w:space="0" w:color="auto"/>
              <w:left w:val="nil"/>
              <w:bottom w:val="nil"/>
              <w:right w:val="nil"/>
            </w:tcBorders>
            <w:tcPrChange w:id="310" w:author="Jameson, Jacob" w:date="2024-09-12T16:48:00Z" w16du:dateUtc="2024-09-12T20:48:00Z">
              <w:tcPr>
                <w:tcW w:w="1926" w:type="dxa"/>
                <w:tcBorders>
                  <w:top w:val="single" w:sz="4" w:space="0" w:color="auto"/>
                  <w:left w:val="nil"/>
                  <w:bottom w:val="nil"/>
                  <w:right w:val="nil"/>
                </w:tcBorders>
              </w:tcPr>
            </w:tcPrChange>
          </w:tcPr>
          <w:p w14:paraId="34FF7033" w14:textId="77777777" w:rsidR="00535B1B" w:rsidRPr="00DF63EB" w:rsidRDefault="00535B1B" w:rsidP="007D7AD5">
            <w:pPr>
              <w:rPr>
                <w:ins w:id="311" w:author="Jameson, Jacob" w:date="2024-09-12T16:21:00Z" w16du:dateUtc="2024-09-12T20:21:00Z"/>
                <w:color w:val="000000" w:themeColor="text1"/>
              </w:rPr>
            </w:pPr>
          </w:p>
        </w:tc>
        <w:tc>
          <w:tcPr>
            <w:tcW w:w="1854" w:type="dxa"/>
            <w:tcBorders>
              <w:top w:val="single" w:sz="4" w:space="0" w:color="auto"/>
              <w:left w:val="nil"/>
              <w:bottom w:val="nil"/>
              <w:right w:val="nil"/>
            </w:tcBorders>
            <w:tcPrChange w:id="312" w:author="Jameson, Jacob" w:date="2024-09-12T16:48:00Z" w16du:dateUtc="2024-09-12T20:48:00Z">
              <w:tcPr>
                <w:tcW w:w="1854" w:type="dxa"/>
                <w:tcBorders>
                  <w:top w:val="single" w:sz="4" w:space="0" w:color="auto"/>
                  <w:left w:val="nil"/>
                  <w:bottom w:val="nil"/>
                  <w:right w:val="nil"/>
                </w:tcBorders>
              </w:tcPr>
            </w:tcPrChange>
          </w:tcPr>
          <w:p w14:paraId="4680326A" w14:textId="77777777" w:rsidR="00535B1B" w:rsidRPr="00DF63EB" w:rsidRDefault="00535B1B" w:rsidP="007D7AD5">
            <w:pPr>
              <w:rPr>
                <w:ins w:id="313" w:author="Jameson, Jacob" w:date="2024-09-12T16:21:00Z" w16du:dateUtc="2024-09-12T20:21:00Z"/>
                <w:color w:val="000000" w:themeColor="text1"/>
              </w:rPr>
            </w:pPr>
          </w:p>
        </w:tc>
        <w:tc>
          <w:tcPr>
            <w:tcW w:w="2178" w:type="dxa"/>
            <w:tcBorders>
              <w:top w:val="single" w:sz="4" w:space="0" w:color="auto"/>
              <w:left w:val="nil"/>
              <w:bottom w:val="nil"/>
              <w:right w:val="single" w:sz="4" w:space="0" w:color="auto"/>
            </w:tcBorders>
            <w:tcPrChange w:id="314" w:author="Jameson, Jacob" w:date="2024-09-12T16:48:00Z" w16du:dateUtc="2024-09-12T20:48:00Z">
              <w:tcPr>
                <w:tcW w:w="2178" w:type="dxa"/>
                <w:tcBorders>
                  <w:top w:val="single" w:sz="4" w:space="0" w:color="auto"/>
                  <w:left w:val="nil"/>
                  <w:bottom w:val="nil"/>
                  <w:right w:val="single" w:sz="4" w:space="0" w:color="auto"/>
                </w:tcBorders>
              </w:tcPr>
            </w:tcPrChange>
          </w:tcPr>
          <w:p w14:paraId="3F1AD6D6" w14:textId="77777777" w:rsidR="00535B1B" w:rsidRPr="00DF63EB" w:rsidRDefault="00535B1B" w:rsidP="007D7AD5">
            <w:pPr>
              <w:rPr>
                <w:ins w:id="315" w:author="Jameson, Jacob" w:date="2024-09-12T16:21:00Z" w16du:dateUtc="2024-09-12T20:21:00Z"/>
                <w:color w:val="000000" w:themeColor="text1"/>
              </w:rPr>
            </w:pPr>
          </w:p>
        </w:tc>
      </w:tr>
      <w:tr w:rsidR="000A2ACD" w:rsidRPr="00DF63EB" w14:paraId="4311770A" w14:textId="77777777" w:rsidTr="000A2ACD">
        <w:trPr>
          <w:trHeight w:val="531"/>
          <w:ins w:id="316" w:author="Jameson, Jacob" w:date="2024-09-12T16:21:00Z" w16du:dateUtc="2024-09-12T20:21:00Z"/>
          <w:trPrChange w:id="317" w:author="Jameson, Jacob" w:date="2024-09-12T16:52:00Z" w16du:dateUtc="2024-09-12T20:52:00Z">
            <w:trPr>
              <w:trHeight w:val="531"/>
            </w:trPr>
          </w:trPrChange>
        </w:trPr>
        <w:tc>
          <w:tcPr>
            <w:tcW w:w="3775" w:type="dxa"/>
            <w:tcBorders>
              <w:top w:val="nil"/>
              <w:left w:val="single" w:sz="4" w:space="0" w:color="auto"/>
              <w:bottom w:val="nil"/>
              <w:right w:val="nil"/>
            </w:tcBorders>
            <w:tcPrChange w:id="318" w:author="Jameson, Jacob" w:date="2024-09-12T16:52:00Z" w16du:dateUtc="2024-09-12T20:52:00Z">
              <w:tcPr>
                <w:tcW w:w="3775" w:type="dxa"/>
                <w:tcBorders>
                  <w:top w:val="nil"/>
                  <w:left w:val="single" w:sz="4" w:space="0" w:color="auto"/>
                  <w:bottom w:val="single" w:sz="4" w:space="0" w:color="auto"/>
                  <w:right w:val="nil"/>
                </w:tcBorders>
              </w:tcPr>
            </w:tcPrChange>
          </w:tcPr>
          <w:p w14:paraId="2C7A7E63" w14:textId="01ACFEF4" w:rsidR="000A2ACD" w:rsidRPr="00DF63EB" w:rsidRDefault="000A2ACD" w:rsidP="007D7AD5">
            <w:pPr>
              <w:rPr>
                <w:ins w:id="319" w:author="Jameson, Jacob" w:date="2024-09-12T16:21:00Z" w16du:dateUtc="2024-09-12T20:21:00Z"/>
                <w:color w:val="000000" w:themeColor="text1"/>
              </w:rPr>
            </w:pPr>
            <w:ins w:id="320" w:author="Jameson, Jacob" w:date="2024-09-12T16:48:00Z" w16du:dateUtc="2024-09-12T20:48:00Z">
              <w:r>
                <w:rPr>
                  <w:color w:val="000000" w:themeColor="text1"/>
                </w:rPr>
                <w:t>Dependent Variable</w:t>
              </w:r>
            </w:ins>
          </w:p>
        </w:tc>
        <w:tc>
          <w:tcPr>
            <w:tcW w:w="5958" w:type="dxa"/>
            <w:gridSpan w:val="3"/>
            <w:tcBorders>
              <w:top w:val="nil"/>
              <w:left w:val="nil"/>
              <w:bottom w:val="nil"/>
              <w:right w:val="single" w:sz="4" w:space="0" w:color="auto"/>
            </w:tcBorders>
            <w:tcPrChange w:id="321" w:author="Jameson, Jacob" w:date="2024-09-12T16:52:00Z" w16du:dateUtc="2024-09-12T20:52:00Z">
              <w:tcPr>
                <w:tcW w:w="5958" w:type="dxa"/>
                <w:gridSpan w:val="3"/>
                <w:tcBorders>
                  <w:top w:val="nil"/>
                  <w:left w:val="nil"/>
                  <w:bottom w:val="single" w:sz="4" w:space="0" w:color="auto"/>
                  <w:right w:val="single" w:sz="4" w:space="0" w:color="auto"/>
                </w:tcBorders>
              </w:tcPr>
            </w:tcPrChange>
          </w:tcPr>
          <w:p w14:paraId="293A77C5" w14:textId="6FEF13E8" w:rsidR="000A2ACD" w:rsidRPr="00DF63EB" w:rsidRDefault="000A2ACD" w:rsidP="007D7AD5">
            <w:pPr>
              <w:jc w:val="center"/>
              <w:rPr>
                <w:ins w:id="322" w:author="Jameson, Jacob" w:date="2024-09-12T16:21:00Z" w16du:dateUtc="2024-09-12T20:21:00Z"/>
                <w:color w:val="000000" w:themeColor="text1"/>
              </w:rPr>
            </w:pPr>
            <w:ins w:id="323" w:author="Jameson, Jacob" w:date="2024-09-12T16:52:00Z" w16du:dateUtc="2024-09-12T20:52:00Z">
              <w:r>
                <w:rPr>
                  <w:color w:val="000000" w:themeColor="text1"/>
                </w:rPr>
                <w:t>Coefficient on Batch Tendency</w:t>
              </w:r>
            </w:ins>
          </w:p>
        </w:tc>
      </w:tr>
      <w:tr w:rsidR="000A2ACD" w:rsidRPr="00DF63EB" w14:paraId="2C77518C" w14:textId="77777777" w:rsidTr="000A2ACD">
        <w:trPr>
          <w:trHeight w:val="423"/>
          <w:ins w:id="324" w:author="Jameson, Jacob" w:date="2024-09-12T16:51:00Z" w16du:dateUtc="2024-09-12T20:51:00Z"/>
          <w:trPrChange w:id="325" w:author="Jameson, Jacob" w:date="2024-09-12T16:53:00Z" w16du:dateUtc="2024-09-12T20:53:00Z">
            <w:trPr>
              <w:trHeight w:val="531"/>
            </w:trPr>
          </w:trPrChange>
        </w:trPr>
        <w:tc>
          <w:tcPr>
            <w:tcW w:w="3775" w:type="dxa"/>
            <w:tcBorders>
              <w:top w:val="nil"/>
              <w:left w:val="single" w:sz="4" w:space="0" w:color="auto"/>
              <w:bottom w:val="single" w:sz="4" w:space="0" w:color="auto"/>
              <w:right w:val="nil"/>
            </w:tcBorders>
            <w:tcPrChange w:id="326" w:author="Jameson, Jacob" w:date="2024-09-12T16:53:00Z" w16du:dateUtc="2024-09-12T20:53:00Z">
              <w:tcPr>
                <w:tcW w:w="3775" w:type="dxa"/>
                <w:tcBorders>
                  <w:top w:val="nil"/>
                  <w:left w:val="single" w:sz="4" w:space="0" w:color="auto"/>
                  <w:bottom w:val="single" w:sz="4" w:space="0" w:color="auto"/>
                  <w:right w:val="nil"/>
                </w:tcBorders>
              </w:tcPr>
            </w:tcPrChange>
          </w:tcPr>
          <w:p w14:paraId="2B408E19" w14:textId="77777777" w:rsidR="000A2ACD" w:rsidRDefault="000A2ACD" w:rsidP="000A2ACD">
            <w:pPr>
              <w:rPr>
                <w:ins w:id="327" w:author="Jameson, Jacob" w:date="2024-09-12T16:51:00Z" w16du:dateUtc="2024-09-12T20:51:00Z"/>
                <w:color w:val="000000" w:themeColor="text1"/>
              </w:rPr>
            </w:pPr>
          </w:p>
        </w:tc>
        <w:tc>
          <w:tcPr>
            <w:tcW w:w="1926" w:type="dxa"/>
            <w:tcBorders>
              <w:top w:val="nil"/>
              <w:left w:val="nil"/>
              <w:bottom w:val="single" w:sz="4" w:space="0" w:color="auto"/>
              <w:right w:val="nil"/>
            </w:tcBorders>
            <w:tcPrChange w:id="328" w:author="Jameson, Jacob" w:date="2024-09-12T16:53:00Z" w16du:dateUtc="2024-09-12T20:53:00Z">
              <w:tcPr>
                <w:tcW w:w="1926" w:type="dxa"/>
                <w:tcBorders>
                  <w:top w:val="nil"/>
                  <w:left w:val="nil"/>
                  <w:bottom w:val="single" w:sz="4" w:space="0" w:color="auto"/>
                  <w:right w:val="nil"/>
                </w:tcBorders>
              </w:tcPr>
            </w:tcPrChange>
          </w:tcPr>
          <w:p w14:paraId="66982D32" w14:textId="3FF34FB9" w:rsidR="000A2ACD" w:rsidRDefault="000A2ACD" w:rsidP="000A2ACD">
            <w:pPr>
              <w:jc w:val="center"/>
              <w:rPr>
                <w:ins w:id="329" w:author="Jameson, Jacob" w:date="2024-09-12T16:51:00Z" w16du:dateUtc="2024-09-12T20:51:00Z"/>
                <w:color w:val="000000" w:themeColor="text1"/>
              </w:rPr>
            </w:pPr>
            <w:ins w:id="330" w:author="Jameson, Jacob" w:date="2024-09-12T16:52:00Z" w16du:dateUtc="2024-09-12T20:52:00Z">
              <w:r>
                <w:rPr>
                  <w:color w:val="000000" w:themeColor="text1"/>
                </w:rPr>
                <w:t>Model 1</w:t>
              </w:r>
            </w:ins>
          </w:p>
        </w:tc>
        <w:tc>
          <w:tcPr>
            <w:tcW w:w="1854" w:type="dxa"/>
            <w:tcBorders>
              <w:top w:val="nil"/>
              <w:left w:val="nil"/>
              <w:bottom w:val="single" w:sz="4" w:space="0" w:color="auto"/>
              <w:right w:val="nil"/>
            </w:tcBorders>
            <w:tcPrChange w:id="331" w:author="Jameson, Jacob" w:date="2024-09-12T16:53:00Z" w16du:dateUtc="2024-09-12T20:53:00Z">
              <w:tcPr>
                <w:tcW w:w="1854" w:type="dxa"/>
                <w:tcBorders>
                  <w:top w:val="nil"/>
                  <w:left w:val="nil"/>
                  <w:bottom w:val="single" w:sz="4" w:space="0" w:color="auto"/>
                  <w:right w:val="nil"/>
                </w:tcBorders>
              </w:tcPr>
            </w:tcPrChange>
          </w:tcPr>
          <w:p w14:paraId="770AC861" w14:textId="74463AA7" w:rsidR="000A2ACD" w:rsidRDefault="000A2ACD" w:rsidP="000A2ACD">
            <w:pPr>
              <w:jc w:val="center"/>
              <w:rPr>
                <w:ins w:id="332" w:author="Jameson, Jacob" w:date="2024-09-12T16:51:00Z" w16du:dateUtc="2024-09-12T20:51:00Z"/>
                <w:color w:val="000000" w:themeColor="text1"/>
              </w:rPr>
            </w:pPr>
            <w:ins w:id="333" w:author="Jameson, Jacob" w:date="2024-09-12T16:52:00Z" w16du:dateUtc="2024-09-12T20:52:00Z">
              <w:r>
                <w:rPr>
                  <w:color w:val="000000" w:themeColor="text1"/>
                </w:rPr>
                <w:t>Model 2</w:t>
              </w:r>
            </w:ins>
          </w:p>
        </w:tc>
        <w:tc>
          <w:tcPr>
            <w:tcW w:w="2178" w:type="dxa"/>
            <w:tcBorders>
              <w:top w:val="nil"/>
              <w:left w:val="nil"/>
              <w:bottom w:val="single" w:sz="4" w:space="0" w:color="auto"/>
              <w:right w:val="single" w:sz="4" w:space="0" w:color="auto"/>
            </w:tcBorders>
            <w:tcPrChange w:id="334" w:author="Jameson, Jacob" w:date="2024-09-12T16:53:00Z" w16du:dateUtc="2024-09-12T20:53:00Z">
              <w:tcPr>
                <w:tcW w:w="2178" w:type="dxa"/>
                <w:tcBorders>
                  <w:top w:val="nil"/>
                  <w:left w:val="nil"/>
                  <w:bottom w:val="single" w:sz="4" w:space="0" w:color="auto"/>
                  <w:right w:val="single" w:sz="4" w:space="0" w:color="auto"/>
                </w:tcBorders>
              </w:tcPr>
            </w:tcPrChange>
          </w:tcPr>
          <w:p w14:paraId="73B61CAF" w14:textId="45451FB0" w:rsidR="000A2ACD" w:rsidRDefault="000A2ACD" w:rsidP="000A2ACD">
            <w:pPr>
              <w:jc w:val="center"/>
              <w:rPr>
                <w:ins w:id="335" w:author="Jameson, Jacob" w:date="2024-09-12T16:51:00Z" w16du:dateUtc="2024-09-12T20:51:00Z"/>
                <w:color w:val="000000" w:themeColor="text1"/>
              </w:rPr>
            </w:pPr>
            <w:ins w:id="336" w:author="Jameson, Jacob" w:date="2024-09-12T16:52:00Z" w16du:dateUtc="2024-09-12T20:52:00Z">
              <w:r>
                <w:rPr>
                  <w:color w:val="000000" w:themeColor="text1"/>
                </w:rPr>
                <w:t>Model 3</w:t>
              </w:r>
            </w:ins>
          </w:p>
        </w:tc>
      </w:tr>
      <w:tr w:rsidR="000A2ACD" w:rsidRPr="00DF63EB" w14:paraId="2D5F8249" w14:textId="77777777" w:rsidTr="000A2ACD">
        <w:trPr>
          <w:ins w:id="337" w:author="Jameson, Jacob" w:date="2024-09-12T16:53:00Z" w16du:dateUtc="2024-09-12T20:53:00Z"/>
        </w:trPr>
        <w:tc>
          <w:tcPr>
            <w:tcW w:w="3775" w:type="dxa"/>
            <w:tcBorders>
              <w:top w:val="single" w:sz="4" w:space="0" w:color="auto"/>
              <w:left w:val="single" w:sz="4" w:space="0" w:color="auto"/>
              <w:bottom w:val="nil"/>
              <w:right w:val="nil"/>
            </w:tcBorders>
            <w:tcPrChange w:id="338" w:author="Jameson, Jacob" w:date="2024-09-12T16:53:00Z" w16du:dateUtc="2024-09-12T20:53:00Z">
              <w:tcPr>
                <w:tcW w:w="3775" w:type="dxa"/>
                <w:tcBorders>
                  <w:top w:val="single" w:sz="4" w:space="0" w:color="auto"/>
                  <w:left w:val="single" w:sz="4" w:space="0" w:color="auto"/>
                  <w:bottom w:val="nil"/>
                  <w:right w:val="nil"/>
                </w:tcBorders>
              </w:tcPr>
            </w:tcPrChange>
          </w:tcPr>
          <w:p w14:paraId="5C0EEE02" w14:textId="77777777" w:rsidR="000A2ACD" w:rsidRPr="000A2ACD" w:rsidRDefault="000A2ACD" w:rsidP="000A2ACD">
            <w:pPr>
              <w:rPr>
                <w:ins w:id="339" w:author="Jameson, Jacob" w:date="2024-09-12T16:53:00Z" w16du:dateUtc="2024-09-12T20:53:00Z"/>
                <w:i/>
                <w:iCs/>
                <w:color w:val="000000" w:themeColor="text1"/>
              </w:rPr>
            </w:pPr>
          </w:p>
        </w:tc>
        <w:tc>
          <w:tcPr>
            <w:tcW w:w="1926" w:type="dxa"/>
            <w:tcBorders>
              <w:top w:val="single" w:sz="4" w:space="0" w:color="auto"/>
              <w:left w:val="nil"/>
              <w:bottom w:val="nil"/>
              <w:right w:val="nil"/>
            </w:tcBorders>
            <w:tcPrChange w:id="340" w:author="Jameson, Jacob" w:date="2024-09-12T16:53:00Z" w16du:dateUtc="2024-09-12T20:53:00Z">
              <w:tcPr>
                <w:tcW w:w="1926" w:type="dxa"/>
                <w:tcBorders>
                  <w:top w:val="single" w:sz="4" w:space="0" w:color="auto"/>
                  <w:left w:val="nil"/>
                  <w:bottom w:val="nil"/>
                  <w:right w:val="nil"/>
                </w:tcBorders>
              </w:tcPr>
            </w:tcPrChange>
          </w:tcPr>
          <w:p w14:paraId="43CDAE40" w14:textId="77777777" w:rsidR="000A2ACD" w:rsidRPr="00DF63EB" w:rsidRDefault="000A2ACD" w:rsidP="000A2ACD">
            <w:pPr>
              <w:jc w:val="center"/>
              <w:rPr>
                <w:ins w:id="341" w:author="Jameson, Jacob" w:date="2024-09-12T16:53:00Z" w16du:dateUtc="2024-09-12T20:53:00Z"/>
                <w:color w:val="000000" w:themeColor="text1"/>
              </w:rPr>
            </w:pPr>
          </w:p>
        </w:tc>
        <w:tc>
          <w:tcPr>
            <w:tcW w:w="1854" w:type="dxa"/>
            <w:tcBorders>
              <w:top w:val="single" w:sz="4" w:space="0" w:color="auto"/>
              <w:left w:val="nil"/>
              <w:bottom w:val="nil"/>
              <w:right w:val="nil"/>
            </w:tcBorders>
            <w:tcPrChange w:id="342" w:author="Jameson, Jacob" w:date="2024-09-12T16:53:00Z" w16du:dateUtc="2024-09-12T20:53:00Z">
              <w:tcPr>
                <w:tcW w:w="1854" w:type="dxa"/>
                <w:tcBorders>
                  <w:top w:val="single" w:sz="4" w:space="0" w:color="auto"/>
                  <w:left w:val="nil"/>
                  <w:bottom w:val="nil"/>
                  <w:right w:val="nil"/>
                </w:tcBorders>
              </w:tcPr>
            </w:tcPrChange>
          </w:tcPr>
          <w:p w14:paraId="44A299D4" w14:textId="77777777" w:rsidR="000A2ACD" w:rsidRDefault="000A2ACD" w:rsidP="000A2ACD">
            <w:pPr>
              <w:jc w:val="center"/>
              <w:rPr>
                <w:ins w:id="343" w:author="Jameson, Jacob" w:date="2024-09-12T16:53:00Z" w16du:dateUtc="2024-09-12T20:53:00Z"/>
                <w:color w:val="000000" w:themeColor="text1"/>
              </w:rPr>
            </w:pPr>
          </w:p>
        </w:tc>
        <w:tc>
          <w:tcPr>
            <w:tcW w:w="2178" w:type="dxa"/>
            <w:tcBorders>
              <w:top w:val="single" w:sz="4" w:space="0" w:color="auto"/>
              <w:left w:val="nil"/>
              <w:bottom w:val="nil"/>
              <w:right w:val="single" w:sz="4" w:space="0" w:color="auto"/>
            </w:tcBorders>
            <w:tcPrChange w:id="344" w:author="Jameson, Jacob" w:date="2024-09-12T16:53:00Z" w16du:dateUtc="2024-09-12T20:53:00Z">
              <w:tcPr>
                <w:tcW w:w="2178" w:type="dxa"/>
                <w:tcBorders>
                  <w:top w:val="single" w:sz="4" w:space="0" w:color="auto"/>
                  <w:left w:val="nil"/>
                  <w:bottom w:val="nil"/>
                  <w:right w:val="single" w:sz="4" w:space="0" w:color="auto"/>
                </w:tcBorders>
              </w:tcPr>
            </w:tcPrChange>
          </w:tcPr>
          <w:p w14:paraId="2CF425EB" w14:textId="77777777" w:rsidR="000A2ACD" w:rsidRPr="00DF63EB" w:rsidRDefault="000A2ACD" w:rsidP="000A2ACD">
            <w:pPr>
              <w:jc w:val="center"/>
              <w:rPr>
                <w:ins w:id="345" w:author="Jameson, Jacob" w:date="2024-09-12T16:53:00Z" w16du:dateUtc="2024-09-12T20:53:00Z"/>
                <w:color w:val="000000" w:themeColor="text1"/>
              </w:rPr>
            </w:pPr>
          </w:p>
        </w:tc>
      </w:tr>
      <w:tr w:rsidR="000A2ACD" w:rsidRPr="00DF63EB" w14:paraId="42D7A959" w14:textId="77777777" w:rsidTr="000A2ACD">
        <w:trPr>
          <w:ins w:id="346" w:author="Jameson, Jacob" w:date="2024-09-12T16:21:00Z" w16du:dateUtc="2024-09-12T20:21:00Z"/>
        </w:trPr>
        <w:tc>
          <w:tcPr>
            <w:tcW w:w="3775" w:type="dxa"/>
            <w:tcBorders>
              <w:top w:val="nil"/>
              <w:left w:val="single" w:sz="4" w:space="0" w:color="auto"/>
              <w:bottom w:val="nil"/>
              <w:right w:val="nil"/>
            </w:tcBorders>
            <w:tcPrChange w:id="347" w:author="Jameson, Jacob" w:date="2024-09-12T16:53:00Z" w16du:dateUtc="2024-09-12T20:53:00Z">
              <w:tcPr>
                <w:tcW w:w="3775" w:type="dxa"/>
                <w:tcBorders>
                  <w:top w:val="single" w:sz="4" w:space="0" w:color="auto"/>
                  <w:left w:val="single" w:sz="4" w:space="0" w:color="auto"/>
                  <w:bottom w:val="nil"/>
                  <w:right w:val="nil"/>
                </w:tcBorders>
              </w:tcPr>
            </w:tcPrChange>
          </w:tcPr>
          <w:p w14:paraId="10109680" w14:textId="46954532" w:rsidR="000A2ACD" w:rsidRPr="000A2ACD" w:rsidRDefault="000A2ACD" w:rsidP="000A2ACD">
            <w:pPr>
              <w:rPr>
                <w:ins w:id="348" w:author="Jameson, Jacob" w:date="2024-09-12T16:21:00Z" w16du:dateUtc="2024-09-12T20:21:00Z"/>
                <w:i/>
                <w:iCs/>
                <w:color w:val="000000" w:themeColor="text1"/>
                <w:rPrChange w:id="349" w:author="Jameson, Jacob" w:date="2024-09-12T16:51:00Z" w16du:dateUtc="2024-09-12T20:51:00Z">
                  <w:rPr>
                    <w:ins w:id="350" w:author="Jameson, Jacob" w:date="2024-09-12T16:21:00Z" w16du:dateUtc="2024-09-12T20:21:00Z"/>
                    <w:color w:val="000000" w:themeColor="text1"/>
                  </w:rPr>
                </w:rPrChange>
              </w:rPr>
            </w:pPr>
            <w:proofErr w:type="gramStart"/>
            <w:ins w:id="351" w:author="Jameson, Jacob" w:date="2024-09-12T16:47:00Z" w16du:dateUtc="2024-09-12T20:47:00Z">
              <w:r w:rsidRPr="000A2ACD">
                <w:rPr>
                  <w:i/>
                  <w:iCs/>
                  <w:color w:val="000000" w:themeColor="text1"/>
                  <w:rPrChange w:id="352" w:author="Jameson, Jacob" w:date="2024-09-12T16:51:00Z" w16du:dateUtc="2024-09-12T20:51:00Z">
                    <w:rPr>
                      <w:color w:val="000000" w:themeColor="text1"/>
                    </w:rPr>
                  </w:rPrChange>
                </w:rPr>
                <w:t>Ln(</w:t>
              </w:r>
              <w:proofErr w:type="gramEnd"/>
              <w:r w:rsidRPr="000A2ACD">
                <w:rPr>
                  <w:i/>
                  <w:iCs/>
                  <w:color w:val="000000" w:themeColor="text1"/>
                  <w:rPrChange w:id="353" w:author="Jameson, Jacob" w:date="2024-09-12T16:51:00Z" w16du:dateUtc="2024-09-12T20:51:00Z">
                    <w:rPr>
                      <w:color w:val="000000" w:themeColor="text1"/>
                    </w:rPr>
                  </w:rPrChange>
                </w:rPr>
                <w:t>LOS)</w:t>
              </w:r>
            </w:ins>
          </w:p>
        </w:tc>
        <w:tc>
          <w:tcPr>
            <w:tcW w:w="1926" w:type="dxa"/>
            <w:tcBorders>
              <w:top w:val="nil"/>
              <w:left w:val="nil"/>
              <w:bottom w:val="nil"/>
              <w:right w:val="nil"/>
            </w:tcBorders>
            <w:tcPrChange w:id="354" w:author="Jameson, Jacob" w:date="2024-09-12T16:53:00Z" w16du:dateUtc="2024-09-12T20:53:00Z">
              <w:tcPr>
                <w:tcW w:w="1926" w:type="dxa"/>
                <w:tcBorders>
                  <w:top w:val="single" w:sz="4" w:space="0" w:color="auto"/>
                  <w:left w:val="nil"/>
                  <w:bottom w:val="nil"/>
                  <w:right w:val="nil"/>
                </w:tcBorders>
              </w:tcPr>
            </w:tcPrChange>
          </w:tcPr>
          <w:p w14:paraId="676A5423" w14:textId="20A4CC43" w:rsidR="000A2ACD" w:rsidRPr="00DF63EB" w:rsidRDefault="000A2ACD" w:rsidP="000A2ACD">
            <w:pPr>
              <w:jc w:val="center"/>
              <w:rPr>
                <w:ins w:id="355" w:author="Jameson, Jacob" w:date="2024-09-12T16:21:00Z" w16du:dateUtc="2024-09-12T20:21:00Z"/>
                <w:color w:val="000000" w:themeColor="text1"/>
                <w:vertAlign w:val="superscript"/>
              </w:rPr>
            </w:pPr>
            <w:ins w:id="356" w:author="Jameson, Jacob" w:date="2024-09-12T16:21:00Z" w16du:dateUtc="2024-09-12T20:21:00Z">
              <w:r w:rsidRPr="00DF63EB">
                <w:rPr>
                  <w:color w:val="000000" w:themeColor="text1"/>
                </w:rPr>
                <w:t>0.0</w:t>
              </w:r>
            </w:ins>
            <w:ins w:id="357" w:author="Jameson, Jacob" w:date="2024-09-12T16:27:00Z" w16du:dateUtc="2024-09-12T20:27:00Z">
              <w:r>
                <w:rPr>
                  <w:color w:val="000000" w:themeColor="text1"/>
                </w:rPr>
                <w:t>67</w:t>
              </w:r>
            </w:ins>
            <w:ins w:id="358" w:author="Jameson, Jacob" w:date="2024-09-12T16:21:00Z" w16du:dateUtc="2024-09-12T20:21:00Z">
              <w:r w:rsidRPr="00DF63EB">
                <w:rPr>
                  <w:color w:val="000000" w:themeColor="text1"/>
                  <w:vertAlign w:val="superscript"/>
                </w:rPr>
                <w:t>*</w:t>
              </w:r>
            </w:ins>
            <w:ins w:id="359" w:author="Jameson, Jacob" w:date="2024-09-12T16:28:00Z" w16du:dateUtc="2024-09-12T20:28:00Z">
              <w:r>
                <w:rPr>
                  <w:color w:val="000000" w:themeColor="text1"/>
                  <w:vertAlign w:val="superscript"/>
                </w:rPr>
                <w:t>*</w:t>
              </w:r>
            </w:ins>
            <w:ins w:id="360" w:author="Jameson, Jacob" w:date="2024-09-12T16:21:00Z" w16du:dateUtc="2024-09-12T20:21:00Z">
              <w:r w:rsidRPr="00DF63EB">
                <w:rPr>
                  <w:color w:val="000000" w:themeColor="text1"/>
                  <w:vertAlign w:val="superscript"/>
                </w:rPr>
                <w:t>*</w:t>
              </w:r>
            </w:ins>
          </w:p>
          <w:p w14:paraId="752A9FEC" w14:textId="728A1D09" w:rsidR="000A2ACD" w:rsidRPr="00DF63EB" w:rsidRDefault="000A2ACD" w:rsidP="000A2ACD">
            <w:pPr>
              <w:jc w:val="center"/>
              <w:rPr>
                <w:ins w:id="361" w:author="Jameson, Jacob" w:date="2024-09-12T16:21:00Z" w16du:dateUtc="2024-09-12T20:21:00Z"/>
                <w:color w:val="000000" w:themeColor="text1"/>
              </w:rPr>
            </w:pPr>
            <w:ins w:id="362" w:author="Jameson, Jacob" w:date="2024-09-12T16:27:00Z" w16du:dateUtc="2024-09-12T20:27:00Z">
              <w:r>
                <w:rPr>
                  <w:color w:val="000000" w:themeColor="text1"/>
                </w:rPr>
                <w:t>[</w:t>
              </w:r>
            </w:ins>
            <w:proofErr w:type="gramStart"/>
            <w:ins w:id="363" w:author="Jameson, Jacob" w:date="2024-09-12T16:28:00Z" w16du:dateUtc="2024-09-12T20:28:00Z">
              <w:r>
                <w:rPr>
                  <w:color w:val="000000" w:themeColor="text1"/>
                </w:rPr>
                <w:t>0.021 ;</w:t>
              </w:r>
              <w:proofErr w:type="gramEnd"/>
              <w:r>
                <w:rPr>
                  <w:color w:val="000000" w:themeColor="text1"/>
                </w:rPr>
                <w:t xml:space="preserve"> 0.112</w:t>
              </w:r>
            </w:ins>
            <w:ins w:id="364" w:author="Jameson, Jacob" w:date="2024-09-12T16:27:00Z" w16du:dateUtc="2024-09-12T20:27:00Z">
              <w:r>
                <w:rPr>
                  <w:color w:val="000000" w:themeColor="text1"/>
                </w:rPr>
                <w:t>]</w:t>
              </w:r>
            </w:ins>
          </w:p>
        </w:tc>
        <w:tc>
          <w:tcPr>
            <w:tcW w:w="1854" w:type="dxa"/>
            <w:tcBorders>
              <w:top w:val="nil"/>
              <w:left w:val="nil"/>
              <w:bottom w:val="nil"/>
              <w:right w:val="nil"/>
            </w:tcBorders>
            <w:tcPrChange w:id="365" w:author="Jameson, Jacob" w:date="2024-09-12T16:53:00Z" w16du:dateUtc="2024-09-12T20:53:00Z">
              <w:tcPr>
                <w:tcW w:w="1854" w:type="dxa"/>
                <w:tcBorders>
                  <w:top w:val="single" w:sz="4" w:space="0" w:color="auto"/>
                  <w:left w:val="nil"/>
                  <w:bottom w:val="nil"/>
                  <w:right w:val="nil"/>
                </w:tcBorders>
              </w:tcPr>
            </w:tcPrChange>
          </w:tcPr>
          <w:p w14:paraId="7F461F6F" w14:textId="443B99D5" w:rsidR="000A2ACD" w:rsidRPr="00DF63EB" w:rsidRDefault="000A2ACD" w:rsidP="000A2ACD">
            <w:pPr>
              <w:jc w:val="center"/>
              <w:rPr>
                <w:ins w:id="366" w:author="Jameson, Jacob" w:date="2024-09-12T16:21:00Z" w16du:dateUtc="2024-09-12T20:21:00Z"/>
                <w:color w:val="000000" w:themeColor="text1"/>
                <w:vertAlign w:val="superscript"/>
              </w:rPr>
            </w:pPr>
            <w:ins w:id="367" w:author="Jameson, Jacob" w:date="2024-09-12T16:28:00Z" w16du:dateUtc="2024-09-12T20:28:00Z">
              <w:r>
                <w:rPr>
                  <w:color w:val="000000" w:themeColor="text1"/>
                </w:rPr>
                <w:t>0.044</w:t>
              </w:r>
            </w:ins>
            <w:ins w:id="368" w:author="Jameson, Jacob" w:date="2024-09-12T16:21:00Z" w16du:dateUtc="2024-09-12T20:21:00Z">
              <w:r w:rsidRPr="00DF63EB">
                <w:rPr>
                  <w:color w:val="000000" w:themeColor="text1"/>
                  <w:vertAlign w:val="superscript"/>
                </w:rPr>
                <w:t>**</w:t>
              </w:r>
            </w:ins>
          </w:p>
          <w:p w14:paraId="4030EB85" w14:textId="0BF13A6C" w:rsidR="000A2ACD" w:rsidRPr="00DF63EB" w:rsidRDefault="000A2ACD" w:rsidP="000A2ACD">
            <w:pPr>
              <w:jc w:val="center"/>
              <w:rPr>
                <w:ins w:id="369" w:author="Jameson, Jacob" w:date="2024-09-12T16:21:00Z" w16du:dateUtc="2024-09-12T20:21:00Z"/>
                <w:color w:val="000000" w:themeColor="text1"/>
              </w:rPr>
            </w:pPr>
            <w:ins w:id="370" w:author="Jameson, Jacob" w:date="2024-09-12T16:29:00Z" w16du:dateUtc="2024-09-12T20:29:00Z">
              <w:r>
                <w:rPr>
                  <w:color w:val="000000" w:themeColor="text1"/>
                </w:rPr>
                <w:t>[</w:t>
              </w:r>
              <w:proofErr w:type="gramStart"/>
              <w:r>
                <w:rPr>
                  <w:color w:val="000000" w:themeColor="text1"/>
                </w:rPr>
                <w:t>0.005 ;</w:t>
              </w:r>
              <w:proofErr w:type="gramEnd"/>
              <w:r>
                <w:rPr>
                  <w:color w:val="000000" w:themeColor="text1"/>
                </w:rPr>
                <w:t xml:space="preserve"> 0.084]</w:t>
              </w:r>
            </w:ins>
          </w:p>
        </w:tc>
        <w:tc>
          <w:tcPr>
            <w:tcW w:w="2178" w:type="dxa"/>
            <w:tcBorders>
              <w:top w:val="nil"/>
              <w:left w:val="nil"/>
              <w:bottom w:val="nil"/>
              <w:right w:val="single" w:sz="4" w:space="0" w:color="auto"/>
            </w:tcBorders>
            <w:tcPrChange w:id="371" w:author="Jameson, Jacob" w:date="2024-09-12T16:53:00Z" w16du:dateUtc="2024-09-12T20:53:00Z">
              <w:tcPr>
                <w:tcW w:w="2178" w:type="dxa"/>
                <w:tcBorders>
                  <w:top w:val="single" w:sz="4" w:space="0" w:color="auto"/>
                  <w:left w:val="nil"/>
                  <w:bottom w:val="nil"/>
                  <w:right w:val="single" w:sz="4" w:space="0" w:color="auto"/>
                </w:tcBorders>
              </w:tcPr>
            </w:tcPrChange>
          </w:tcPr>
          <w:p w14:paraId="2FC83372" w14:textId="3FCEA0EC" w:rsidR="000A2ACD" w:rsidRPr="00DF63EB" w:rsidRDefault="000A2ACD" w:rsidP="000A2ACD">
            <w:pPr>
              <w:jc w:val="center"/>
              <w:rPr>
                <w:ins w:id="372" w:author="Jameson, Jacob" w:date="2024-09-12T16:21:00Z" w16du:dateUtc="2024-09-12T20:21:00Z"/>
                <w:color w:val="000000" w:themeColor="text1"/>
                <w:vertAlign w:val="superscript"/>
              </w:rPr>
            </w:pPr>
            <w:ins w:id="373" w:author="Jameson, Jacob" w:date="2024-09-12T16:21:00Z" w16du:dateUtc="2024-09-12T20:21:00Z">
              <w:r w:rsidRPr="00DF63EB">
                <w:rPr>
                  <w:color w:val="000000" w:themeColor="text1"/>
                </w:rPr>
                <w:t>0.0</w:t>
              </w:r>
            </w:ins>
            <w:ins w:id="374" w:author="Jameson, Jacob" w:date="2024-09-12T16:29:00Z" w16du:dateUtc="2024-09-12T20:29:00Z">
              <w:r>
                <w:rPr>
                  <w:color w:val="000000" w:themeColor="text1"/>
                </w:rPr>
                <w:t>44</w:t>
              </w:r>
            </w:ins>
            <w:ins w:id="375" w:author="Jameson, Jacob" w:date="2024-09-12T16:21:00Z" w16du:dateUtc="2024-09-12T20:21:00Z">
              <w:r w:rsidRPr="00DF63EB">
                <w:rPr>
                  <w:color w:val="000000" w:themeColor="text1"/>
                  <w:vertAlign w:val="superscript"/>
                </w:rPr>
                <w:t>**</w:t>
              </w:r>
            </w:ins>
          </w:p>
          <w:p w14:paraId="2E6A65FF" w14:textId="39D41E68" w:rsidR="000A2ACD" w:rsidRPr="00DF63EB" w:rsidRDefault="000A2ACD" w:rsidP="000A2ACD">
            <w:pPr>
              <w:jc w:val="center"/>
              <w:rPr>
                <w:ins w:id="376" w:author="Jameson, Jacob" w:date="2024-09-12T16:21:00Z" w16du:dateUtc="2024-09-12T20:21:00Z"/>
                <w:color w:val="000000" w:themeColor="text1"/>
              </w:rPr>
            </w:pPr>
            <w:ins w:id="377" w:author="Jameson, Jacob" w:date="2024-09-12T16:29:00Z" w16du:dateUtc="2024-09-12T20:29:00Z">
              <w:r>
                <w:rPr>
                  <w:color w:val="000000" w:themeColor="text1"/>
                </w:rPr>
                <w:t>[</w:t>
              </w:r>
              <w:proofErr w:type="gramStart"/>
              <w:r>
                <w:rPr>
                  <w:color w:val="000000" w:themeColor="text1"/>
                </w:rPr>
                <w:t>0.005 ;</w:t>
              </w:r>
              <w:proofErr w:type="gramEnd"/>
              <w:r>
                <w:rPr>
                  <w:color w:val="000000" w:themeColor="text1"/>
                </w:rPr>
                <w:t xml:space="preserve"> 0.084]</w:t>
              </w:r>
            </w:ins>
          </w:p>
        </w:tc>
      </w:tr>
      <w:tr w:rsidR="000A2ACD" w:rsidRPr="00DF63EB" w14:paraId="1B7B8314" w14:textId="77777777" w:rsidTr="007D7AD5">
        <w:trPr>
          <w:ins w:id="378" w:author="Jameson, Jacob" w:date="2024-09-12T16:21:00Z" w16du:dateUtc="2024-09-12T20:21:00Z"/>
        </w:trPr>
        <w:tc>
          <w:tcPr>
            <w:tcW w:w="3775" w:type="dxa"/>
            <w:tcBorders>
              <w:top w:val="nil"/>
              <w:left w:val="single" w:sz="4" w:space="0" w:color="auto"/>
              <w:bottom w:val="nil"/>
              <w:right w:val="nil"/>
            </w:tcBorders>
          </w:tcPr>
          <w:p w14:paraId="6688A0A2" w14:textId="77777777" w:rsidR="000A2ACD" w:rsidRPr="00DF63EB" w:rsidRDefault="000A2ACD" w:rsidP="000A2ACD">
            <w:pPr>
              <w:rPr>
                <w:ins w:id="379" w:author="Jameson, Jacob" w:date="2024-09-12T16:21:00Z" w16du:dateUtc="2024-09-12T20:21:00Z"/>
                <w:color w:val="000000" w:themeColor="text1"/>
              </w:rPr>
            </w:pPr>
          </w:p>
        </w:tc>
        <w:tc>
          <w:tcPr>
            <w:tcW w:w="1926" w:type="dxa"/>
            <w:tcBorders>
              <w:top w:val="nil"/>
              <w:left w:val="nil"/>
              <w:bottom w:val="nil"/>
              <w:right w:val="nil"/>
            </w:tcBorders>
          </w:tcPr>
          <w:p w14:paraId="228756DF" w14:textId="77777777" w:rsidR="000A2ACD" w:rsidRPr="00DF63EB" w:rsidRDefault="000A2ACD" w:rsidP="000A2ACD">
            <w:pPr>
              <w:jc w:val="center"/>
              <w:rPr>
                <w:ins w:id="380" w:author="Jameson, Jacob" w:date="2024-09-12T16:21:00Z" w16du:dateUtc="2024-09-12T20:21:00Z"/>
                <w:color w:val="000000" w:themeColor="text1"/>
              </w:rPr>
            </w:pPr>
          </w:p>
        </w:tc>
        <w:tc>
          <w:tcPr>
            <w:tcW w:w="1854" w:type="dxa"/>
            <w:tcBorders>
              <w:top w:val="nil"/>
              <w:left w:val="nil"/>
              <w:bottom w:val="nil"/>
              <w:right w:val="nil"/>
            </w:tcBorders>
          </w:tcPr>
          <w:p w14:paraId="3D1C71B1" w14:textId="77777777" w:rsidR="000A2ACD" w:rsidRPr="00DF63EB" w:rsidRDefault="000A2ACD" w:rsidP="000A2ACD">
            <w:pPr>
              <w:jc w:val="center"/>
              <w:rPr>
                <w:ins w:id="381" w:author="Jameson, Jacob" w:date="2024-09-12T16:21:00Z" w16du:dateUtc="2024-09-12T20:21:00Z"/>
                <w:color w:val="000000" w:themeColor="text1"/>
              </w:rPr>
            </w:pPr>
          </w:p>
        </w:tc>
        <w:tc>
          <w:tcPr>
            <w:tcW w:w="2178" w:type="dxa"/>
            <w:tcBorders>
              <w:top w:val="nil"/>
              <w:left w:val="nil"/>
              <w:bottom w:val="nil"/>
              <w:right w:val="single" w:sz="4" w:space="0" w:color="auto"/>
            </w:tcBorders>
          </w:tcPr>
          <w:p w14:paraId="0742747D" w14:textId="77777777" w:rsidR="000A2ACD" w:rsidRPr="00DF63EB" w:rsidRDefault="000A2ACD" w:rsidP="000A2ACD">
            <w:pPr>
              <w:jc w:val="center"/>
              <w:rPr>
                <w:ins w:id="382" w:author="Jameson, Jacob" w:date="2024-09-12T16:21:00Z" w16du:dateUtc="2024-09-12T20:21:00Z"/>
                <w:color w:val="000000" w:themeColor="text1"/>
              </w:rPr>
            </w:pPr>
          </w:p>
        </w:tc>
      </w:tr>
      <w:tr w:rsidR="000A2ACD" w:rsidRPr="00DF63EB" w14:paraId="54CC3A15" w14:textId="77777777" w:rsidTr="007D7AD5">
        <w:trPr>
          <w:ins w:id="383" w:author="Jameson, Jacob" w:date="2024-09-12T16:45:00Z" w16du:dateUtc="2024-09-12T20:45:00Z"/>
        </w:trPr>
        <w:tc>
          <w:tcPr>
            <w:tcW w:w="3775" w:type="dxa"/>
            <w:tcBorders>
              <w:top w:val="nil"/>
              <w:left w:val="single" w:sz="4" w:space="0" w:color="auto"/>
              <w:bottom w:val="nil"/>
              <w:right w:val="nil"/>
            </w:tcBorders>
          </w:tcPr>
          <w:p w14:paraId="19EB8B61" w14:textId="77777777" w:rsidR="000A2ACD" w:rsidRPr="000A2ACD" w:rsidRDefault="000A2ACD" w:rsidP="000A2ACD">
            <w:pPr>
              <w:rPr>
                <w:ins w:id="384" w:author="Jameson, Jacob" w:date="2024-09-12T16:45:00Z" w16du:dateUtc="2024-09-12T20:45:00Z"/>
                <w:color w:val="000000" w:themeColor="text1"/>
                <w:u w:val="single"/>
              </w:rPr>
            </w:pPr>
          </w:p>
        </w:tc>
        <w:tc>
          <w:tcPr>
            <w:tcW w:w="1926" w:type="dxa"/>
            <w:tcBorders>
              <w:top w:val="nil"/>
              <w:left w:val="nil"/>
              <w:bottom w:val="nil"/>
              <w:right w:val="nil"/>
            </w:tcBorders>
          </w:tcPr>
          <w:p w14:paraId="7C4EC022" w14:textId="77777777" w:rsidR="000A2ACD" w:rsidRPr="00DF63EB" w:rsidRDefault="000A2ACD" w:rsidP="000A2ACD">
            <w:pPr>
              <w:jc w:val="center"/>
              <w:rPr>
                <w:ins w:id="385" w:author="Jameson, Jacob" w:date="2024-09-12T16:45:00Z" w16du:dateUtc="2024-09-12T20:45:00Z"/>
                <w:color w:val="000000" w:themeColor="text1"/>
              </w:rPr>
            </w:pPr>
          </w:p>
        </w:tc>
        <w:tc>
          <w:tcPr>
            <w:tcW w:w="1854" w:type="dxa"/>
            <w:tcBorders>
              <w:top w:val="nil"/>
              <w:left w:val="nil"/>
              <w:bottom w:val="nil"/>
              <w:right w:val="nil"/>
            </w:tcBorders>
          </w:tcPr>
          <w:p w14:paraId="742DC585" w14:textId="77777777" w:rsidR="000A2ACD" w:rsidRPr="00DF63EB" w:rsidRDefault="000A2ACD" w:rsidP="000A2ACD">
            <w:pPr>
              <w:jc w:val="center"/>
              <w:rPr>
                <w:ins w:id="386" w:author="Jameson, Jacob" w:date="2024-09-12T16:45:00Z" w16du:dateUtc="2024-09-12T20:45:00Z"/>
                <w:color w:val="000000" w:themeColor="text1"/>
              </w:rPr>
            </w:pPr>
          </w:p>
        </w:tc>
        <w:tc>
          <w:tcPr>
            <w:tcW w:w="2178" w:type="dxa"/>
            <w:tcBorders>
              <w:top w:val="nil"/>
              <w:left w:val="nil"/>
              <w:bottom w:val="nil"/>
              <w:right w:val="single" w:sz="4" w:space="0" w:color="auto"/>
            </w:tcBorders>
          </w:tcPr>
          <w:p w14:paraId="1AFF722F" w14:textId="77777777" w:rsidR="000A2ACD" w:rsidRPr="00DF63EB" w:rsidRDefault="000A2ACD" w:rsidP="000A2ACD">
            <w:pPr>
              <w:jc w:val="center"/>
              <w:rPr>
                <w:ins w:id="387" w:author="Jameson, Jacob" w:date="2024-09-12T16:45:00Z" w16du:dateUtc="2024-09-12T20:45:00Z"/>
                <w:color w:val="000000" w:themeColor="text1"/>
              </w:rPr>
            </w:pPr>
          </w:p>
        </w:tc>
      </w:tr>
      <w:tr w:rsidR="000A2ACD" w:rsidRPr="00DF63EB" w14:paraId="567433A5" w14:textId="77777777" w:rsidTr="007D7AD5">
        <w:trPr>
          <w:ins w:id="388" w:author="Jameson, Jacob" w:date="2024-09-12T16:45:00Z" w16du:dateUtc="2024-09-12T20:45:00Z"/>
        </w:trPr>
        <w:tc>
          <w:tcPr>
            <w:tcW w:w="3775" w:type="dxa"/>
            <w:tcBorders>
              <w:top w:val="nil"/>
              <w:left w:val="single" w:sz="4" w:space="0" w:color="auto"/>
              <w:bottom w:val="nil"/>
              <w:right w:val="nil"/>
            </w:tcBorders>
          </w:tcPr>
          <w:p w14:paraId="39DD1CA2" w14:textId="1FDCCD49" w:rsidR="000A2ACD" w:rsidRPr="000A2ACD" w:rsidRDefault="000A2ACD" w:rsidP="000A2ACD">
            <w:pPr>
              <w:rPr>
                <w:ins w:id="389" w:author="Jameson, Jacob" w:date="2024-09-12T16:45:00Z" w16du:dateUtc="2024-09-12T20:45:00Z"/>
                <w:i/>
                <w:iCs/>
                <w:color w:val="000000" w:themeColor="text1"/>
                <w:u w:val="single"/>
                <w:rPrChange w:id="390" w:author="Jameson, Jacob" w:date="2024-09-12T16:50:00Z" w16du:dateUtc="2024-09-12T20:50:00Z">
                  <w:rPr>
                    <w:ins w:id="391" w:author="Jameson, Jacob" w:date="2024-09-12T16:45:00Z" w16du:dateUtc="2024-09-12T20:45:00Z"/>
                    <w:color w:val="000000" w:themeColor="text1"/>
                    <w:u w:val="single"/>
                  </w:rPr>
                </w:rPrChange>
              </w:rPr>
            </w:pPr>
            <w:ins w:id="392" w:author="Jameson, Jacob" w:date="2024-09-12T16:48:00Z" w16du:dateUtc="2024-09-12T20:48:00Z">
              <w:r w:rsidRPr="000A2ACD">
                <w:rPr>
                  <w:i/>
                  <w:iCs/>
                  <w:color w:val="000000" w:themeColor="text1"/>
                  <w:rPrChange w:id="393" w:author="Jameson, Jacob" w:date="2024-09-12T16:50:00Z" w16du:dateUtc="2024-09-12T20:50:00Z">
                    <w:rPr>
                      <w:color w:val="000000" w:themeColor="text1"/>
                    </w:rPr>
                  </w:rPrChange>
                </w:rPr>
                <w:t>72-Hour Return with Admission</w:t>
              </w:r>
            </w:ins>
          </w:p>
        </w:tc>
        <w:tc>
          <w:tcPr>
            <w:tcW w:w="1926" w:type="dxa"/>
            <w:tcBorders>
              <w:top w:val="nil"/>
              <w:left w:val="nil"/>
              <w:bottom w:val="nil"/>
              <w:right w:val="nil"/>
            </w:tcBorders>
          </w:tcPr>
          <w:p w14:paraId="46D49D97" w14:textId="77777777" w:rsidR="000A2ACD" w:rsidRPr="00DF63EB" w:rsidRDefault="000A2ACD" w:rsidP="000A2ACD">
            <w:pPr>
              <w:jc w:val="center"/>
              <w:rPr>
                <w:ins w:id="394" w:author="Jameson, Jacob" w:date="2024-09-12T16:45:00Z" w16du:dateUtc="2024-09-12T20:45:00Z"/>
                <w:color w:val="000000" w:themeColor="text1"/>
                <w:vertAlign w:val="superscript"/>
              </w:rPr>
            </w:pPr>
            <w:ins w:id="395" w:author="Jameson, Jacob" w:date="2024-09-12T16:45:00Z" w16du:dateUtc="2024-09-12T20:45:00Z">
              <w:r>
                <w:rPr>
                  <w:color w:val="000000" w:themeColor="text1"/>
                </w:rPr>
                <w:t>-0.002</w:t>
              </w:r>
              <w:r w:rsidRPr="00DF63EB">
                <w:rPr>
                  <w:color w:val="000000" w:themeColor="text1"/>
                  <w:vertAlign w:val="superscript"/>
                </w:rPr>
                <w:t>*</w:t>
              </w:r>
              <w:r>
                <w:rPr>
                  <w:color w:val="000000" w:themeColor="text1"/>
                  <w:vertAlign w:val="superscript"/>
                </w:rPr>
                <w:t>*</w:t>
              </w:r>
              <w:r w:rsidRPr="00DF63EB">
                <w:rPr>
                  <w:color w:val="000000" w:themeColor="text1"/>
                  <w:vertAlign w:val="superscript"/>
                </w:rPr>
                <w:t>*</w:t>
              </w:r>
            </w:ins>
          </w:p>
          <w:p w14:paraId="72A046FE" w14:textId="65AE7FDF" w:rsidR="000A2ACD" w:rsidRPr="00DF63EB" w:rsidRDefault="000A2ACD" w:rsidP="000A2ACD">
            <w:pPr>
              <w:jc w:val="center"/>
              <w:rPr>
                <w:ins w:id="396" w:author="Jameson, Jacob" w:date="2024-09-12T16:45:00Z" w16du:dateUtc="2024-09-12T20:45:00Z"/>
                <w:color w:val="000000" w:themeColor="text1"/>
              </w:rPr>
            </w:pPr>
            <w:ins w:id="397" w:author="Jameson, Jacob" w:date="2024-09-12T16:45:00Z" w16du:dateUtc="2024-09-12T20:45:00Z">
              <w:r>
                <w:rPr>
                  <w:color w:val="000000" w:themeColor="text1"/>
                </w:rPr>
                <w:t>[-0.</w:t>
              </w:r>
              <w:proofErr w:type="gramStart"/>
              <w:r>
                <w:rPr>
                  <w:color w:val="000000" w:themeColor="text1"/>
                </w:rPr>
                <w:t>003 ;</w:t>
              </w:r>
              <w:proofErr w:type="gramEnd"/>
              <w:r>
                <w:rPr>
                  <w:color w:val="000000" w:themeColor="text1"/>
                </w:rPr>
                <w:t xml:space="preserve"> -0.001]</w:t>
              </w:r>
            </w:ins>
          </w:p>
        </w:tc>
        <w:tc>
          <w:tcPr>
            <w:tcW w:w="1854" w:type="dxa"/>
            <w:tcBorders>
              <w:top w:val="nil"/>
              <w:left w:val="nil"/>
              <w:bottom w:val="nil"/>
              <w:right w:val="nil"/>
            </w:tcBorders>
          </w:tcPr>
          <w:p w14:paraId="726C7BEE" w14:textId="5ECDF514" w:rsidR="000A2ACD" w:rsidRPr="00DF63EB" w:rsidRDefault="000A2ACD" w:rsidP="000A2ACD">
            <w:pPr>
              <w:jc w:val="center"/>
              <w:rPr>
                <w:ins w:id="398" w:author="Jameson, Jacob" w:date="2024-09-12T16:45:00Z" w16du:dateUtc="2024-09-12T20:45:00Z"/>
                <w:color w:val="000000" w:themeColor="text1"/>
                <w:vertAlign w:val="superscript"/>
              </w:rPr>
            </w:pPr>
            <w:ins w:id="399" w:author="Jameson, Jacob" w:date="2024-09-12T16:45:00Z" w16du:dateUtc="2024-09-12T20:45:00Z">
              <w:r>
                <w:rPr>
                  <w:color w:val="000000" w:themeColor="text1"/>
                </w:rPr>
                <w:t>-0.002</w:t>
              </w:r>
              <w:r w:rsidRPr="00DF63EB">
                <w:rPr>
                  <w:color w:val="000000" w:themeColor="text1"/>
                  <w:vertAlign w:val="superscript"/>
                </w:rPr>
                <w:t>**</w:t>
              </w:r>
            </w:ins>
            <w:ins w:id="400" w:author="Jameson, Jacob" w:date="2024-09-12T17:40:00Z" w16du:dateUtc="2024-09-12T21:40:00Z">
              <w:r w:rsidR="00745DE8">
                <w:rPr>
                  <w:color w:val="000000" w:themeColor="text1"/>
                  <w:vertAlign w:val="superscript"/>
                </w:rPr>
                <w:t>*</w:t>
              </w:r>
            </w:ins>
          </w:p>
          <w:p w14:paraId="09D07DCE" w14:textId="46DB4535" w:rsidR="000A2ACD" w:rsidRPr="00DF63EB" w:rsidRDefault="000A2ACD" w:rsidP="000A2ACD">
            <w:pPr>
              <w:jc w:val="center"/>
              <w:rPr>
                <w:ins w:id="401" w:author="Jameson, Jacob" w:date="2024-09-12T16:45:00Z" w16du:dateUtc="2024-09-12T20:45:00Z"/>
                <w:color w:val="000000" w:themeColor="text1"/>
              </w:rPr>
            </w:pPr>
            <w:ins w:id="402" w:author="Jameson, Jacob" w:date="2024-09-12T16:45:00Z" w16du:dateUtc="2024-09-12T20:45:00Z">
              <w:r>
                <w:rPr>
                  <w:color w:val="000000" w:themeColor="text1"/>
                </w:rPr>
                <w:t>[-0.</w:t>
              </w:r>
              <w:proofErr w:type="gramStart"/>
              <w:r>
                <w:rPr>
                  <w:color w:val="000000" w:themeColor="text1"/>
                </w:rPr>
                <w:t>003 ;</w:t>
              </w:r>
              <w:proofErr w:type="gramEnd"/>
              <w:r>
                <w:rPr>
                  <w:color w:val="000000" w:themeColor="text1"/>
                </w:rPr>
                <w:t xml:space="preserve"> -0.001]</w:t>
              </w:r>
            </w:ins>
          </w:p>
        </w:tc>
        <w:tc>
          <w:tcPr>
            <w:tcW w:w="2178" w:type="dxa"/>
            <w:tcBorders>
              <w:top w:val="nil"/>
              <w:left w:val="nil"/>
              <w:bottom w:val="nil"/>
              <w:right w:val="single" w:sz="4" w:space="0" w:color="auto"/>
            </w:tcBorders>
          </w:tcPr>
          <w:p w14:paraId="64FAE3BC" w14:textId="3FA28E61" w:rsidR="000A2ACD" w:rsidRPr="00DF63EB" w:rsidRDefault="000A2ACD" w:rsidP="000A2ACD">
            <w:pPr>
              <w:jc w:val="center"/>
              <w:rPr>
                <w:ins w:id="403" w:author="Jameson, Jacob" w:date="2024-09-12T16:45:00Z" w16du:dateUtc="2024-09-12T20:45:00Z"/>
                <w:color w:val="000000" w:themeColor="text1"/>
                <w:vertAlign w:val="superscript"/>
              </w:rPr>
            </w:pPr>
            <w:ins w:id="404" w:author="Jameson, Jacob" w:date="2024-09-12T16:45:00Z" w16du:dateUtc="2024-09-12T20:45:00Z">
              <w:r>
                <w:rPr>
                  <w:color w:val="000000" w:themeColor="text1"/>
                </w:rPr>
                <w:t>-</w:t>
              </w:r>
              <w:r w:rsidRPr="00DF63EB">
                <w:rPr>
                  <w:color w:val="000000" w:themeColor="text1"/>
                </w:rPr>
                <w:t>0.0</w:t>
              </w:r>
              <w:r>
                <w:rPr>
                  <w:color w:val="000000" w:themeColor="text1"/>
                </w:rPr>
                <w:t>0</w:t>
              </w:r>
            </w:ins>
            <w:ins w:id="405" w:author="Jameson, Jacob" w:date="2024-09-12T17:49:00Z" w16du:dateUtc="2024-09-12T21:49:00Z">
              <w:r w:rsidR="00762BEA">
                <w:rPr>
                  <w:color w:val="000000" w:themeColor="text1"/>
                </w:rPr>
                <w:t>2</w:t>
              </w:r>
            </w:ins>
            <w:ins w:id="406" w:author="Jameson, Jacob" w:date="2024-09-12T16:45:00Z" w16du:dateUtc="2024-09-12T20:45:00Z">
              <w:r w:rsidRPr="00DF63EB">
                <w:rPr>
                  <w:color w:val="000000" w:themeColor="text1"/>
                  <w:vertAlign w:val="superscript"/>
                </w:rPr>
                <w:t>*</w:t>
              </w:r>
            </w:ins>
            <w:ins w:id="407" w:author="Jameson, Jacob" w:date="2024-09-12T17:40:00Z" w16du:dateUtc="2024-09-12T21:40:00Z">
              <w:r w:rsidR="00745DE8">
                <w:rPr>
                  <w:color w:val="000000" w:themeColor="text1"/>
                  <w:vertAlign w:val="superscript"/>
                </w:rPr>
                <w:t>*</w:t>
              </w:r>
            </w:ins>
            <w:ins w:id="408" w:author="Jameson, Jacob" w:date="2024-09-12T16:45:00Z" w16du:dateUtc="2024-09-12T20:45:00Z">
              <w:r w:rsidRPr="00DF63EB">
                <w:rPr>
                  <w:color w:val="000000" w:themeColor="text1"/>
                  <w:vertAlign w:val="superscript"/>
                </w:rPr>
                <w:t>*</w:t>
              </w:r>
            </w:ins>
          </w:p>
          <w:p w14:paraId="1E770129" w14:textId="70E83FE3" w:rsidR="000A2ACD" w:rsidRPr="00DF63EB" w:rsidRDefault="000A2ACD" w:rsidP="000A2ACD">
            <w:pPr>
              <w:jc w:val="center"/>
              <w:rPr>
                <w:ins w:id="409" w:author="Jameson, Jacob" w:date="2024-09-12T16:45:00Z" w16du:dateUtc="2024-09-12T20:45:00Z"/>
                <w:color w:val="000000" w:themeColor="text1"/>
              </w:rPr>
            </w:pPr>
            <w:ins w:id="410" w:author="Jameson, Jacob" w:date="2024-09-12T16:45:00Z" w16du:dateUtc="2024-09-12T20:45:00Z">
              <w:r>
                <w:rPr>
                  <w:color w:val="000000" w:themeColor="text1"/>
                </w:rPr>
                <w:t>[-0.</w:t>
              </w:r>
              <w:proofErr w:type="gramStart"/>
              <w:r>
                <w:rPr>
                  <w:color w:val="000000" w:themeColor="text1"/>
                </w:rPr>
                <w:t>00</w:t>
              </w:r>
            </w:ins>
            <w:ins w:id="411" w:author="Jameson, Jacob" w:date="2024-09-12T17:49:00Z" w16du:dateUtc="2024-09-12T21:49:00Z">
              <w:r w:rsidR="00762BEA">
                <w:rPr>
                  <w:color w:val="000000" w:themeColor="text1"/>
                </w:rPr>
                <w:t>3</w:t>
              </w:r>
            </w:ins>
            <w:ins w:id="412" w:author="Jameson, Jacob" w:date="2024-09-12T16:45:00Z" w16du:dateUtc="2024-09-12T20:45:00Z">
              <w:r>
                <w:rPr>
                  <w:color w:val="000000" w:themeColor="text1"/>
                </w:rPr>
                <w:t xml:space="preserve"> ;</w:t>
              </w:r>
              <w:proofErr w:type="gramEnd"/>
              <w:r>
                <w:rPr>
                  <w:color w:val="000000" w:themeColor="text1"/>
                </w:rPr>
                <w:t xml:space="preserve"> -0.001]</w:t>
              </w:r>
            </w:ins>
          </w:p>
        </w:tc>
      </w:tr>
      <w:tr w:rsidR="000A2ACD" w:rsidRPr="00DF63EB" w14:paraId="22A40B59" w14:textId="77777777" w:rsidTr="007D7AD5">
        <w:trPr>
          <w:ins w:id="413" w:author="Jameson, Jacob" w:date="2024-09-12T16:46:00Z" w16du:dateUtc="2024-09-12T20:46:00Z"/>
        </w:trPr>
        <w:tc>
          <w:tcPr>
            <w:tcW w:w="3775" w:type="dxa"/>
            <w:tcBorders>
              <w:top w:val="nil"/>
              <w:left w:val="single" w:sz="4" w:space="0" w:color="auto"/>
              <w:bottom w:val="nil"/>
              <w:right w:val="nil"/>
            </w:tcBorders>
          </w:tcPr>
          <w:p w14:paraId="45EED6BB" w14:textId="77777777" w:rsidR="000A2ACD" w:rsidRPr="00DF63EB" w:rsidRDefault="000A2ACD" w:rsidP="000A2ACD">
            <w:pPr>
              <w:rPr>
                <w:ins w:id="414" w:author="Jameson, Jacob" w:date="2024-09-12T16:46:00Z" w16du:dateUtc="2024-09-12T20:46:00Z"/>
                <w:color w:val="000000" w:themeColor="text1"/>
              </w:rPr>
            </w:pPr>
          </w:p>
        </w:tc>
        <w:tc>
          <w:tcPr>
            <w:tcW w:w="1926" w:type="dxa"/>
            <w:tcBorders>
              <w:top w:val="nil"/>
              <w:left w:val="nil"/>
              <w:bottom w:val="nil"/>
              <w:right w:val="nil"/>
            </w:tcBorders>
          </w:tcPr>
          <w:p w14:paraId="76B09BE5" w14:textId="77777777" w:rsidR="000A2ACD" w:rsidRDefault="000A2ACD" w:rsidP="000A2ACD">
            <w:pPr>
              <w:jc w:val="center"/>
              <w:rPr>
                <w:ins w:id="415" w:author="Jameson, Jacob" w:date="2024-09-12T16:46:00Z" w16du:dateUtc="2024-09-12T20:46:00Z"/>
                <w:color w:val="000000" w:themeColor="text1"/>
              </w:rPr>
            </w:pPr>
          </w:p>
        </w:tc>
        <w:tc>
          <w:tcPr>
            <w:tcW w:w="1854" w:type="dxa"/>
            <w:tcBorders>
              <w:top w:val="nil"/>
              <w:left w:val="nil"/>
              <w:bottom w:val="nil"/>
              <w:right w:val="nil"/>
            </w:tcBorders>
          </w:tcPr>
          <w:p w14:paraId="7059A9D5" w14:textId="77777777" w:rsidR="000A2ACD" w:rsidRDefault="000A2ACD" w:rsidP="000A2ACD">
            <w:pPr>
              <w:jc w:val="center"/>
              <w:rPr>
                <w:ins w:id="416" w:author="Jameson, Jacob" w:date="2024-09-12T16:46:00Z" w16du:dateUtc="2024-09-12T20:46:00Z"/>
                <w:color w:val="000000" w:themeColor="text1"/>
              </w:rPr>
            </w:pPr>
          </w:p>
        </w:tc>
        <w:tc>
          <w:tcPr>
            <w:tcW w:w="2178" w:type="dxa"/>
            <w:tcBorders>
              <w:top w:val="nil"/>
              <w:left w:val="nil"/>
              <w:bottom w:val="nil"/>
              <w:right w:val="single" w:sz="4" w:space="0" w:color="auto"/>
            </w:tcBorders>
          </w:tcPr>
          <w:p w14:paraId="3AD54425" w14:textId="77777777" w:rsidR="000A2ACD" w:rsidRDefault="000A2ACD" w:rsidP="000A2ACD">
            <w:pPr>
              <w:jc w:val="center"/>
              <w:rPr>
                <w:ins w:id="417" w:author="Jameson, Jacob" w:date="2024-09-12T16:46:00Z" w16du:dateUtc="2024-09-12T20:46:00Z"/>
                <w:color w:val="000000" w:themeColor="text1"/>
              </w:rPr>
            </w:pPr>
          </w:p>
        </w:tc>
      </w:tr>
      <w:tr w:rsidR="000A2ACD" w:rsidRPr="00DF63EB" w14:paraId="1460F0D8" w14:textId="77777777" w:rsidTr="007D7AD5">
        <w:trPr>
          <w:ins w:id="418" w:author="Jameson, Jacob" w:date="2024-09-12T16:46:00Z" w16du:dateUtc="2024-09-12T20:46:00Z"/>
        </w:trPr>
        <w:tc>
          <w:tcPr>
            <w:tcW w:w="3775" w:type="dxa"/>
            <w:tcBorders>
              <w:top w:val="nil"/>
              <w:left w:val="single" w:sz="4" w:space="0" w:color="auto"/>
              <w:bottom w:val="nil"/>
              <w:right w:val="nil"/>
            </w:tcBorders>
          </w:tcPr>
          <w:p w14:paraId="62CB6C99" w14:textId="77777777" w:rsidR="000A2ACD" w:rsidRPr="00DF63EB" w:rsidRDefault="000A2ACD" w:rsidP="000A2ACD">
            <w:pPr>
              <w:rPr>
                <w:ins w:id="419" w:author="Jameson, Jacob" w:date="2024-09-12T16:46:00Z" w16du:dateUtc="2024-09-12T20:46:00Z"/>
                <w:color w:val="000000" w:themeColor="text1"/>
              </w:rPr>
            </w:pPr>
          </w:p>
        </w:tc>
        <w:tc>
          <w:tcPr>
            <w:tcW w:w="1926" w:type="dxa"/>
            <w:tcBorders>
              <w:top w:val="nil"/>
              <w:left w:val="nil"/>
              <w:bottom w:val="nil"/>
              <w:right w:val="nil"/>
            </w:tcBorders>
          </w:tcPr>
          <w:p w14:paraId="31121C99" w14:textId="77777777" w:rsidR="000A2ACD" w:rsidRDefault="000A2ACD" w:rsidP="000A2ACD">
            <w:pPr>
              <w:jc w:val="center"/>
              <w:rPr>
                <w:ins w:id="420" w:author="Jameson, Jacob" w:date="2024-09-12T16:46:00Z" w16du:dateUtc="2024-09-12T20:46:00Z"/>
                <w:color w:val="000000" w:themeColor="text1"/>
              </w:rPr>
            </w:pPr>
          </w:p>
        </w:tc>
        <w:tc>
          <w:tcPr>
            <w:tcW w:w="1854" w:type="dxa"/>
            <w:tcBorders>
              <w:top w:val="nil"/>
              <w:left w:val="nil"/>
              <w:bottom w:val="nil"/>
              <w:right w:val="nil"/>
            </w:tcBorders>
          </w:tcPr>
          <w:p w14:paraId="1EDFEC74" w14:textId="77777777" w:rsidR="000A2ACD" w:rsidRDefault="000A2ACD" w:rsidP="000A2ACD">
            <w:pPr>
              <w:jc w:val="center"/>
              <w:rPr>
                <w:ins w:id="421" w:author="Jameson, Jacob" w:date="2024-09-12T16:46:00Z" w16du:dateUtc="2024-09-12T20:46:00Z"/>
                <w:color w:val="000000" w:themeColor="text1"/>
              </w:rPr>
            </w:pPr>
          </w:p>
        </w:tc>
        <w:tc>
          <w:tcPr>
            <w:tcW w:w="2178" w:type="dxa"/>
            <w:tcBorders>
              <w:top w:val="nil"/>
              <w:left w:val="nil"/>
              <w:bottom w:val="nil"/>
              <w:right w:val="single" w:sz="4" w:space="0" w:color="auto"/>
            </w:tcBorders>
          </w:tcPr>
          <w:p w14:paraId="0F7EF3F0" w14:textId="77777777" w:rsidR="000A2ACD" w:rsidRDefault="000A2ACD" w:rsidP="000A2ACD">
            <w:pPr>
              <w:jc w:val="center"/>
              <w:rPr>
                <w:ins w:id="422" w:author="Jameson, Jacob" w:date="2024-09-12T16:46:00Z" w16du:dateUtc="2024-09-12T20:46:00Z"/>
                <w:color w:val="000000" w:themeColor="text1"/>
              </w:rPr>
            </w:pPr>
          </w:p>
        </w:tc>
      </w:tr>
      <w:tr w:rsidR="000A2ACD" w:rsidRPr="00DF63EB" w14:paraId="22851F1C" w14:textId="77777777" w:rsidTr="007D7AD5">
        <w:trPr>
          <w:ins w:id="423" w:author="Jameson, Jacob" w:date="2024-09-12T16:45:00Z" w16du:dateUtc="2024-09-12T20:45:00Z"/>
        </w:trPr>
        <w:tc>
          <w:tcPr>
            <w:tcW w:w="3775" w:type="dxa"/>
            <w:tcBorders>
              <w:top w:val="nil"/>
              <w:left w:val="single" w:sz="4" w:space="0" w:color="auto"/>
              <w:bottom w:val="nil"/>
              <w:right w:val="nil"/>
            </w:tcBorders>
          </w:tcPr>
          <w:p w14:paraId="42EE3228" w14:textId="086185A3" w:rsidR="000A2ACD" w:rsidRPr="000A2ACD" w:rsidRDefault="000A2ACD" w:rsidP="000A2ACD">
            <w:pPr>
              <w:rPr>
                <w:ins w:id="424" w:author="Jameson, Jacob" w:date="2024-09-12T16:45:00Z" w16du:dateUtc="2024-09-12T20:45:00Z"/>
                <w:i/>
                <w:iCs/>
                <w:color w:val="000000" w:themeColor="text1"/>
                <w:u w:val="single"/>
                <w:rPrChange w:id="425" w:author="Jameson, Jacob" w:date="2024-09-12T16:51:00Z" w16du:dateUtc="2024-09-12T20:51:00Z">
                  <w:rPr>
                    <w:ins w:id="426" w:author="Jameson, Jacob" w:date="2024-09-12T16:45:00Z" w16du:dateUtc="2024-09-12T20:45:00Z"/>
                    <w:color w:val="000000" w:themeColor="text1"/>
                    <w:u w:val="single"/>
                  </w:rPr>
                </w:rPrChange>
              </w:rPr>
            </w:pPr>
            <w:ins w:id="427" w:author="Jameson, Jacob" w:date="2024-09-12T16:49:00Z" w16du:dateUtc="2024-09-12T20:49:00Z">
              <w:r w:rsidRPr="000A2ACD">
                <w:rPr>
                  <w:i/>
                  <w:iCs/>
                  <w:color w:val="000000" w:themeColor="text1"/>
                  <w:rPrChange w:id="428" w:author="Jameson, Jacob" w:date="2024-09-12T16:51:00Z" w16du:dateUtc="2024-09-12T20:51:00Z">
                    <w:rPr>
                      <w:color w:val="000000" w:themeColor="text1"/>
                    </w:rPr>
                  </w:rPrChange>
                </w:rPr>
                <w:t>Number of Distinct Imaging Tests</w:t>
              </w:r>
            </w:ins>
          </w:p>
        </w:tc>
        <w:tc>
          <w:tcPr>
            <w:tcW w:w="1926" w:type="dxa"/>
            <w:tcBorders>
              <w:top w:val="nil"/>
              <w:left w:val="nil"/>
              <w:bottom w:val="nil"/>
              <w:right w:val="nil"/>
            </w:tcBorders>
          </w:tcPr>
          <w:p w14:paraId="65AD3FAA" w14:textId="11699A66" w:rsidR="000A2ACD" w:rsidRPr="00DF63EB" w:rsidRDefault="000A2ACD" w:rsidP="000A2ACD">
            <w:pPr>
              <w:jc w:val="center"/>
              <w:rPr>
                <w:ins w:id="429" w:author="Jameson, Jacob" w:date="2024-09-12T16:46:00Z" w16du:dateUtc="2024-09-12T20:46:00Z"/>
                <w:color w:val="000000" w:themeColor="text1"/>
                <w:vertAlign w:val="superscript"/>
              </w:rPr>
            </w:pPr>
            <w:ins w:id="430" w:author="Jameson, Jacob" w:date="2024-09-12T16:50:00Z" w16du:dateUtc="2024-09-12T20:50:00Z">
              <w:r>
                <w:rPr>
                  <w:color w:val="000000" w:themeColor="text1"/>
                </w:rPr>
                <w:t>0.101</w:t>
              </w:r>
            </w:ins>
            <w:ins w:id="431" w:author="Jameson, Jacob" w:date="2024-09-12T16:46:00Z" w16du:dateUtc="2024-09-12T20:46:00Z">
              <w:r w:rsidRPr="00DF63EB">
                <w:rPr>
                  <w:color w:val="000000" w:themeColor="text1"/>
                  <w:vertAlign w:val="superscript"/>
                </w:rPr>
                <w:t>*</w:t>
              </w:r>
              <w:r>
                <w:rPr>
                  <w:color w:val="000000" w:themeColor="text1"/>
                  <w:vertAlign w:val="superscript"/>
                </w:rPr>
                <w:t>*</w:t>
              </w:r>
              <w:r w:rsidRPr="00DF63EB">
                <w:rPr>
                  <w:color w:val="000000" w:themeColor="text1"/>
                  <w:vertAlign w:val="superscript"/>
                </w:rPr>
                <w:t>*</w:t>
              </w:r>
            </w:ins>
          </w:p>
          <w:p w14:paraId="470713FA" w14:textId="06DE3843" w:rsidR="000A2ACD" w:rsidRPr="00DF63EB" w:rsidRDefault="000A2ACD" w:rsidP="000A2ACD">
            <w:pPr>
              <w:jc w:val="center"/>
              <w:rPr>
                <w:ins w:id="432" w:author="Jameson, Jacob" w:date="2024-09-12T16:45:00Z" w16du:dateUtc="2024-09-12T20:45:00Z"/>
                <w:color w:val="000000" w:themeColor="text1"/>
              </w:rPr>
            </w:pPr>
            <w:ins w:id="433" w:author="Jameson, Jacob" w:date="2024-09-12T16:46:00Z" w16du:dateUtc="2024-09-12T20:46:00Z">
              <w:r>
                <w:rPr>
                  <w:color w:val="000000" w:themeColor="text1"/>
                </w:rPr>
                <w:t>[</w:t>
              </w:r>
              <w:proofErr w:type="gramStart"/>
              <w:r>
                <w:rPr>
                  <w:color w:val="000000" w:themeColor="text1"/>
                </w:rPr>
                <w:t>0.0</w:t>
              </w:r>
            </w:ins>
            <w:ins w:id="434" w:author="Jameson, Jacob" w:date="2024-09-12T16:50:00Z" w16du:dateUtc="2024-09-12T20:50:00Z">
              <w:r>
                <w:rPr>
                  <w:color w:val="000000" w:themeColor="text1"/>
                </w:rPr>
                <w:t>83</w:t>
              </w:r>
            </w:ins>
            <w:ins w:id="435" w:author="Jameson, Jacob" w:date="2024-09-12T16:46:00Z" w16du:dateUtc="2024-09-12T20:46:00Z">
              <w:r>
                <w:rPr>
                  <w:color w:val="000000" w:themeColor="text1"/>
                </w:rPr>
                <w:t xml:space="preserve"> ;</w:t>
              </w:r>
              <w:proofErr w:type="gramEnd"/>
              <w:r>
                <w:rPr>
                  <w:color w:val="000000" w:themeColor="text1"/>
                </w:rPr>
                <w:t xml:space="preserve"> 0.0</w:t>
              </w:r>
            </w:ins>
            <w:ins w:id="436" w:author="Jameson, Jacob" w:date="2024-09-12T16:50:00Z" w16du:dateUtc="2024-09-12T20:50:00Z">
              <w:r>
                <w:rPr>
                  <w:color w:val="000000" w:themeColor="text1"/>
                </w:rPr>
                <w:t>80</w:t>
              </w:r>
            </w:ins>
            <w:ins w:id="437" w:author="Jameson, Jacob" w:date="2024-09-12T16:46:00Z" w16du:dateUtc="2024-09-12T20:46:00Z">
              <w:r>
                <w:rPr>
                  <w:color w:val="000000" w:themeColor="text1"/>
                </w:rPr>
                <w:t>]</w:t>
              </w:r>
            </w:ins>
          </w:p>
        </w:tc>
        <w:tc>
          <w:tcPr>
            <w:tcW w:w="1854" w:type="dxa"/>
            <w:tcBorders>
              <w:top w:val="nil"/>
              <w:left w:val="nil"/>
              <w:bottom w:val="nil"/>
              <w:right w:val="nil"/>
            </w:tcBorders>
          </w:tcPr>
          <w:p w14:paraId="67EDE61A" w14:textId="5CD46FD7" w:rsidR="000A2ACD" w:rsidRPr="00DF63EB" w:rsidRDefault="000A2ACD" w:rsidP="000A2ACD">
            <w:pPr>
              <w:jc w:val="center"/>
              <w:rPr>
                <w:ins w:id="438" w:author="Jameson, Jacob" w:date="2024-09-12T16:46:00Z" w16du:dateUtc="2024-09-12T20:46:00Z"/>
                <w:color w:val="000000" w:themeColor="text1"/>
                <w:vertAlign w:val="superscript"/>
              </w:rPr>
            </w:pPr>
            <w:ins w:id="439" w:author="Jameson, Jacob" w:date="2024-09-12T16:46:00Z" w16du:dateUtc="2024-09-12T20:46:00Z">
              <w:r>
                <w:rPr>
                  <w:color w:val="000000" w:themeColor="text1"/>
                </w:rPr>
                <w:t>0.0</w:t>
              </w:r>
            </w:ins>
            <w:ins w:id="440" w:author="Jameson, Jacob" w:date="2024-09-12T17:39:00Z" w16du:dateUtc="2024-09-12T21:39:00Z">
              <w:r w:rsidR="00745DE8">
                <w:rPr>
                  <w:color w:val="000000" w:themeColor="text1"/>
                </w:rPr>
                <w:t>80</w:t>
              </w:r>
            </w:ins>
            <w:ins w:id="441" w:author="Jameson, Jacob" w:date="2024-09-12T16:46:00Z" w16du:dateUtc="2024-09-12T20:46:00Z">
              <w:r w:rsidRPr="00DF63EB">
                <w:rPr>
                  <w:color w:val="000000" w:themeColor="text1"/>
                  <w:vertAlign w:val="superscript"/>
                </w:rPr>
                <w:t>**</w:t>
              </w:r>
            </w:ins>
            <w:ins w:id="442" w:author="Jameson, Jacob" w:date="2024-09-12T17:40:00Z" w16du:dateUtc="2024-09-12T21:40:00Z">
              <w:r w:rsidR="00745DE8">
                <w:rPr>
                  <w:color w:val="000000" w:themeColor="text1"/>
                  <w:vertAlign w:val="superscript"/>
                </w:rPr>
                <w:t>*</w:t>
              </w:r>
            </w:ins>
          </w:p>
          <w:p w14:paraId="759649CA" w14:textId="145A0C6B" w:rsidR="000A2ACD" w:rsidRPr="00DF63EB" w:rsidRDefault="000A2ACD" w:rsidP="000A2ACD">
            <w:pPr>
              <w:jc w:val="center"/>
              <w:rPr>
                <w:ins w:id="443" w:author="Jameson, Jacob" w:date="2024-09-12T16:45:00Z" w16du:dateUtc="2024-09-12T20:45:00Z"/>
                <w:color w:val="000000" w:themeColor="text1"/>
              </w:rPr>
            </w:pPr>
            <w:ins w:id="444" w:author="Jameson, Jacob" w:date="2024-09-12T16:46:00Z" w16du:dateUtc="2024-09-12T20:46:00Z">
              <w:r>
                <w:rPr>
                  <w:color w:val="000000" w:themeColor="text1"/>
                </w:rPr>
                <w:t>[</w:t>
              </w:r>
              <w:proofErr w:type="gramStart"/>
              <w:r>
                <w:rPr>
                  <w:color w:val="000000" w:themeColor="text1"/>
                </w:rPr>
                <w:t>0.0</w:t>
              </w:r>
            </w:ins>
            <w:ins w:id="445" w:author="Jameson, Jacob" w:date="2024-09-12T17:39:00Z" w16du:dateUtc="2024-09-12T21:39:00Z">
              <w:r w:rsidR="00745DE8">
                <w:rPr>
                  <w:color w:val="000000" w:themeColor="text1"/>
                </w:rPr>
                <w:t>65</w:t>
              </w:r>
            </w:ins>
            <w:ins w:id="446" w:author="Jameson, Jacob" w:date="2024-09-12T16:46:00Z" w16du:dateUtc="2024-09-12T20:46:00Z">
              <w:r>
                <w:rPr>
                  <w:color w:val="000000" w:themeColor="text1"/>
                </w:rPr>
                <w:t xml:space="preserve"> ;</w:t>
              </w:r>
              <w:proofErr w:type="gramEnd"/>
              <w:r>
                <w:rPr>
                  <w:color w:val="000000" w:themeColor="text1"/>
                </w:rPr>
                <w:t xml:space="preserve"> 0.0</w:t>
              </w:r>
            </w:ins>
            <w:ins w:id="447" w:author="Jameson, Jacob" w:date="2024-09-12T17:39:00Z" w16du:dateUtc="2024-09-12T21:39:00Z">
              <w:r w:rsidR="00745DE8">
                <w:rPr>
                  <w:color w:val="000000" w:themeColor="text1"/>
                </w:rPr>
                <w:t>94</w:t>
              </w:r>
            </w:ins>
            <w:ins w:id="448" w:author="Jameson, Jacob" w:date="2024-09-12T16:46:00Z" w16du:dateUtc="2024-09-12T20:46:00Z">
              <w:r>
                <w:rPr>
                  <w:color w:val="000000" w:themeColor="text1"/>
                </w:rPr>
                <w:t>]</w:t>
              </w:r>
            </w:ins>
          </w:p>
        </w:tc>
        <w:tc>
          <w:tcPr>
            <w:tcW w:w="2178" w:type="dxa"/>
            <w:tcBorders>
              <w:top w:val="nil"/>
              <w:left w:val="nil"/>
              <w:bottom w:val="nil"/>
              <w:right w:val="single" w:sz="4" w:space="0" w:color="auto"/>
            </w:tcBorders>
          </w:tcPr>
          <w:p w14:paraId="477CE8E2" w14:textId="60F3CF57" w:rsidR="000A2ACD" w:rsidRPr="00DF63EB" w:rsidRDefault="000A2ACD" w:rsidP="000A2ACD">
            <w:pPr>
              <w:jc w:val="center"/>
              <w:rPr>
                <w:ins w:id="449" w:author="Jameson, Jacob" w:date="2024-09-12T16:46:00Z" w16du:dateUtc="2024-09-12T20:46:00Z"/>
                <w:color w:val="000000" w:themeColor="text1"/>
                <w:vertAlign w:val="superscript"/>
              </w:rPr>
            </w:pPr>
            <w:ins w:id="450" w:author="Jameson, Jacob" w:date="2024-09-12T16:46:00Z" w16du:dateUtc="2024-09-12T20:46:00Z">
              <w:r w:rsidRPr="00DF63EB">
                <w:rPr>
                  <w:color w:val="000000" w:themeColor="text1"/>
                </w:rPr>
                <w:t>0.0</w:t>
              </w:r>
            </w:ins>
            <w:ins w:id="451" w:author="Jameson, Jacob" w:date="2024-09-12T17:39:00Z" w16du:dateUtc="2024-09-12T21:39:00Z">
              <w:r w:rsidR="00745DE8">
                <w:rPr>
                  <w:color w:val="000000" w:themeColor="text1"/>
                </w:rPr>
                <w:t>79</w:t>
              </w:r>
            </w:ins>
            <w:ins w:id="452" w:author="Jameson, Jacob" w:date="2024-09-12T16:46:00Z" w16du:dateUtc="2024-09-12T20:46:00Z">
              <w:r w:rsidRPr="00DF63EB">
                <w:rPr>
                  <w:color w:val="000000" w:themeColor="text1"/>
                  <w:vertAlign w:val="superscript"/>
                </w:rPr>
                <w:t>**</w:t>
              </w:r>
            </w:ins>
            <w:ins w:id="453" w:author="Jameson, Jacob" w:date="2024-09-12T17:40:00Z" w16du:dateUtc="2024-09-12T21:40:00Z">
              <w:r w:rsidR="00745DE8">
                <w:rPr>
                  <w:color w:val="000000" w:themeColor="text1"/>
                  <w:vertAlign w:val="superscript"/>
                </w:rPr>
                <w:t>*</w:t>
              </w:r>
            </w:ins>
          </w:p>
          <w:p w14:paraId="2199C0C6" w14:textId="1B8A065C" w:rsidR="000A2ACD" w:rsidRPr="00DF63EB" w:rsidRDefault="00745DE8" w:rsidP="000A2ACD">
            <w:pPr>
              <w:jc w:val="center"/>
              <w:rPr>
                <w:ins w:id="454" w:author="Jameson, Jacob" w:date="2024-09-12T16:45:00Z" w16du:dateUtc="2024-09-12T20:45:00Z"/>
                <w:color w:val="000000" w:themeColor="text1"/>
              </w:rPr>
            </w:pPr>
            <w:ins w:id="455" w:author="Jameson, Jacob" w:date="2024-09-12T17:40:00Z" w16du:dateUtc="2024-09-12T21:40:00Z">
              <w:r>
                <w:rPr>
                  <w:color w:val="000000" w:themeColor="text1"/>
                </w:rPr>
                <w:t>[</w:t>
              </w:r>
              <w:proofErr w:type="gramStart"/>
              <w:r>
                <w:rPr>
                  <w:color w:val="000000" w:themeColor="text1"/>
                </w:rPr>
                <w:t>0.0</w:t>
              </w:r>
              <w:r>
                <w:rPr>
                  <w:color w:val="000000" w:themeColor="text1"/>
                </w:rPr>
                <w:t>65</w:t>
              </w:r>
              <w:r>
                <w:rPr>
                  <w:color w:val="000000" w:themeColor="text1"/>
                </w:rPr>
                <w:t xml:space="preserve"> ;</w:t>
              </w:r>
              <w:proofErr w:type="gramEnd"/>
              <w:r>
                <w:rPr>
                  <w:color w:val="000000" w:themeColor="text1"/>
                </w:rPr>
                <w:t xml:space="preserve"> 0.0</w:t>
              </w:r>
              <w:r>
                <w:rPr>
                  <w:color w:val="000000" w:themeColor="text1"/>
                </w:rPr>
                <w:t>94</w:t>
              </w:r>
              <w:r>
                <w:rPr>
                  <w:color w:val="000000" w:themeColor="text1"/>
                </w:rPr>
                <w:t>]</w:t>
              </w:r>
            </w:ins>
          </w:p>
        </w:tc>
      </w:tr>
      <w:tr w:rsidR="000A2ACD" w:rsidRPr="00DF63EB" w14:paraId="02CB7BE9" w14:textId="77777777" w:rsidTr="007D7AD5">
        <w:trPr>
          <w:ins w:id="456" w:author="Jameson, Jacob" w:date="2024-09-12T16:46:00Z" w16du:dateUtc="2024-09-12T20:46:00Z"/>
        </w:trPr>
        <w:tc>
          <w:tcPr>
            <w:tcW w:w="3775" w:type="dxa"/>
            <w:tcBorders>
              <w:top w:val="nil"/>
              <w:left w:val="single" w:sz="4" w:space="0" w:color="auto"/>
              <w:bottom w:val="nil"/>
              <w:right w:val="nil"/>
            </w:tcBorders>
          </w:tcPr>
          <w:p w14:paraId="4BA51FD9" w14:textId="77777777" w:rsidR="000A2ACD" w:rsidRPr="00DF63EB" w:rsidRDefault="000A2ACD" w:rsidP="000A2ACD">
            <w:pPr>
              <w:rPr>
                <w:ins w:id="457" w:author="Jameson, Jacob" w:date="2024-09-12T16:46:00Z" w16du:dateUtc="2024-09-12T20:46:00Z"/>
                <w:color w:val="000000" w:themeColor="text1"/>
              </w:rPr>
            </w:pPr>
          </w:p>
        </w:tc>
        <w:tc>
          <w:tcPr>
            <w:tcW w:w="1926" w:type="dxa"/>
            <w:tcBorders>
              <w:top w:val="nil"/>
              <w:left w:val="nil"/>
              <w:bottom w:val="nil"/>
              <w:right w:val="nil"/>
            </w:tcBorders>
          </w:tcPr>
          <w:p w14:paraId="18C3B06F" w14:textId="77777777" w:rsidR="000A2ACD" w:rsidRDefault="000A2ACD" w:rsidP="000A2ACD">
            <w:pPr>
              <w:jc w:val="center"/>
              <w:rPr>
                <w:ins w:id="458" w:author="Jameson, Jacob" w:date="2024-09-12T16:46:00Z" w16du:dateUtc="2024-09-12T20:46:00Z"/>
                <w:color w:val="000000" w:themeColor="text1"/>
              </w:rPr>
            </w:pPr>
          </w:p>
        </w:tc>
        <w:tc>
          <w:tcPr>
            <w:tcW w:w="1854" w:type="dxa"/>
            <w:tcBorders>
              <w:top w:val="nil"/>
              <w:left w:val="nil"/>
              <w:bottom w:val="nil"/>
              <w:right w:val="nil"/>
            </w:tcBorders>
          </w:tcPr>
          <w:p w14:paraId="26545BAE" w14:textId="77777777" w:rsidR="000A2ACD" w:rsidRDefault="000A2ACD" w:rsidP="000A2ACD">
            <w:pPr>
              <w:jc w:val="center"/>
              <w:rPr>
                <w:ins w:id="459" w:author="Jameson, Jacob" w:date="2024-09-12T16:46:00Z" w16du:dateUtc="2024-09-12T20:46:00Z"/>
                <w:color w:val="000000" w:themeColor="text1"/>
              </w:rPr>
            </w:pPr>
          </w:p>
        </w:tc>
        <w:tc>
          <w:tcPr>
            <w:tcW w:w="2178" w:type="dxa"/>
            <w:tcBorders>
              <w:top w:val="nil"/>
              <w:left w:val="nil"/>
              <w:bottom w:val="nil"/>
              <w:right w:val="single" w:sz="4" w:space="0" w:color="auto"/>
            </w:tcBorders>
          </w:tcPr>
          <w:p w14:paraId="0D4DF562" w14:textId="77777777" w:rsidR="000A2ACD" w:rsidRDefault="000A2ACD" w:rsidP="000A2ACD">
            <w:pPr>
              <w:jc w:val="center"/>
              <w:rPr>
                <w:ins w:id="460" w:author="Jameson, Jacob" w:date="2024-09-12T16:46:00Z" w16du:dateUtc="2024-09-12T20:46:00Z"/>
                <w:color w:val="000000" w:themeColor="text1"/>
              </w:rPr>
            </w:pPr>
          </w:p>
        </w:tc>
      </w:tr>
      <w:tr w:rsidR="000A2ACD" w:rsidRPr="00DF63EB" w14:paraId="5BA27FE6" w14:textId="77777777" w:rsidTr="007D7AD5">
        <w:trPr>
          <w:ins w:id="461" w:author="Jameson, Jacob" w:date="2024-09-12T16:21:00Z" w16du:dateUtc="2024-09-12T20:21:00Z"/>
        </w:trPr>
        <w:tc>
          <w:tcPr>
            <w:tcW w:w="3775" w:type="dxa"/>
            <w:tcBorders>
              <w:top w:val="nil"/>
              <w:left w:val="single" w:sz="4" w:space="0" w:color="auto"/>
              <w:bottom w:val="nil"/>
              <w:right w:val="nil"/>
            </w:tcBorders>
          </w:tcPr>
          <w:p w14:paraId="6C605B6C" w14:textId="4CA08761" w:rsidR="000A2ACD" w:rsidRPr="00DF63EB" w:rsidRDefault="000A2ACD" w:rsidP="000A2ACD">
            <w:pPr>
              <w:rPr>
                <w:ins w:id="462" w:author="Jameson, Jacob" w:date="2024-09-12T16:21:00Z" w16du:dateUtc="2024-09-12T20:21:00Z"/>
                <w:color w:val="000000" w:themeColor="text1"/>
              </w:rPr>
            </w:pPr>
            <w:ins w:id="463" w:author="Jameson, Jacob" w:date="2024-09-12T16:25:00Z" w16du:dateUtc="2024-09-12T20:25:00Z">
              <w:r w:rsidRPr="002529D0">
                <w:rPr>
                  <w:color w:val="000000" w:themeColor="text1"/>
                  <w:u w:val="single"/>
                  <w:rPrChange w:id="464" w:author="Jameson, Jacob" w:date="2024-09-12T16:26:00Z" w16du:dateUtc="2024-09-12T20:26:00Z">
                    <w:rPr>
                      <w:color w:val="000000" w:themeColor="text1"/>
                    </w:rPr>
                  </w:rPrChange>
                </w:rPr>
                <w:t>Controls</w:t>
              </w:r>
              <w:r>
                <w:rPr>
                  <w:color w:val="000000" w:themeColor="text1"/>
                </w:rPr>
                <w:t>:</w:t>
              </w:r>
            </w:ins>
          </w:p>
        </w:tc>
        <w:tc>
          <w:tcPr>
            <w:tcW w:w="1926" w:type="dxa"/>
            <w:tcBorders>
              <w:top w:val="nil"/>
              <w:left w:val="nil"/>
              <w:bottom w:val="nil"/>
              <w:right w:val="nil"/>
            </w:tcBorders>
          </w:tcPr>
          <w:p w14:paraId="47A0312D" w14:textId="0B979E10" w:rsidR="000A2ACD" w:rsidRPr="00DF63EB" w:rsidRDefault="000A2ACD" w:rsidP="000A2ACD">
            <w:pPr>
              <w:jc w:val="center"/>
              <w:rPr>
                <w:ins w:id="465" w:author="Jameson, Jacob" w:date="2024-09-12T16:21:00Z" w16du:dateUtc="2024-09-12T20:21:00Z"/>
                <w:color w:val="000000" w:themeColor="text1"/>
              </w:rPr>
            </w:pPr>
          </w:p>
        </w:tc>
        <w:tc>
          <w:tcPr>
            <w:tcW w:w="1854" w:type="dxa"/>
            <w:tcBorders>
              <w:top w:val="nil"/>
              <w:left w:val="nil"/>
              <w:bottom w:val="nil"/>
              <w:right w:val="nil"/>
            </w:tcBorders>
          </w:tcPr>
          <w:p w14:paraId="678B573F" w14:textId="7EAE51EB" w:rsidR="000A2ACD" w:rsidRPr="00DF63EB" w:rsidRDefault="000A2ACD" w:rsidP="000A2ACD">
            <w:pPr>
              <w:jc w:val="center"/>
              <w:rPr>
                <w:ins w:id="466" w:author="Jameson, Jacob" w:date="2024-09-12T16:21:00Z" w16du:dateUtc="2024-09-12T20:21:00Z"/>
                <w:color w:val="000000" w:themeColor="text1"/>
              </w:rPr>
            </w:pPr>
          </w:p>
        </w:tc>
        <w:tc>
          <w:tcPr>
            <w:tcW w:w="2178" w:type="dxa"/>
            <w:tcBorders>
              <w:top w:val="nil"/>
              <w:left w:val="nil"/>
              <w:bottom w:val="nil"/>
              <w:right w:val="single" w:sz="4" w:space="0" w:color="auto"/>
            </w:tcBorders>
          </w:tcPr>
          <w:p w14:paraId="679F0C29" w14:textId="0C9E7B65" w:rsidR="000A2ACD" w:rsidRPr="00DF63EB" w:rsidRDefault="000A2ACD" w:rsidP="000A2ACD">
            <w:pPr>
              <w:jc w:val="center"/>
              <w:rPr>
                <w:ins w:id="467" w:author="Jameson, Jacob" w:date="2024-09-12T16:21:00Z" w16du:dateUtc="2024-09-12T20:21:00Z"/>
                <w:color w:val="000000" w:themeColor="text1"/>
              </w:rPr>
            </w:pPr>
          </w:p>
        </w:tc>
      </w:tr>
      <w:tr w:rsidR="000A2ACD" w:rsidRPr="00DF63EB" w14:paraId="2E6049DD" w14:textId="77777777" w:rsidTr="007D7AD5">
        <w:trPr>
          <w:ins w:id="468" w:author="Jameson, Jacob" w:date="2024-09-12T16:26:00Z" w16du:dateUtc="2024-09-12T20:26:00Z"/>
        </w:trPr>
        <w:tc>
          <w:tcPr>
            <w:tcW w:w="3775" w:type="dxa"/>
            <w:tcBorders>
              <w:top w:val="nil"/>
              <w:left w:val="single" w:sz="4" w:space="0" w:color="auto"/>
              <w:bottom w:val="nil"/>
              <w:right w:val="nil"/>
            </w:tcBorders>
          </w:tcPr>
          <w:p w14:paraId="6F42605A" w14:textId="0FF32976" w:rsidR="000A2ACD" w:rsidRDefault="000A2ACD" w:rsidP="000A2ACD">
            <w:pPr>
              <w:rPr>
                <w:ins w:id="469" w:author="Jameson, Jacob" w:date="2024-09-12T16:26:00Z" w16du:dateUtc="2024-09-12T20:26:00Z"/>
                <w:color w:val="000000" w:themeColor="text1"/>
              </w:rPr>
            </w:pPr>
            <w:ins w:id="470" w:author="Jameson, Jacob" w:date="2024-09-12T16:26:00Z" w16du:dateUtc="2024-09-12T20:26:00Z">
              <w:r>
                <w:rPr>
                  <w:color w:val="000000" w:themeColor="text1"/>
                </w:rPr>
                <w:t>Patient Arrival and Physician Shift</w:t>
              </w:r>
            </w:ins>
          </w:p>
        </w:tc>
        <w:tc>
          <w:tcPr>
            <w:tcW w:w="1926" w:type="dxa"/>
            <w:tcBorders>
              <w:top w:val="nil"/>
              <w:left w:val="nil"/>
              <w:bottom w:val="nil"/>
              <w:right w:val="nil"/>
            </w:tcBorders>
          </w:tcPr>
          <w:p w14:paraId="60775C12" w14:textId="3E6DB720" w:rsidR="000A2ACD" w:rsidRDefault="000A2ACD" w:rsidP="000A2ACD">
            <w:pPr>
              <w:jc w:val="center"/>
              <w:rPr>
                <w:ins w:id="471" w:author="Jameson, Jacob" w:date="2024-09-12T16:26:00Z" w16du:dateUtc="2024-09-12T20:26:00Z"/>
                <w:color w:val="000000" w:themeColor="text1"/>
              </w:rPr>
            </w:pPr>
            <w:ins w:id="472" w:author="Jameson, Jacob" w:date="2024-09-12T16:26:00Z" w16du:dateUtc="2024-09-12T20:26:00Z">
              <w:r>
                <w:rPr>
                  <w:color w:val="000000" w:themeColor="text1"/>
                </w:rPr>
                <w:t>X</w:t>
              </w:r>
            </w:ins>
          </w:p>
        </w:tc>
        <w:tc>
          <w:tcPr>
            <w:tcW w:w="1854" w:type="dxa"/>
            <w:tcBorders>
              <w:top w:val="nil"/>
              <w:left w:val="nil"/>
              <w:bottom w:val="nil"/>
              <w:right w:val="nil"/>
            </w:tcBorders>
          </w:tcPr>
          <w:p w14:paraId="5E1416A6" w14:textId="1217238A" w:rsidR="000A2ACD" w:rsidRDefault="000A2ACD" w:rsidP="000A2ACD">
            <w:pPr>
              <w:jc w:val="center"/>
              <w:rPr>
                <w:ins w:id="473" w:author="Jameson, Jacob" w:date="2024-09-12T16:26:00Z" w16du:dateUtc="2024-09-12T20:26:00Z"/>
                <w:color w:val="000000" w:themeColor="text1"/>
              </w:rPr>
            </w:pPr>
            <w:ins w:id="474" w:author="Jameson, Jacob" w:date="2024-09-12T16:26:00Z" w16du:dateUtc="2024-09-12T20:26:00Z">
              <w:r>
                <w:rPr>
                  <w:color w:val="000000" w:themeColor="text1"/>
                </w:rPr>
                <w:t>X</w:t>
              </w:r>
            </w:ins>
          </w:p>
        </w:tc>
        <w:tc>
          <w:tcPr>
            <w:tcW w:w="2178" w:type="dxa"/>
            <w:tcBorders>
              <w:top w:val="nil"/>
              <w:left w:val="nil"/>
              <w:bottom w:val="nil"/>
              <w:right w:val="single" w:sz="4" w:space="0" w:color="auto"/>
            </w:tcBorders>
          </w:tcPr>
          <w:p w14:paraId="43B5BEAA" w14:textId="1CBB219A" w:rsidR="000A2ACD" w:rsidRDefault="000A2ACD" w:rsidP="000A2ACD">
            <w:pPr>
              <w:jc w:val="center"/>
              <w:rPr>
                <w:ins w:id="475" w:author="Jameson, Jacob" w:date="2024-09-12T16:26:00Z" w16du:dateUtc="2024-09-12T20:26:00Z"/>
                <w:color w:val="000000" w:themeColor="text1"/>
              </w:rPr>
            </w:pPr>
            <w:ins w:id="476" w:author="Jameson, Jacob" w:date="2024-09-12T16:26:00Z" w16du:dateUtc="2024-09-12T20:26:00Z">
              <w:r>
                <w:rPr>
                  <w:color w:val="000000" w:themeColor="text1"/>
                </w:rPr>
                <w:t>X</w:t>
              </w:r>
            </w:ins>
          </w:p>
        </w:tc>
      </w:tr>
      <w:tr w:rsidR="000A2ACD" w:rsidRPr="00DF63EB" w14:paraId="1B35A6B9" w14:textId="77777777" w:rsidTr="007D7AD5">
        <w:trPr>
          <w:ins w:id="477" w:author="Jameson, Jacob" w:date="2024-09-12T16:21:00Z" w16du:dateUtc="2024-09-12T20:21:00Z"/>
        </w:trPr>
        <w:tc>
          <w:tcPr>
            <w:tcW w:w="3775" w:type="dxa"/>
            <w:tcBorders>
              <w:top w:val="nil"/>
              <w:left w:val="single" w:sz="4" w:space="0" w:color="auto"/>
              <w:bottom w:val="nil"/>
              <w:right w:val="nil"/>
            </w:tcBorders>
          </w:tcPr>
          <w:p w14:paraId="04116FD4" w14:textId="3CEBD0BB" w:rsidR="000A2ACD" w:rsidRPr="00DF63EB" w:rsidRDefault="000A2ACD" w:rsidP="000A2ACD">
            <w:pPr>
              <w:rPr>
                <w:ins w:id="478" w:author="Jameson, Jacob" w:date="2024-09-12T16:21:00Z" w16du:dateUtc="2024-09-12T20:21:00Z"/>
                <w:color w:val="000000" w:themeColor="text1"/>
              </w:rPr>
            </w:pPr>
            <w:ins w:id="479" w:author="Jameson, Jacob" w:date="2024-09-12T16:26:00Z" w16du:dateUtc="2024-09-12T20:26:00Z">
              <w:r>
                <w:rPr>
                  <w:color w:val="000000" w:themeColor="text1"/>
                </w:rPr>
                <w:t>Hospital</w:t>
              </w:r>
            </w:ins>
            <w:ins w:id="480" w:author="Jameson, Jacob" w:date="2024-09-12T16:23:00Z" w16du:dateUtc="2024-09-12T20:23:00Z">
              <w:r w:rsidRPr="00DF63EB">
                <w:rPr>
                  <w:color w:val="000000" w:themeColor="text1"/>
                </w:rPr>
                <w:t xml:space="preserve"> </w:t>
              </w:r>
            </w:ins>
            <w:ins w:id="481" w:author="Jameson, Jacob" w:date="2024-09-12T16:26:00Z" w16du:dateUtc="2024-09-12T20:26:00Z">
              <w:r>
                <w:rPr>
                  <w:color w:val="000000" w:themeColor="text1"/>
                </w:rPr>
                <w:t>O</w:t>
              </w:r>
            </w:ins>
            <w:ins w:id="482" w:author="Jameson, Jacob" w:date="2024-09-12T16:23:00Z" w16du:dateUtc="2024-09-12T20:23:00Z">
              <w:r w:rsidRPr="00DF63EB">
                <w:rPr>
                  <w:color w:val="000000" w:themeColor="text1"/>
                </w:rPr>
                <w:t>ccupancy?</w:t>
              </w:r>
            </w:ins>
          </w:p>
        </w:tc>
        <w:tc>
          <w:tcPr>
            <w:tcW w:w="1926" w:type="dxa"/>
            <w:tcBorders>
              <w:top w:val="nil"/>
              <w:left w:val="nil"/>
              <w:bottom w:val="nil"/>
              <w:right w:val="nil"/>
            </w:tcBorders>
          </w:tcPr>
          <w:p w14:paraId="2BFBC041" w14:textId="31414EC1" w:rsidR="000A2ACD" w:rsidRPr="00DF63EB" w:rsidRDefault="000A2ACD" w:rsidP="000A2ACD">
            <w:pPr>
              <w:jc w:val="center"/>
              <w:rPr>
                <w:ins w:id="483" w:author="Jameson, Jacob" w:date="2024-09-12T16:21:00Z" w16du:dateUtc="2024-09-12T20:21:00Z"/>
                <w:color w:val="000000" w:themeColor="text1"/>
              </w:rPr>
            </w:pPr>
            <w:ins w:id="484" w:author="Jameson, Jacob" w:date="2024-09-12T16:24:00Z" w16du:dateUtc="2024-09-12T20:24:00Z">
              <w:r>
                <w:rPr>
                  <w:color w:val="000000" w:themeColor="text1"/>
                </w:rPr>
                <w:t>X</w:t>
              </w:r>
            </w:ins>
          </w:p>
        </w:tc>
        <w:tc>
          <w:tcPr>
            <w:tcW w:w="1854" w:type="dxa"/>
            <w:tcBorders>
              <w:top w:val="nil"/>
              <w:left w:val="nil"/>
              <w:bottom w:val="nil"/>
              <w:right w:val="nil"/>
            </w:tcBorders>
          </w:tcPr>
          <w:p w14:paraId="740B45D7" w14:textId="40880918" w:rsidR="000A2ACD" w:rsidRPr="00DF63EB" w:rsidRDefault="000A2ACD" w:rsidP="000A2ACD">
            <w:pPr>
              <w:jc w:val="center"/>
              <w:rPr>
                <w:ins w:id="485" w:author="Jameson, Jacob" w:date="2024-09-12T16:21:00Z" w16du:dateUtc="2024-09-12T20:21:00Z"/>
                <w:color w:val="000000" w:themeColor="text1"/>
              </w:rPr>
            </w:pPr>
            <w:ins w:id="486" w:author="Jameson, Jacob" w:date="2024-09-12T16:24:00Z" w16du:dateUtc="2024-09-12T20:24:00Z">
              <w:r>
                <w:rPr>
                  <w:color w:val="000000" w:themeColor="text1"/>
                </w:rPr>
                <w:t>X</w:t>
              </w:r>
            </w:ins>
          </w:p>
        </w:tc>
        <w:tc>
          <w:tcPr>
            <w:tcW w:w="2178" w:type="dxa"/>
            <w:tcBorders>
              <w:top w:val="nil"/>
              <w:left w:val="nil"/>
              <w:bottom w:val="nil"/>
              <w:right w:val="single" w:sz="4" w:space="0" w:color="auto"/>
            </w:tcBorders>
          </w:tcPr>
          <w:p w14:paraId="6F834D34" w14:textId="32D83A49" w:rsidR="000A2ACD" w:rsidRPr="00DF63EB" w:rsidRDefault="000A2ACD" w:rsidP="000A2ACD">
            <w:pPr>
              <w:jc w:val="center"/>
              <w:rPr>
                <w:ins w:id="487" w:author="Jameson, Jacob" w:date="2024-09-12T16:21:00Z" w16du:dateUtc="2024-09-12T20:21:00Z"/>
                <w:color w:val="000000" w:themeColor="text1"/>
              </w:rPr>
            </w:pPr>
            <w:ins w:id="488" w:author="Jameson, Jacob" w:date="2024-09-12T16:24:00Z" w16du:dateUtc="2024-09-12T20:24:00Z">
              <w:r>
                <w:rPr>
                  <w:color w:val="000000" w:themeColor="text1"/>
                </w:rPr>
                <w:t>X</w:t>
              </w:r>
            </w:ins>
          </w:p>
        </w:tc>
      </w:tr>
      <w:tr w:rsidR="000A2ACD" w:rsidRPr="00DF63EB" w14:paraId="147E8346" w14:textId="77777777" w:rsidTr="007D7AD5">
        <w:trPr>
          <w:ins w:id="489" w:author="Jameson, Jacob" w:date="2024-09-12T16:21:00Z" w16du:dateUtc="2024-09-12T20:21:00Z"/>
        </w:trPr>
        <w:tc>
          <w:tcPr>
            <w:tcW w:w="3775" w:type="dxa"/>
            <w:tcBorders>
              <w:top w:val="nil"/>
              <w:left w:val="single" w:sz="4" w:space="0" w:color="auto"/>
              <w:bottom w:val="nil"/>
              <w:right w:val="nil"/>
            </w:tcBorders>
          </w:tcPr>
          <w:p w14:paraId="7449D129" w14:textId="1CFABB34" w:rsidR="000A2ACD" w:rsidRPr="00DF63EB" w:rsidRDefault="000A2ACD" w:rsidP="000A2ACD">
            <w:pPr>
              <w:rPr>
                <w:ins w:id="490" w:author="Jameson, Jacob" w:date="2024-09-12T16:21:00Z" w16du:dateUtc="2024-09-12T20:21:00Z"/>
                <w:color w:val="000000" w:themeColor="text1"/>
              </w:rPr>
            </w:pPr>
            <w:ins w:id="491" w:author="Jameson, Jacob" w:date="2024-09-12T16:26:00Z" w16du:dateUtc="2024-09-12T20:26:00Z">
              <w:r>
                <w:rPr>
                  <w:color w:val="000000" w:themeColor="text1"/>
                </w:rPr>
                <w:t>Chief Complaint</w:t>
              </w:r>
            </w:ins>
            <w:ins w:id="492" w:author="Jameson, Jacob" w:date="2024-09-12T16:23:00Z" w16du:dateUtc="2024-09-12T20:23:00Z">
              <w:r w:rsidRPr="00DF63EB">
                <w:rPr>
                  <w:color w:val="000000" w:themeColor="text1"/>
                </w:rPr>
                <w:t xml:space="preserve"> </w:t>
              </w:r>
            </w:ins>
            <m:oMath>
              <m:r>
                <w:ins w:id="493" w:author="Jameson, Jacob" w:date="2024-09-12T16:27:00Z" w16du:dateUtc="2024-09-12T20:27:00Z">
                  <w:rPr>
                    <w:rFonts w:ascii="Cambria Math" w:hAnsi="Cambria Math"/>
                    <w:color w:val="000000" w:themeColor="text1"/>
                  </w:rPr>
                  <m:t>×</m:t>
                </w:ins>
              </m:r>
            </m:oMath>
            <w:ins w:id="494" w:author="Jameson, Jacob" w:date="2024-09-12T16:23:00Z" w16du:dateUtc="2024-09-12T20:23:00Z">
              <w:r w:rsidRPr="00DF63EB">
                <w:rPr>
                  <w:color w:val="000000" w:themeColor="text1"/>
                </w:rPr>
                <w:t xml:space="preserve"> ESI?</w:t>
              </w:r>
            </w:ins>
          </w:p>
        </w:tc>
        <w:tc>
          <w:tcPr>
            <w:tcW w:w="1926" w:type="dxa"/>
            <w:tcBorders>
              <w:top w:val="nil"/>
              <w:left w:val="nil"/>
              <w:bottom w:val="nil"/>
              <w:right w:val="nil"/>
            </w:tcBorders>
          </w:tcPr>
          <w:p w14:paraId="4EE9F673" w14:textId="420435A8" w:rsidR="000A2ACD" w:rsidRPr="00DF63EB" w:rsidRDefault="000A2ACD" w:rsidP="000A2ACD">
            <w:pPr>
              <w:jc w:val="center"/>
              <w:rPr>
                <w:ins w:id="495" w:author="Jameson, Jacob" w:date="2024-09-12T16:21:00Z" w16du:dateUtc="2024-09-12T20:21:00Z"/>
                <w:color w:val="000000" w:themeColor="text1"/>
              </w:rPr>
            </w:pPr>
            <w:ins w:id="496" w:author="Jameson, Jacob" w:date="2024-09-12T16:24:00Z" w16du:dateUtc="2024-09-12T20:24:00Z">
              <w:r>
                <w:rPr>
                  <w:color w:val="000000" w:themeColor="text1"/>
                </w:rPr>
                <w:t>-</w:t>
              </w:r>
            </w:ins>
          </w:p>
        </w:tc>
        <w:tc>
          <w:tcPr>
            <w:tcW w:w="1854" w:type="dxa"/>
            <w:tcBorders>
              <w:top w:val="nil"/>
              <w:left w:val="nil"/>
              <w:bottom w:val="nil"/>
              <w:right w:val="nil"/>
            </w:tcBorders>
          </w:tcPr>
          <w:p w14:paraId="00A06A7B" w14:textId="1119E676" w:rsidR="000A2ACD" w:rsidRPr="00DF63EB" w:rsidRDefault="000A2ACD" w:rsidP="000A2ACD">
            <w:pPr>
              <w:jc w:val="center"/>
              <w:rPr>
                <w:ins w:id="497" w:author="Jameson, Jacob" w:date="2024-09-12T16:21:00Z" w16du:dateUtc="2024-09-12T20:21:00Z"/>
                <w:color w:val="000000" w:themeColor="text1"/>
              </w:rPr>
            </w:pPr>
            <w:ins w:id="498" w:author="Jameson, Jacob" w:date="2024-09-12T16:24:00Z" w16du:dateUtc="2024-09-12T20:24:00Z">
              <w:r>
                <w:rPr>
                  <w:color w:val="000000" w:themeColor="text1"/>
                </w:rPr>
                <w:t>X</w:t>
              </w:r>
            </w:ins>
          </w:p>
        </w:tc>
        <w:tc>
          <w:tcPr>
            <w:tcW w:w="2178" w:type="dxa"/>
            <w:tcBorders>
              <w:top w:val="nil"/>
              <w:left w:val="nil"/>
              <w:bottom w:val="nil"/>
              <w:right w:val="single" w:sz="4" w:space="0" w:color="auto"/>
            </w:tcBorders>
          </w:tcPr>
          <w:p w14:paraId="252195DA" w14:textId="4D793379" w:rsidR="000A2ACD" w:rsidRPr="00DF63EB" w:rsidRDefault="000A2ACD" w:rsidP="000A2ACD">
            <w:pPr>
              <w:jc w:val="center"/>
              <w:rPr>
                <w:ins w:id="499" w:author="Jameson, Jacob" w:date="2024-09-12T16:21:00Z" w16du:dateUtc="2024-09-12T20:21:00Z"/>
                <w:color w:val="000000" w:themeColor="text1"/>
              </w:rPr>
            </w:pPr>
            <w:ins w:id="500" w:author="Jameson, Jacob" w:date="2024-09-12T16:25:00Z" w16du:dateUtc="2024-09-12T20:25:00Z">
              <w:r>
                <w:rPr>
                  <w:color w:val="000000" w:themeColor="text1"/>
                </w:rPr>
                <w:t>X</w:t>
              </w:r>
            </w:ins>
          </w:p>
        </w:tc>
      </w:tr>
      <w:tr w:rsidR="000A2ACD" w:rsidRPr="00DF63EB" w14:paraId="72E35AD5" w14:textId="77777777" w:rsidTr="007D7AD5">
        <w:trPr>
          <w:ins w:id="501" w:author="Jameson, Jacob" w:date="2024-09-12T16:21:00Z" w16du:dateUtc="2024-09-12T20:21:00Z"/>
        </w:trPr>
        <w:tc>
          <w:tcPr>
            <w:tcW w:w="3775" w:type="dxa"/>
            <w:tcBorders>
              <w:top w:val="nil"/>
              <w:left w:val="single" w:sz="4" w:space="0" w:color="auto"/>
              <w:bottom w:val="nil"/>
              <w:right w:val="nil"/>
            </w:tcBorders>
          </w:tcPr>
          <w:p w14:paraId="547EC073" w14:textId="6E8ADB12" w:rsidR="000A2ACD" w:rsidRPr="00DF63EB" w:rsidRDefault="000A2ACD" w:rsidP="000A2ACD">
            <w:pPr>
              <w:rPr>
                <w:ins w:id="502" w:author="Jameson, Jacob" w:date="2024-09-12T16:21:00Z" w16du:dateUtc="2024-09-12T20:21:00Z"/>
                <w:color w:val="000000" w:themeColor="text1"/>
              </w:rPr>
            </w:pPr>
            <w:ins w:id="503" w:author="Jameson, Jacob" w:date="2024-09-12T16:27:00Z" w16du:dateUtc="2024-09-12T20:27:00Z">
              <w:r>
                <w:rPr>
                  <w:color w:val="000000" w:themeColor="text1"/>
                </w:rPr>
                <w:t>Labs</w:t>
              </w:r>
            </w:ins>
            <w:ins w:id="504" w:author="Jameson, Jacob" w:date="2024-09-12T16:21:00Z" w16du:dateUtc="2024-09-12T20:21:00Z">
              <w:r w:rsidRPr="00DF63EB">
                <w:rPr>
                  <w:color w:val="000000" w:themeColor="text1"/>
                </w:rPr>
                <w:t xml:space="preserve"> </w:t>
              </w:r>
            </w:ins>
            <w:ins w:id="505" w:author="Jameson, Jacob" w:date="2024-09-12T16:27:00Z" w16du:dateUtc="2024-09-12T20:27:00Z">
              <w:r>
                <w:rPr>
                  <w:color w:val="000000" w:themeColor="text1"/>
                </w:rPr>
                <w:t>O</w:t>
              </w:r>
            </w:ins>
            <w:ins w:id="506" w:author="Jameson, Jacob" w:date="2024-09-12T16:21:00Z" w16du:dateUtc="2024-09-12T20:21:00Z">
              <w:r w:rsidRPr="00DF63EB">
                <w:rPr>
                  <w:color w:val="000000" w:themeColor="text1"/>
                </w:rPr>
                <w:t>rdered</w:t>
              </w:r>
            </w:ins>
          </w:p>
        </w:tc>
        <w:tc>
          <w:tcPr>
            <w:tcW w:w="1926" w:type="dxa"/>
            <w:tcBorders>
              <w:top w:val="nil"/>
              <w:left w:val="nil"/>
              <w:bottom w:val="nil"/>
              <w:right w:val="nil"/>
            </w:tcBorders>
          </w:tcPr>
          <w:p w14:paraId="1DA9DDD3" w14:textId="37871A3C" w:rsidR="000A2ACD" w:rsidRPr="00DF63EB" w:rsidRDefault="000A2ACD" w:rsidP="000A2ACD">
            <w:pPr>
              <w:jc w:val="center"/>
              <w:rPr>
                <w:ins w:id="507" w:author="Jameson, Jacob" w:date="2024-09-12T16:21:00Z" w16du:dateUtc="2024-09-12T20:21:00Z"/>
                <w:color w:val="000000" w:themeColor="text1"/>
              </w:rPr>
            </w:pPr>
            <w:ins w:id="508" w:author="Jameson, Jacob" w:date="2024-09-12T16:24:00Z" w16du:dateUtc="2024-09-12T20:24:00Z">
              <w:r>
                <w:rPr>
                  <w:color w:val="000000" w:themeColor="text1"/>
                </w:rPr>
                <w:t>-</w:t>
              </w:r>
            </w:ins>
          </w:p>
        </w:tc>
        <w:tc>
          <w:tcPr>
            <w:tcW w:w="1854" w:type="dxa"/>
            <w:tcBorders>
              <w:top w:val="nil"/>
              <w:left w:val="nil"/>
              <w:bottom w:val="nil"/>
              <w:right w:val="nil"/>
            </w:tcBorders>
          </w:tcPr>
          <w:p w14:paraId="18AFA1F3" w14:textId="070E04EA" w:rsidR="000A2ACD" w:rsidRPr="00DF63EB" w:rsidRDefault="000A2ACD" w:rsidP="000A2ACD">
            <w:pPr>
              <w:jc w:val="center"/>
              <w:rPr>
                <w:ins w:id="509" w:author="Jameson, Jacob" w:date="2024-09-12T16:21:00Z" w16du:dateUtc="2024-09-12T20:21:00Z"/>
                <w:color w:val="000000" w:themeColor="text1"/>
              </w:rPr>
            </w:pPr>
            <w:ins w:id="510" w:author="Jameson, Jacob" w:date="2024-09-12T16:29:00Z" w16du:dateUtc="2024-09-12T20:29:00Z">
              <w:r>
                <w:rPr>
                  <w:color w:val="000000" w:themeColor="text1"/>
                </w:rPr>
                <w:t>X</w:t>
              </w:r>
            </w:ins>
          </w:p>
        </w:tc>
        <w:tc>
          <w:tcPr>
            <w:tcW w:w="2178" w:type="dxa"/>
            <w:tcBorders>
              <w:top w:val="nil"/>
              <w:left w:val="nil"/>
              <w:bottom w:val="nil"/>
              <w:right w:val="single" w:sz="4" w:space="0" w:color="auto"/>
            </w:tcBorders>
          </w:tcPr>
          <w:p w14:paraId="24E4A6E5" w14:textId="157D9F32" w:rsidR="000A2ACD" w:rsidRPr="00DF63EB" w:rsidRDefault="000A2ACD" w:rsidP="000A2ACD">
            <w:pPr>
              <w:jc w:val="center"/>
              <w:rPr>
                <w:ins w:id="511" w:author="Jameson, Jacob" w:date="2024-09-12T16:21:00Z" w16du:dateUtc="2024-09-12T20:21:00Z"/>
                <w:color w:val="000000" w:themeColor="text1"/>
              </w:rPr>
            </w:pPr>
            <w:ins w:id="512" w:author="Jameson, Jacob" w:date="2024-09-12T16:25:00Z" w16du:dateUtc="2024-09-12T20:25:00Z">
              <w:r>
                <w:rPr>
                  <w:color w:val="000000" w:themeColor="text1"/>
                </w:rPr>
                <w:t>X</w:t>
              </w:r>
            </w:ins>
          </w:p>
        </w:tc>
      </w:tr>
      <w:tr w:rsidR="000A2ACD" w:rsidRPr="00DF63EB" w14:paraId="1C95DE52" w14:textId="77777777" w:rsidTr="000A2ACD">
        <w:trPr>
          <w:ins w:id="513" w:author="Jameson, Jacob" w:date="2024-09-12T16:21:00Z" w16du:dateUtc="2024-09-12T20:21:00Z"/>
        </w:trPr>
        <w:tc>
          <w:tcPr>
            <w:tcW w:w="3775" w:type="dxa"/>
            <w:tcBorders>
              <w:top w:val="nil"/>
              <w:left w:val="single" w:sz="4" w:space="0" w:color="auto"/>
              <w:bottom w:val="nil"/>
              <w:right w:val="nil"/>
            </w:tcBorders>
            <w:tcPrChange w:id="514" w:author="Jameson, Jacob" w:date="2024-09-12T16:47:00Z" w16du:dateUtc="2024-09-12T20:47:00Z">
              <w:tcPr>
                <w:tcW w:w="3775" w:type="dxa"/>
                <w:tcBorders>
                  <w:top w:val="nil"/>
                  <w:left w:val="single" w:sz="4" w:space="0" w:color="auto"/>
                  <w:bottom w:val="nil"/>
                  <w:right w:val="nil"/>
                </w:tcBorders>
              </w:tcPr>
            </w:tcPrChange>
          </w:tcPr>
          <w:p w14:paraId="4EEAE5B9" w14:textId="60CDDEB1" w:rsidR="000A2ACD" w:rsidRDefault="000A2ACD" w:rsidP="000A2ACD">
            <w:pPr>
              <w:rPr>
                <w:ins w:id="515" w:author="Jameson, Jacob" w:date="2024-09-12T16:25:00Z" w16du:dateUtc="2024-09-12T20:25:00Z"/>
                <w:color w:val="000000" w:themeColor="text1"/>
              </w:rPr>
            </w:pPr>
            <w:ins w:id="516" w:author="Jameson, Jacob" w:date="2024-09-12T16:27:00Z" w16du:dateUtc="2024-09-12T20:27:00Z">
              <w:r>
                <w:rPr>
                  <w:color w:val="000000" w:themeColor="text1"/>
                </w:rPr>
                <w:t>Vital Signs</w:t>
              </w:r>
            </w:ins>
          </w:p>
          <w:p w14:paraId="17208DB3" w14:textId="77777777" w:rsidR="000A2ACD" w:rsidRPr="00DF63EB" w:rsidRDefault="000A2ACD" w:rsidP="000A2ACD">
            <w:pPr>
              <w:rPr>
                <w:ins w:id="517" w:author="Jameson, Jacob" w:date="2024-09-12T16:21:00Z" w16du:dateUtc="2024-09-12T20:21:00Z"/>
                <w:color w:val="000000" w:themeColor="text1"/>
              </w:rPr>
            </w:pPr>
          </w:p>
        </w:tc>
        <w:tc>
          <w:tcPr>
            <w:tcW w:w="1926" w:type="dxa"/>
            <w:tcBorders>
              <w:top w:val="nil"/>
              <w:left w:val="nil"/>
              <w:bottom w:val="nil"/>
              <w:right w:val="nil"/>
            </w:tcBorders>
            <w:tcPrChange w:id="518" w:author="Jameson, Jacob" w:date="2024-09-12T16:47:00Z" w16du:dateUtc="2024-09-12T20:47:00Z">
              <w:tcPr>
                <w:tcW w:w="1926" w:type="dxa"/>
                <w:tcBorders>
                  <w:top w:val="nil"/>
                  <w:left w:val="nil"/>
                  <w:bottom w:val="nil"/>
                  <w:right w:val="nil"/>
                </w:tcBorders>
              </w:tcPr>
            </w:tcPrChange>
          </w:tcPr>
          <w:p w14:paraId="56E8CA4B" w14:textId="568D4B34" w:rsidR="000A2ACD" w:rsidRPr="00DF63EB" w:rsidRDefault="000A2ACD" w:rsidP="000A2ACD">
            <w:pPr>
              <w:jc w:val="center"/>
              <w:rPr>
                <w:ins w:id="519" w:author="Jameson, Jacob" w:date="2024-09-12T16:21:00Z" w16du:dateUtc="2024-09-12T20:21:00Z"/>
                <w:color w:val="000000" w:themeColor="text1"/>
              </w:rPr>
            </w:pPr>
            <w:ins w:id="520" w:author="Jameson, Jacob" w:date="2024-09-12T16:27:00Z" w16du:dateUtc="2024-09-12T20:27:00Z">
              <w:r>
                <w:rPr>
                  <w:color w:val="000000" w:themeColor="text1"/>
                </w:rPr>
                <w:t>-</w:t>
              </w:r>
            </w:ins>
          </w:p>
        </w:tc>
        <w:tc>
          <w:tcPr>
            <w:tcW w:w="1854" w:type="dxa"/>
            <w:tcBorders>
              <w:top w:val="nil"/>
              <w:left w:val="nil"/>
              <w:bottom w:val="nil"/>
              <w:right w:val="nil"/>
            </w:tcBorders>
            <w:tcPrChange w:id="521" w:author="Jameson, Jacob" w:date="2024-09-12T16:47:00Z" w16du:dateUtc="2024-09-12T20:47:00Z">
              <w:tcPr>
                <w:tcW w:w="1854" w:type="dxa"/>
                <w:tcBorders>
                  <w:top w:val="nil"/>
                  <w:left w:val="nil"/>
                  <w:bottom w:val="nil"/>
                  <w:right w:val="nil"/>
                </w:tcBorders>
              </w:tcPr>
            </w:tcPrChange>
          </w:tcPr>
          <w:p w14:paraId="3BA576EA" w14:textId="0F8F4A44" w:rsidR="000A2ACD" w:rsidRPr="00DF63EB" w:rsidRDefault="000A2ACD" w:rsidP="000A2ACD">
            <w:pPr>
              <w:jc w:val="center"/>
              <w:rPr>
                <w:ins w:id="522" w:author="Jameson, Jacob" w:date="2024-09-12T16:21:00Z" w16du:dateUtc="2024-09-12T20:21:00Z"/>
                <w:color w:val="000000" w:themeColor="text1"/>
              </w:rPr>
            </w:pPr>
            <w:ins w:id="523" w:author="Jameson, Jacob" w:date="2024-09-12T16:27:00Z" w16du:dateUtc="2024-09-12T20:27:00Z">
              <w:r>
                <w:rPr>
                  <w:color w:val="000000" w:themeColor="text1"/>
                </w:rPr>
                <w:t>-</w:t>
              </w:r>
            </w:ins>
          </w:p>
        </w:tc>
        <w:tc>
          <w:tcPr>
            <w:tcW w:w="2178" w:type="dxa"/>
            <w:tcBorders>
              <w:top w:val="nil"/>
              <w:left w:val="nil"/>
              <w:bottom w:val="nil"/>
              <w:right w:val="single" w:sz="4" w:space="0" w:color="auto"/>
            </w:tcBorders>
            <w:tcPrChange w:id="524" w:author="Jameson, Jacob" w:date="2024-09-12T16:47:00Z" w16du:dateUtc="2024-09-12T20:47:00Z">
              <w:tcPr>
                <w:tcW w:w="2178" w:type="dxa"/>
                <w:tcBorders>
                  <w:top w:val="nil"/>
                  <w:left w:val="nil"/>
                  <w:bottom w:val="nil"/>
                  <w:right w:val="single" w:sz="4" w:space="0" w:color="auto"/>
                </w:tcBorders>
              </w:tcPr>
            </w:tcPrChange>
          </w:tcPr>
          <w:p w14:paraId="55CFB66A" w14:textId="574B82CB" w:rsidR="000A2ACD" w:rsidRPr="00DF63EB" w:rsidRDefault="000A2ACD" w:rsidP="000A2ACD">
            <w:pPr>
              <w:jc w:val="center"/>
              <w:rPr>
                <w:ins w:id="525" w:author="Jameson, Jacob" w:date="2024-09-12T16:21:00Z" w16du:dateUtc="2024-09-12T20:21:00Z"/>
                <w:color w:val="000000" w:themeColor="text1"/>
              </w:rPr>
            </w:pPr>
            <w:ins w:id="526" w:author="Jameson, Jacob" w:date="2024-09-12T16:27:00Z" w16du:dateUtc="2024-09-12T20:27:00Z">
              <w:r>
                <w:rPr>
                  <w:color w:val="000000" w:themeColor="text1"/>
                </w:rPr>
                <w:t>X</w:t>
              </w:r>
            </w:ins>
          </w:p>
        </w:tc>
      </w:tr>
      <w:tr w:rsidR="000A2ACD" w:rsidRPr="00DF63EB" w14:paraId="40732EB5" w14:textId="77777777" w:rsidTr="002529D0">
        <w:trPr>
          <w:ins w:id="527" w:author="Jameson, Jacob" w:date="2024-09-12T16:47:00Z" w16du:dateUtc="2024-09-12T20:47:00Z"/>
        </w:trPr>
        <w:tc>
          <w:tcPr>
            <w:tcW w:w="3775" w:type="dxa"/>
            <w:tcBorders>
              <w:top w:val="nil"/>
              <w:left w:val="single" w:sz="4" w:space="0" w:color="auto"/>
              <w:bottom w:val="single" w:sz="4" w:space="0" w:color="auto"/>
              <w:right w:val="nil"/>
            </w:tcBorders>
          </w:tcPr>
          <w:p w14:paraId="176B813A" w14:textId="5F78A489" w:rsidR="000A2ACD" w:rsidRDefault="000A2ACD" w:rsidP="000A2ACD">
            <w:pPr>
              <w:rPr>
                <w:ins w:id="528" w:author="Jameson, Jacob" w:date="2024-09-12T16:47:00Z" w16du:dateUtc="2024-09-12T20:47:00Z"/>
                <w:color w:val="000000" w:themeColor="text1"/>
              </w:rPr>
            </w:pPr>
            <w:ins w:id="529" w:author="Jameson, Jacob" w:date="2024-09-12T16:47:00Z" w16du:dateUtc="2024-09-12T20:47:00Z">
              <w:r>
                <w:rPr>
                  <w:color w:val="000000" w:themeColor="text1"/>
                </w:rPr>
                <w:t>Observations</w:t>
              </w:r>
            </w:ins>
          </w:p>
        </w:tc>
        <w:tc>
          <w:tcPr>
            <w:tcW w:w="1926" w:type="dxa"/>
            <w:tcBorders>
              <w:top w:val="nil"/>
              <w:left w:val="nil"/>
              <w:bottom w:val="single" w:sz="4" w:space="0" w:color="auto"/>
              <w:right w:val="nil"/>
            </w:tcBorders>
          </w:tcPr>
          <w:p w14:paraId="12494BAA" w14:textId="04EA6584" w:rsidR="000A2ACD" w:rsidRDefault="000A2ACD" w:rsidP="000A2ACD">
            <w:pPr>
              <w:jc w:val="center"/>
              <w:rPr>
                <w:ins w:id="530" w:author="Jameson, Jacob" w:date="2024-09-12T16:47:00Z" w16du:dateUtc="2024-09-12T20:47:00Z"/>
                <w:color w:val="000000" w:themeColor="text1"/>
              </w:rPr>
            </w:pPr>
            <w:ins w:id="531" w:author="Jameson, Jacob" w:date="2024-09-12T16:47:00Z" w16du:dateUtc="2024-09-12T20:47:00Z">
              <w:r>
                <w:rPr>
                  <w:color w:val="000000" w:themeColor="text1"/>
                </w:rPr>
                <w:t>43,299</w:t>
              </w:r>
            </w:ins>
          </w:p>
        </w:tc>
        <w:tc>
          <w:tcPr>
            <w:tcW w:w="1854" w:type="dxa"/>
            <w:tcBorders>
              <w:top w:val="nil"/>
              <w:left w:val="nil"/>
              <w:bottom w:val="single" w:sz="4" w:space="0" w:color="auto"/>
              <w:right w:val="nil"/>
            </w:tcBorders>
          </w:tcPr>
          <w:p w14:paraId="20E87813" w14:textId="7FEC2778" w:rsidR="000A2ACD" w:rsidRDefault="000A2ACD" w:rsidP="000A2ACD">
            <w:pPr>
              <w:jc w:val="center"/>
              <w:rPr>
                <w:ins w:id="532" w:author="Jameson, Jacob" w:date="2024-09-12T16:47:00Z" w16du:dateUtc="2024-09-12T20:47:00Z"/>
                <w:color w:val="000000" w:themeColor="text1"/>
              </w:rPr>
            </w:pPr>
            <w:ins w:id="533" w:author="Jameson, Jacob" w:date="2024-09-12T16:47:00Z" w16du:dateUtc="2024-09-12T20:47:00Z">
              <w:r>
                <w:rPr>
                  <w:color w:val="000000" w:themeColor="text1"/>
                </w:rPr>
                <w:t>43,299</w:t>
              </w:r>
            </w:ins>
          </w:p>
        </w:tc>
        <w:tc>
          <w:tcPr>
            <w:tcW w:w="2178" w:type="dxa"/>
            <w:tcBorders>
              <w:top w:val="nil"/>
              <w:left w:val="nil"/>
              <w:bottom w:val="single" w:sz="4" w:space="0" w:color="auto"/>
              <w:right w:val="single" w:sz="4" w:space="0" w:color="auto"/>
            </w:tcBorders>
          </w:tcPr>
          <w:p w14:paraId="1153370A" w14:textId="7494D1A5" w:rsidR="000A2ACD" w:rsidRDefault="000A2ACD" w:rsidP="000A2ACD">
            <w:pPr>
              <w:jc w:val="center"/>
              <w:rPr>
                <w:ins w:id="534" w:author="Jameson, Jacob" w:date="2024-09-12T16:47:00Z" w16du:dateUtc="2024-09-12T20:47:00Z"/>
                <w:color w:val="000000" w:themeColor="text1"/>
              </w:rPr>
            </w:pPr>
            <w:ins w:id="535" w:author="Jameson, Jacob" w:date="2024-09-12T16:47:00Z" w16du:dateUtc="2024-09-12T20:47:00Z">
              <w:r>
                <w:rPr>
                  <w:color w:val="000000" w:themeColor="text1"/>
                </w:rPr>
                <w:t>43,299</w:t>
              </w:r>
            </w:ins>
          </w:p>
        </w:tc>
      </w:tr>
    </w:tbl>
    <w:p w14:paraId="643ACFD1" w14:textId="4703F534" w:rsidR="002529D0" w:rsidRPr="00DF63EB" w:rsidRDefault="002529D0" w:rsidP="002529D0">
      <w:pPr>
        <w:rPr>
          <w:ins w:id="536" w:author="Jameson, Jacob" w:date="2024-09-12T16:40:00Z" w16du:dateUtc="2024-09-12T20:40:00Z"/>
          <w:i/>
          <w:iCs/>
        </w:rPr>
      </w:pPr>
      <w:ins w:id="537" w:author="Jameson, Jacob" w:date="2024-09-12T16:40:00Z" w16du:dateUtc="2024-09-12T20:40:00Z">
        <w:r w:rsidRPr="00DF63EB">
          <w:rPr>
            <w:i/>
            <w:iCs/>
          </w:rPr>
          <w:t>The coefficient comes from a multivariable linear regression where we regress batch tendency on our primary outcomes. We control for time and shift fixed effects (necessary for quasi-random assignment), patient-level variables, hospital occupancy, whether the patient also had laboratory tests ordered during their visit</w:t>
        </w:r>
      </w:ins>
      <w:ins w:id="538" w:author="Jameson, Jacob" w:date="2024-09-12T16:41:00Z" w16du:dateUtc="2024-09-12T20:41:00Z">
        <w:r>
          <w:rPr>
            <w:i/>
            <w:iCs/>
          </w:rPr>
          <w:t>, and vital signs</w:t>
        </w:r>
      </w:ins>
      <w:ins w:id="539" w:author="Jameson, Jacob" w:date="2024-09-12T16:40:00Z" w16du:dateUtc="2024-09-12T20:40:00Z">
        <w:r w:rsidRPr="00DF63EB">
          <w:rPr>
            <w:i/>
            <w:iCs/>
          </w:rPr>
          <w:t>. Standard errors are clustered at the physician level.</w:t>
        </w:r>
      </w:ins>
    </w:p>
    <w:p w14:paraId="3F435E17" w14:textId="77777777" w:rsidR="002529D0" w:rsidRPr="00DF63EB" w:rsidRDefault="002529D0" w:rsidP="002529D0">
      <w:pPr>
        <w:rPr>
          <w:ins w:id="540" w:author="Jameson, Jacob" w:date="2024-09-12T16:40:00Z" w16du:dateUtc="2024-09-12T20:40:00Z"/>
        </w:rPr>
      </w:pPr>
      <w:ins w:id="541" w:author="Jameson, Jacob" w:date="2024-09-12T16:40:00Z" w16du:dateUtc="2024-09-12T20:40:00Z">
        <w:r w:rsidRPr="00DF63EB">
          <w:rPr>
            <w:i/>
            <w:iCs/>
          </w:rPr>
          <w:t>*p&lt;0.1; **p&lt;0.05; ***p&lt;0.01</w:t>
        </w:r>
      </w:ins>
    </w:p>
    <w:p w14:paraId="5D0F4877" w14:textId="77777777" w:rsidR="001D6D7F" w:rsidRPr="00DF63EB" w:rsidRDefault="001D6D7F" w:rsidP="00A80366">
      <w:pPr>
        <w:spacing w:line="480" w:lineRule="auto"/>
      </w:pPr>
    </w:p>
    <w:p w14:paraId="1D8A8A7A" w14:textId="77777777" w:rsidR="00B21DE5" w:rsidRDefault="00B21DE5" w:rsidP="00DA45B5"/>
    <w:p w14:paraId="598A1380" w14:textId="77777777" w:rsidR="00A80366" w:rsidRDefault="00A80366" w:rsidP="00DA45B5"/>
    <w:p w14:paraId="7F84BF33" w14:textId="77777777" w:rsidR="00B21DE5" w:rsidRPr="00DF63EB" w:rsidRDefault="00B21DE5" w:rsidP="00DA45B5"/>
    <w:p w14:paraId="495B9F24" w14:textId="77777777" w:rsidR="004C2E75" w:rsidRPr="00DF63EB" w:rsidRDefault="004C2E75" w:rsidP="00DA45B5"/>
    <w:p w14:paraId="03B0AD8C" w14:textId="2F73AD5A" w:rsidR="004C2E75" w:rsidRPr="00DF63EB" w:rsidDel="00EF6EE4" w:rsidRDefault="004C2E75" w:rsidP="00DA45B5">
      <w:pPr>
        <w:rPr>
          <w:del w:id="542" w:author="Jameson, Jacob" w:date="2024-09-12T17:40:00Z" w16du:dateUtc="2024-09-12T21:40:00Z"/>
        </w:rPr>
      </w:pPr>
    </w:p>
    <w:p w14:paraId="5FDCB16E" w14:textId="03CE2965" w:rsidR="004C2E75" w:rsidRPr="00DF63EB" w:rsidDel="00EF6EE4" w:rsidRDefault="004C2E75" w:rsidP="00DA45B5">
      <w:pPr>
        <w:rPr>
          <w:del w:id="543" w:author="Jameson, Jacob" w:date="2024-09-12T17:40:00Z" w16du:dateUtc="2024-09-12T21:40:00Z"/>
        </w:rPr>
      </w:pPr>
    </w:p>
    <w:p w14:paraId="1EE87730" w14:textId="1716B70D" w:rsidR="004C2E75" w:rsidRPr="00DF63EB" w:rsidDel="00EF6EE4" w:rsidRDefault="004C2E75" w:rsidP="004C2E75">
      <w:pPr>
        <w:rPr>
          <w:del w:id="544" w:author="Jameson, Jacob" w:date="2024-09-12T17:40:00Z" w16du:dateUtc="2024-09-12T21:40:00Z"/>
          <w:b/>
          <w:bCs/>
        </w:rPr>
      </w:pPr>
    </w:p>
    <w:p w14:paraId="5731357E" w14:textId="35832482" w:rsidR="004C2E75" w:rsidRPr="00DF63EB" w:rsidDel="00EF6EE4" w:rsidRDefault="004C2E75" w:rsidP="004C2E75">
      <w:pPr>
        <w:rPr>
          <w:del w:id="545" w:author="Jameson, Jacob" w:date="2024-09-12T17:40:00Z" w16du:dateUtc="2024-09-12T21:40:00Z"/>
          <w:b/>
          <w:bCs/>
        </w:rPr>
      </w:pPr>
      <w:del w:id="546" w:author="Jameson, Jacob" w:date="2024-09-12T17:40:00Z" w16du:dateUtc="2024-09-12T21:40:00Z">
        <w:r w:rsidRPr="00DF63EB" w:rsidDel="00EF6EE4">
          <w:rPr>
            <w:b/>
            <w:bCs/>
          </w:rPr>
          <w:delText xml:space="preserve">Table </w:delText>
        </w:r>
        <w:r w:rsidR="004F3484" w:rsidRPr="00DF63EB" w:rsidDel="00EF6EE4">
          <w:rPr>
            <w:b/>
            <w:bCs/>
          </w:rPr>
          <w:delText>1</w:delText>
        </w:r>
        <w:r w:rsidRPr="00DF63EB" w:rsidDel="00EF6EE4">
          <w:rPr>
            <w:b/>
            <w:bCs/>
          </w:rPr>
          <w:delText>: Multivariable Regression Results of Primary Outcomes on Batch Tendency</w:delText>
        </w:r>
      </w:del>
    </w:p>
    <w:tbl>
      <w:tblPr>
        <w:tblStyle w:val="TableGrid"/>
        <w:tblW w:w="9733" w:type="dxa"/>
        <w:tblLayout w:type="fixed"/>
        <w:tblLook w:val="04A0" w:firstRow="1" w:lastRow="0" w:firstColumn="1" w:lastColumn="0" w:noHBand="0" w:noVBand="1"/>
      </w:tblPr>
      <w:tblGrid>
        <w:gridCol w:w="3415"/>
        <w:gridCol w:w="360"/>
        <w:gridCol w:w="1926"/>
        <w:gridCol w:w="1854"/>
        <w:gridCol w:w="2178"/>
      </w:tblGrid>
      <w:tr w:rsidR="004C2E75" w:rsidRPr="00DF63EB" w:rsidDel="00EF6EE4" w14:paraId="66C9E591" w14:textId="2C407A97" w:rsidTr="00145D18">
        <w:trPr>
          <w:del w:id="547" w:author="Jameson, Jacob" w:date="2024-09-12T17:40:00Z" w16du:dateUtc="2024-09-12T21:40:00Z"/>
        </w:trPr>
        <w:tc>
          <w:tcPr>
            <w:tcW w:w="3415" w:type="dxa"/>
            <w:tcBorders>
              <w:top w:val="single" w:sz="4" w:space="0" w:color="auto"/>
              <w:left w:val="single" w:sz="4" w:space="0" w:color="auto"/>
              <w:bottom w:val="nil"/>
              <w:right w:val="nil"/>
            </w:tcBorders>
          </w:tcPr>
          <w:p w14:paraId="15DE0070" w14:textId="031C6FF7" w:rsidR="004C2E75" w:rsidRPr="00DF63EB" w:rsidDel="00EF6EE4" w:rsidRDefault="004C2E75" w:rsidP="00145D18">
            <w:pPr>
              <w:rPr>
                <w:del w:id="548" w:author="Jameson, Jacob" w:date="2024-09-12T17:40:00Z" w16du:dateUtc="2024-09-12T21:40:00Z"/>
                <w:color w:val="000000" w:themeColor="text1"/>
              </w:rPr>
            </w:pPr>
          </w:p>
        </w:tc>
        <w:tc>
          <w:tcPr>
            <w:tcW w:w="6318" w:type="dxa"/>
            <w:gridSpan w:val="4"/>
            <w:tcBorders>
              <w:left w:val="nil"/>
              <w:bottom w:val="single" w:sz="4" w:space="0" w:color="auto"/>
            </w:tcBorders>
          </w:tcPr>
          <w:p w14:paraId="00C37E1E" w14:textId="1AB1A62B" w:rsidR="004C2E75" w:rsidRPr="00DF63EB" w:rsidDel="00EF6EE4" w:rsidRDefault="004C2E75" w:rsidP="00145D18">
            <w:pPr>
              <w:jc w:val="center"/>
              <w:rPr>
                <w:del w:id="549" w:author="Jameson, Jacob" w:date="2024-09-12T17:40:00Z" w16du:dateUtc="2024-09-12T21:40:00Z"/>
                <w:color w:val="000000" w:themeColor="text1"/>
              </w:rPr>
            </w:pPr>
            <w:del w:id="550" w:author="Jameson, Jacob" w:date="2024-09-12T17:40:00Z" w16du:dateUtc="2024-09-12T21:40:00Z">
              <w:r w:rsidRPr="00DF63EB" w:rsidDel="00EF6EE4">
                <w:rPr>
                  <w:color w:val="000000" w:themeColor="text1"/>
                </w:rPr>
                <w:delText>Dependent Variables</w:delText>
              </w:r>
            </w:del>
          </w:p>
        </w:tc>
      </w:tr>
      <w:tr w:rsidR="004C2E75" w:rsidRPr="00DF63EB" w:rsidDel="00EF6EE4" w14:paraId="0655BB64" w14:textId="057D01CC" w:rsidTr="00145D18">
        <w:trPr>
          <w:del w:id="551" w:author="Jameson, Jacob" w:date="2024-09-12T17:40:00Z" w16du:dateUtc="2024-09-12T21:40:00Z"/>
        </w:trPr>
        <w:tc>
          <w:tcPr>
            <w:tcW w:w="3775" w:type="dxa"/>
            <w:gridSpan w:val="2"/>
            <w:tcBorders>
              <w:top w:val="nil"/>
              <w:left w:val="single" w:sz="4" w:space="0" w:color="auto"/>
              <w:bottom w:val="nil"/>
              <w:right w:val="nil"/>
            </w:tcBorders>
          </w:tcPr>
          <w:p w14:paraId="6A78CD02" w14:textId="40ABCAD2" w:rsidR="004C2E75" w:rsidRPr="00DF63EB" w:rsidDel="00EF6EE4" w:rsidRDefault="004C2E75" w:rsidP="00145D18">
            <w:pPr>
              <w:rPr>
                <w:del w:id="552" w:author="Jameson, Jacob" w:date="2024-09-12T17:40:00Z" w16du:dateUtc="2024-09-12T21:40:00Z"/>
                <w:color w:val="000000" w:themeColor="text1"/>
              </w:rPr>
            </w:pPr>
          </w:p>
        </w:tc>
        <w:tc>
          <w:tcPr>
            <w:tcW w:w="1926" w:type="dxa"/>
            <w:tcBorders>
              <w:top w:val="single" w:sz="4" w:space="0" w:color="auto"/>
              <w:left w:val="nil"/>
              <w:bottom w:val="nil"/>
              <w:right w:val="nil"/>
            </w:tcBorders>
          </w:tcPr>
          <w:p w14:paraId="375DA928" w14:textId="1990BD92" w:rsidR="004C2E75" w:rsidRPr="00DF63EB" w:rsidDel="00EF6EE4" w:rsidRDefault="004C2E75" w:rsidP="00145D18">
            <w:pPr>
              <w:rPr>
                <w:del w:id="553" w:author="Jameson, Jacob" w:date="2024-09-12T17:40:00Z" w16du:dateUtc="2024-09-12T21:40:00Z"/>
                <w:color w:val="000000" w:themeColor="text1"/>
              </w:rPr>
            </w:pPr>
          </w:p>
        </w:tc>
        <w:tc>
          <w:tcPr>
            <w:tcW w:w="1854" w:type="dxa"/>
            <w:tcBorders>
              <w:top w:val="single" w:sz="4" w:space="0" w:color="auto"/>
              <w:left w:val="nil"/>
              <w:bottom w:val="nil"/>
              <w:right w:val="nil"/>
            </w:tcBorders>
          </w:tcPr>
          <w:p w14:paraId="1F2F3ECC" w14:textId="60C5575D" w:rsidR="004C2E75" w:rsidRPr="00DF63EB" w:rsidDel="00EF6EE4" w:rsidRDefault="004C2E75" w:rsidP="00145D18">
            <w:pPr>
              <w:rPr>
                <w:del w:id="554" w:author="Jameson, Jacob" w:date="2024-09-12T17:40:00Z" w16du:dateUtc="2024-09-12T21:40:00Z"/>
                <w:color w:val="000000" w:themeColor="text1"/>
              </w:rPr>
            </w:pPr>
          </w:p>
        </w:tc>
        <w:tc>
          <w:tcPr>
            <w:tcW w:w="2178" w:type="dxa"/>
            <w:tcBorders>
              <w:top w:val="single" w:sz="4" w:space="0" w:color="auto"/>
              <w:left w:val="nil"/>
              <w:bottom w:val="nil"/>
              <w:right w:val="single" w:sz="4" w:space="0" w:color="auto"/>
            </w:tcBorders>
          </w:tcPr>
          <w:p w14:paraId="7288D4B9" w14:textId="0DB57603" w:rsidR="004C2E75" w:rsidRPr="00DF63EB" w:rsidDel="00EF6EE4" w:rsidRDefault="004C2E75" w:rsidP="00145D18">
            <w:pPr>
              <w:rPr>
                <w:del w:id="555" w:author="Jameson, Jacob" w:date="2024-09-12T17:40:00Z" w16du:dateUtc="2024-09-12T21:40:00Z"/>
                <w:color w:val="000000" w:themeColor="text1"/>
              </w:rPr>
            </w:pPr>
          </w:p>
        </w:tc>
      </w:tr>
      <w:tr w:rsidR="004C2E75" w:rsidRPr="00DF63EB" w:rsidDel="00EF6EE4" w14:paraId="756A5CBC" w14:textId="501619E3" w:rsidTr="00145D18">
        <w:trPr>
          <w:trHeight w:val="693"/>
          <w:del w:id="556" w:author="Jameson, Jacob" w:date="2024-09-12T17:40:00Z" w16du:dateUtc="2024-09-12T21:40:00Z"/>
        </w:trPr>
        <w:tc>
          <w:tcPr>
            <w:tcW w:w="3775" w:type="dxa"/>
            <w:gridSpan w:val="2"/>
            <w:tcBorders>
              <w:top w:val="nil"/>
              <w:left w:val="single" w:sz="4" w:space="0" w:color="auto"/>
              <w:bottom w:val="single" w:sz="4" w:space="0" w:color="auto"/>
              <w:right w:val="nil"/>
            </w:tcBorders>
          </w:tcPr>
          <w:p w14:paraId="22029A4F" w14:textId="27BAA522" w:rsidR="004C2E75" w:rsidRPr="00DF63EB" w:rsidDel="00EF6EE4" w:rsidRDefault="004C2E75" w:rsidP="00145D18">
            <w:pPr>
              <w:rPr>
                <w:del w:id="557" w:author="Jameson, Jacob" w:date="2024-09-12T17:40:00Z" w16du:dateUtc="2024-09-12T21:40:00Z"/>
                <w:color w:val="000000" w:themeColor="text1"/>
              </w:rPr>
            </w:pPr>
          </w:p>
        </w:tc>
        <w:tc>
          <w:tcPr>
            <w:tcW w:w="1926" w:type="dxa"/>
            <w:tcBorders>
              <w:top w:val="nil"/>
              <w:left w:val="nil"/>
              <w:bottom w:val="single" w:sz="4" w:space="0" w:color="auto"/>
              <w:right w:val="nil"/>
            </w:tcBorders>
          </w:tcPr>
          <w:p w14:paraId="58E69E44" w14:textId="32AB02EE" w:rsidR="004C2E75" w:rsidRPr="00DF63EB" w:rsidDel="00EF6EE4" w:rsidRDefault="004C2E75" w:rsidP="00145D18">
            <w:pPr>
              <w:jc w:val="center"/>
              <w:rPr>
                <w:del w:id="558" w:author="Jameson, Jacob" w:date="2024-09-12T17:40:00Z" w16du:dateUtc="2024-09-12T21:40:00Z"/>
                <w:color w:val="000000" w:themeColor="text1"/>
              </w:rPr>
            </w:pPr>
            <w:del w:id="559" w:author="Jameson, Jacob" w:date="2024-09-12T17:40:00Z" w16du:dateUtc="2024-09-12T21:40:00Z">
              <w:r w:rsidRPr="00DF63EB" w:rsidDel="00EF6EE4">
                <w:rPr>
                  <w:color w:val="000000" w:themeColor="text1"/>
                </w:rPr>
                <w:delText>ln(LOS)</w:delText>
              </w:r>
            </w:del>
          </w:p>
        </w:tc>
        <w:tc>
          <w:tcPr>
            <w:tcW w:w="1854" w:type="dxa"/>
            <w:tcBorders>
              <w:top w:val="nil"/>
              <w:left w:val="nil"/>
              <w:bottom w:val="single" w:sz="4" w:space="0" w:color="auto"/>
              <w:right w:val="nil"/>
            </w:tcBorders>
          </w:tcPr>
          <w:p w14:paraId="2252812E" w14:textId="6A1384B0" w:rsidR="004C2E75" w:rsidRPr="00DF63EB" w:rsidDel="00EF6EE4" w:rsidRDefault="00F73B9C" w:rsidP="00145D18">
            <w:pPr>
              <w:jc w:val="center"/>
              <w:rPr>
                <w:del w:id="560" w:author="Jameson, Jacob" w:date="2024-09-12T17:40:00Z" w16du:dateUtc="2024-09-12T21:40:00Z"/>
                <w:color w:val="000000" w:themeColor="text1"/>
              </w:rPr>
            </w:pPr>
            <w:del w:id="561" w:author="Jameson, Jacob" w:date="2024-09-12T17:40:00Z" w16du:dateUtc="2024-09-12T21:40:00Z">
              <w:r w:rsidDel="00EF6EE4">
                <w:rPr>
                  <w:color w:val="000000" w:themeColor="text1"/>
                </w:rPr>
                <w:delText>72-Hour</w:delText>
              </w:r>
              <w:r w:rsidR="004C2E75" w:rsidRPr="00DF63EB" w:rsidDel="00EF6EE4">
                <w:rPr>
                  <w:color w:val="000000" w:themeColor="text1"/>
                </w:rPr>
                <w:delText xml:space="preserve"> Return and Admission</w:delText>
              </w:r>
            </w:del>
          </w:p>
        </w:tc>
        <w:tc>
          <w:tcPr>
            <w:tcW w:w="2178" w:type="dxa"/>
            <w:tcBorders>
              <w:top w:val="nil"/>
              <w:left w:val="nil"/>
              <w:bottom w:val="single" w:sz="4" w:space="0" w:color="auto"/>
              <w:right w:val="single" w:sz="4" w:space="0" w:color="auto"/>
            </w:tcBorders>
          </w:tcPr>
          <w:p w14:paraId="52327975" w14:textId="7D80C518" w:rsidR="004C2E75" w:rsidRPr="00DF63EB" w:rsidDel="00EF6EE4" w:rsidRDefault="004C2E75" w:rsidP="00145D18">
            <w:pPr>
              <w:jc w:val="center"/>
              <w:rPr>
                <w:del w:id="562" w:author="Jameson, Jacob" w:date="2024-09-12T17:40:00Z" w16du:dateUtc="2024-09-12T21:40:00Z"/>
                <w:color w:val="000000" w:themeColor="text1"/>
              </w:rPr>
            </w:pPr>
            <w:del w:id="563" w:author="Jameson, Jacob" w:date="2024-09-12T17:40:00Z" w16du:dateUtc="2024-09-12T21:40:00Z">
              <w:r w:rsidRPr="00DF63EB" w:rsidDel="00EF6EE4">
                <w:rPr>
                  <w:color w:val="000000" w:themeColor="text1"/>
                </w:rPr>
                <w:delText>Number of Distinct Imaging Tests</w:delText>
              </w:r>
            </w:del>
          </w:p>
        </w:tc>
      </w:tr>
      <w:tr w:rsidR="004C2E75" w:rsidRPr="00DF63EB" w:rsidDel="00EF6EE4" w14:paraId="5F569436" w14:textId="0905CCDB" w:rsidTr="00145D18">
        <w:trPr>
          <w:del w:id="564" w:author="Jameson, Jacob" w:date="2024-09-12T17:40:00Z" w16du:dateUtc="2024-09-12T21:40:00Z"/>
        </w:trPr>
        <w:tc>
          <w:tcPr>
            <w:tcW w:w="3775" w:type="dxa"/>
            <w:gridSpan w:val="2"/>
            <w:tcBorders>
              <w:top w:val="single" w:sz="4" w:space="0" w:color="auto"/>
              <w:left w:val="single" w:sz="4" w:space="0" w:color="auto"/>
              <w:bottom w:val="nil"/>
              <w:right w:val="nil"/>
            </w:tcBorders>
          </w:tcPr>
          <w:p w14:paraId="0C749355" w14:textId="48690E70" w:rsidR="004C2E75" w:rsidRPr="00DF63EB" w:rsidDel="00EF6EE4" w:rsidRDefault="004C2E75" w:rsidP="00145D18">
            <w:pPr>
              <w:rPr>
                <w:del w:id="565" w:author="Jameson, Jacob" w:date="2024-09-12T17:40:00Z" w16du:dateUtc="2024-09-12T21:40:00Z"/>
                <w:color w:val="000000" w:themeColor="text1"/>
              </w:rPr>
            </w:pPr>
            <w:del w:id="566" w:author="Jameson, Jacob" w:date="2024-09-12T17:40:00Z" w16du:dateUtc="2024-09-12T21:40:00Z">
              <w:r w:rsidRPr="00DF63EB" w:rsidDel="00EF6EE4">
                <w:rPr>
                  <w:color w:val="000000" w:themeColor="text1"/>
                </w:rPr>
                <w:delText>Batch Tendency</w:delText>
              </w:r>
            </w:del>
          </w:p>
        </w:tc>
        <w:tc>
          <w:tcPr>
            <w:tcW w:w="1926" w:type="dxa"/>
            <w:tcBorders>
              <w:top w:val="single" w:sz="4" w:space="0" w:color="auto"/>
              <w:left w:val="nil"/>
              <w:bottom w:val="nil"/>
              <w:right w:val="nil"/>
            </w:tcBorders>
          </w:tcPr>
          <w:p w14:paraId="6F44E118" w14:textId="3436FDE2" w:rsidR="004C2E75" w:rsidRPr="00DF63EB" w:rsidDel="00EF6EE4" w:rsidRDefault="004C2E75" w:rsidP="00145D18">
            <w:pPr>
              <w:jc w:val="center"/>
              <w:rPr>
                <w:del w:id="567" w:author="Jameson, Jacob" w:date="2024-09-12T17:40:00Z" w16du:dateUtc="2024-09-12T21:40:00Z"/>
                <w:color w:val="000000" w:themeColor="text1"/>
                <w:vertAlign w:val="superscript"/>
              </w:rPr>
            </w:pPr>
            <w:del w:id="568" w:author="Jameson, Jacob" w:date="2024-09-12T17:40:00Z" w16du:dateUtc="2024-09-12T21:40:00Z">
              <w:r w:rsidRPr="00DF63EB" w:rsidDel="00EF6EE4">
                <w:rPr>
                  <w:color w:val="000000" w:themeColor="text1"/>
                </w:rPr>
                <w:delText>0.045</w:delText>
              </w:r>
              <w:r w:rsidRPr="00DF63EB" w:rsidDel="00EF6EE4">
                <w:rPr>
                  <w:color w:val="000000" w:themeColor="text1"/>
                  <w:vertAlign w:val="superscript"/>
                </w:rPr>
                <w:delText>**</w:delText>
              </w:r>
            </w:del>
          </w:p>
          <w:p w14:paraId="407C3EEB" w14:textId="42637097" w:rsidR="004C2E75" w:rsidRPr="00DF63EB" w:rsidDel="00EF6EE4" w:rsidRDefault="004C2E75" w:rsidP="00145D18">
            <w:pPr>
              <w:jc w:val="center"/>
              <w:rPr>
                <w:del w:id="569" w:author="Jameson, Jacob" w:date="2024-09-12T17:40:00Z" w16du:dateUtc="2024-09-12T21:40:00Z"/>
                <w:color w:val="000000" w:themeColor="text1"/>
              </w:rPr>
            </w:pPr>
            <w:del w:id="570" w:author="Jameson, Jacob" w:date="2024-09-12T17:40:00Z" w16du:dateUtc="2024-09-12T21:40:00Z">
              <w:r w:rsidRPr="00DF63EB" w:rsidDel="00EF6EE4">
                <w:rPr>
                  <w:color w:val="000000" w:themeColor="text1"/>
                </w:rPr>
                <w:delText>(0.020)</w:delText>
              </w:r>
            </w:del>
          </w:p>
        </w:tc>
        <w:tc>
          <w:tcPr>
            <w:tcW w:w="1854" w:type="dxa"/>
            <w:tcBorders>
              <w:top w:val="single" w:sz="4" w:space="0" w:color="auto"/>
              <w:left w:val="nil"/>
              <w:bottom w:val="nil"/>
              <w:right w:val="nil"/>
            </w:tcBorders>
          </w:tcPr>
          <w:p w14:paraId="7986981B" w14:textId="4E5E8241" w:rsidR="004C2E75" w:rsidRPr="00DF63EB" w:rsidDel="00EF6EE4" w:rsidRDefault="004C2E75" w:rsidP="00145D18">
            <w:pPr>
              <w:jc w:val="center"/>
              <w:rPr>
                <w:del w:id="571" w:author="Jameson, Jacob" w:date="2024-09-12T17:40:00Z" w16du:dateUtc="2024-09-12T21:40:00Z"/>
                <w:color w:val="000000" w:themeColor="text1"/>
                <w:vertAlign w:val="superscript"/>
              </w:rPr>
            </w:pPr>
            <w:del w:id="572" w:author="Jameson, Jacob" w:date="2024-09-12T17:40:00Z" w16du:dateUtc="2024-09-12T21:40:00Z">
              <w:r w:rsidRPr="00DF63EB" w:rsidDel="00EF6EE4">
                <w:rPr>
                  <w:color w:val="000000" w:themeColor="text1"/>
                </w:rPr>
                <w:delText>-0.00</w:delText>
              </w:r>
              <w:r w:rsidR="00237C0D" w:rsidDel="00EF6EE4">
                <w:rPr>
                  <w:color w:val="000000" w:themeColor="text1"/>
                </w:rPr>
                <w:delText>2</w:delText>
              </w:r>
              <w:r w:rsidRPr="00DF63EB" w:rsidDel="00EF6EE4">
                <w:rPr>
                  <w:color w:val="000000" w:themeColor="text1"/>
                  <w:vertAlign w:val="superscript"/>
                </w:rPr>
                <w:delText>***</w:delText>
              </w:r>
            </w:del>
          </w:p>
          <w:p w14:paraId="3B8642BD" w14:textId="1C497A04" w:rsidR="004C2E75" w:rsidRPr="00DF63EB" w:rsidDel="00EF6EE4" w:rsidRDefault="004C2E75" w:rsidP="00145D18">
            <w:pPr>
              <w:jc w:val="center"/>
              <w:rPr>
                <w:del w:id="573" w:author="Jameson, Jacob" w:date="2024-09-12T17:40:00Z" w16du:dateUtc="2024-09-12T21:40:00Z"/>
                <w:color w:val="000000" w:themeColor="text1"/>
              </w:rPr>
            </w:pPr>
            <w:del w:id="574" w:author="Jameson, Jacob" w:date="2024-09-12T17:40:00Z" w16du:dateUtc="2024-09-12T21:40:00Z">
              <w:r w:rsidRPr="00DF63EB" w:rsidDel="00EF6EE4">
                <w:rPr>
                  <w:color w:val="000000" w:themeColor="text1"/>
                </w:rPr>
                <w:delText>(0.001)</w:delText>
              </w:r>
            </w:del>
          </w:p>
        </w:tc>
        <w:tc>
          <w:tcPr>
            <w:tcW w:w="2178" w:type="dxa"/>
            <w:tcBorders>
              <w:top w:val="single" w:sz="4" w:space="0" w:color="auto"/>
              <w:left w:val="nil"/>
              <w:bottom w:val="nil"/>
              <w:right w:val="single" w:sz="4" w:space="0" w:color="auto"/>
            </w:tcBorders>
          </w:tcPr>
          <w:p w14:paraId="28BB1AF6" w14:textId="72A85D19" w:rsidR="004C2E75" w:rsidRPr="00DF63EB" w:rsidDel="00EF6EE4" w:rsidRDefault="004C2E75" w:rsidP="00145D18">
            <w:pPr>
              <w:jc w:val="center"/>
              <w:rPr>
                <w:del w:id="575" w:author="Jameson, Jacob" w:date="2024-09-12T17:40:00Z" w16du:dateUtc="2024-09-12T21:40:00Z"/>
                <w:color w:val="000000" w:themeColor="text1"/>
                <w:vertAlign w:val="superscript"/>
              </w:rPr>
            </w:pPr>
            <w:del w:id="576" w:author="Jameson, Jacob" w:date="2024-09-12T17:40:00Z" w16du:dateUtc="2024-09-12T21:40:00Z">
              <w:r w:rsidRPr="00DF63EB" w:rsidDel="00EF6EE4">
                <w:rPr>
                  <w:color w:val="000000" w:themeColor="text1"/>
                </w:rPr>
                <w:delText>0.080</w:delText>
              </w:r>
              <w:r w:rsidRPr="00DF63EB" w:rsidDel="00EF6EE4">
                <w:rPr>
                  <w:color w:val="000000" w:themeColor="text1"/>
                  <w:vertAlign w:val="superscript"/>
                </w:rPr>
                <w:delText>***</w:delText>
              </w:r>
            </w:del>
          </w:p>
          <w:p w14:paraId="2D062217" w14:textId="1F89EAEA" w:rsidR="004C2E75" w:rsidRPr="00DF63EB" w:rsidDel="00EF6EE4" w:rsidRDefault="004C2E75" w:rsidP="00145D18">
            <w:pPr>
              <w:jc w:val="center"/>
              <w:rPr>
                <w:del w:id="577" w:author="Jameson, Jacob" w:date="2024-09-12T17:40:00Z" w16du:dateUtc="2024-09-12T21:40:00Z"/>
                <w:color w:val="000000" w:themeColor="text1"/>
              </w:rPr>
            </w:pPr>
            <w:del w:id="578" w:author="Jameson, Jacob" w:date="2024-09-12T17:40:00Z" w16du:dateUtc="2024-09-12T21:40:00Z">
              <w:r w:rsidRPr="00DF63EB" w:rsidDel="00EF6EE4">
                <w:rPr>
                  <w:color w:val="000000" w:themeColor="text1"/>
                </w:rPr>
                <w:delText>(0.007)</w:delText>
              </w:r>
            </w:del>
          </w:p>
        </w:tc>
      </w:tr>
      <w:tr w:rsidR="004C2E75" w:rsidRPr="00DF63EB" w:rsidDel="00EF6EE4" w14:paraId="0ABDCFC0" w14:textId="63B3FCD9" w:rsidTr="00145D18">
        <w:trPr>
          <w:del w:id="579" w:author="Jameson, Jacob" w:date="2024-09-12T17:40:00Z" w16du:dateUtc="2024-09-12T21:40:00Z"/>
        </w:trPr>
        <w:tc>
          <w:tcPr>
            <w:tcW w:w="3775" w:type="dxa"/>
            <w:gridSpan w:val="2"/>
            <w:tcBorders>
              <w:top w:val="nil"/>
              <w:left w:val="single" w:sz="4" w:space="0" w:color="auto"/>
              <w:bottom w:val="nil"/>
              <w:right w:val="nil"/>
            </w:tcBorders>
          </w:tcPr>
          <w:p w14:paraId="1780BCE0" w14:textId="3E90A9BA" w:rsidR="004C2E75" w:rsidRPr="00DF63EB" w:rsidDel="00EF6EE4" w:rsidRDefault="004C2E75" w:rsidP="00145D18">
            <w:pPr>
              <w:rPr>
                <w:del w:id="580" w:author="Jameson, Jacob" w:date="2024-09-12T17:40:00Z" w16du:dateUtc="2024-09-12T21:40:00Z"/>
                <w:color w:val="000000" w:themeColor="text1"/>
              </w:rPr>
            </w:pPr>
          </w:p>
        </w:tc>
        <w:tc>
          <w:tcPr>
            <w:tcW w:w="1926" w:type="dxa"/>
            <w:tcBorders>
              <w:top w:val="nil"/>
              <w:left w:val="nil"/>
              <w:bottom w:val="nil"/>
              <w:right w:val="nil"/>
            </w:tcBorders>
          </w:tcPr>
          <w:p w14:paraId="40DAAE5F" w14:textId="4ECC18F0" w:rsidR="004C2E75" w:rsidRPr="00DF63EB" w:rsidDel="00EF6EE4" w:rsidRDefault="004C2E75" w:rsidP="00145D18">
            <w:pPr>
              <w:jc w:val="center"/>
              <w:rPr>
                <w:del w:id="581" w:author="Jameson, Jacob" w:date="2024-09-12T17:40:00Z" w16du:dateUtc="2024-09-12T21:40:00Z"/>
                <w:color w:val="000000" w:themeColor="text1"/>
              </w:rPr>
            </w:pPr>
          </w:p>
        </w:tc>
        <w:tc>
          <w:tcPr>
            <w:tcW w:w="1854" w:type="dxa"/>
            <w:tcBorders>
              <w:top w:val="nil"/>
              <w:left w:val="nil"/>
              <w:bottom w:val="nil"/>
              <w:right w:val="nil"/>
            </w:tcBorders>
          </w:tcPr>
          <w:p w14:paraId="206059EA" w14:textId="06E59D43" w:rsidR="004C2E75" w:rsidRPr="00DF63EB" w:rsidDel="00EF6EE4" w:rsidRDefault="004C2E75" w:rsidP="00145D18">
            <w:pPr>
              <w:jc w:val="center"/>
              <w:rPr>
                <w:del w:id="582" w:author="Jameson, Jacob" w:date="2024-09-12T17:40:00Z" w16du:dateUtc="2024-09-12T21:40:00Z"/>
                <w:color w:val="000000" w:themeColor="text1"/>
              </w:rPr>
            </w:pPr>
          </w:p>
        </w:tc>
        <w:tc>
          <w:tcPr>
            <w:tcW w:w="2178" w:type="dxa"/>
            <w:tcBorders>
              <w:top w:val="nil"/>
              <w:left w:val="nil"/>
              <w:bottom w:val="nil"/>
              <w:right w:val="single" w:sz="4" w:space="0" w:color="auto"/>
            </w:tcBorders>
          </w:tcPr>
          <w:p w14:paraId="2B6632F6" w14:textId="31CEC04C" w:rsidR="004C2E75" w:rsidRPr="00DF63EB" w:rsidDel="00EF6EE4" w:rsidRDefault="004C2E75" w:rsidP="00145D18">
            <w:pPr>
              <w:jc w:val="center"/>
              <w:rPr>
                <w:del w:id="583" w:author="Jameson, Jacob" w:date="2024-09-12T17:40:00Z" w16du:dateUtc="2024-09-12T21:40:00Z"/>
                <w:color w:val="000000" w:themeColor="text1"/>
              </w:rPr>
            </w:pPr>
          </w:p>
        </w:tc>
      </w:tr>
      <w:tr w:rsidR="004C2E75" w:rsidRPr="00DF63EB" w:rsidDel="00EF6EE4" w14:paraId="627B79DE" w14:textId="31CFFA07" w:rsidTr="00145D18">
        <w:trPr>
          <w:del w:id="584" w:author="Jameson, Jacob" w:date="2024-09-12T17:40:00Z" w16du:dateUtc="2024-09-12T21:40:00Z"/>
        </w:trPr>
        <w:tc>
          <w:tcPr>
            <w:tcW w:w="3775" w:type="dxa"/>
            <w:gridSpan w:val="2"/>
            <w:tcBorders>
              <w:top w:val="nil"/>
              <w:left w:val="single" w:sz="4" w:space="0" w:color="auto"/>
              <w:bottom w:val="nil"/>
              <w:right w:val="nil"/>
            </w:tcBorders>
          </w:tcPr>
          <w:p w14:paraId="2ED7BE0F" w14:textId="65DE240A" w:rsidR="004C2E75" w:rsidRPr="00DF63EB" w:rsidDel="00EF6EE4" w:rsidRDefault="004C2E75" w:rsidP="00145D18">
            <w:pPr>
              <w:rPr>
                <w:del w:id="585" w:author="Jameson, Jacob" w:date="2024-09-12T17:40:00Z" w16du:dateUtc="2024-09-12T21:40:00Z"/>
                <w:color w:val="000000" w:themeColor="text1"/>
              </w:rPr>
            </w:pPr>
            <w:del w:id="586" w:author="Jameson, Jacob" w:date="2024-09-12T17:40:00Z" w16du:dateUtc="2024-09-12T21:40:00Z">
              <w:r w:rsidRPr="00DF63EB" w:rsidDel="00EF6EE4">
                <w:rPr>
                  <w:color w:val="000000" w:themeColor="text1"/>
                </w:rPr>
                <w:delText>Controlling for time and shift?</w:delText>
              </w:r>
            </w:del>
          </w:p>
        </w:tc>
        <w:tc>
          <w:tcPr>
            <w:tcW w:w="1926" w:type="dxa"/>
            <w:tcBorders>
              <w:top w:val="nil"/>
              <w:left w:val="nil"/>
              <w:bottom w:val="nil"/>
              <w:right w:val="nil"/>
            </w:tcBorders>
          </w:tcPr>
          <w:p w14:paraId="25A31FF7" w14:textId="6C18C3A1" w:rsidR="004C2E75" w:rsidRPr="00DF63EB" w:rsidDel="00EF6EE4" w:rsidRDefault="004C2E75" w:rsidP="00145D18">
            <w:pPr>
              <w:jc w:val="center"/>
              <w:rPr>
                <w:del w:id="587" w:author="Jameson, Jacob" w:date="2024-09-12T17:40:00Z" w16du:dateUtc="2024-09-12T21:40:00Z"/>
                <w:color w:val="000000" w:themeColor="text1"/>
              </w:rPr>
            </w:pPr>
            <w:del w:id="588" w:author="Jameson, Jacob" w:date="2024-09-12T17:40:00Z" w16du:dateUtc="2024-09-12T21:40:00Z">
              <w:r w:rsidRPr="00DF63EB" w:rsidDel="00EF6EE4">
                <w:rPr>
                  <w:color w:val="000000" w:themeColor="text1"/>
                </w:rPr>
                <w:delText>Yes</w:delText>
              </w:r>
            </w:del>
          </w:p>
        </w:tc>
        <w:tc>
          <w:tcPr>
            <w:tcW w:w="1854" w:type="dxa"/>
            <w:tcBorders>
              <w:top w:val="nil"/>
              <w:left w:val="nil"/>
              <w:bottom w:val="nil"/>
              <w:right w:val="nil"/>
            </w:tcBorders>
          </w:tcPr>
          <w:p w14:paraId="7E0E0A63" w14:textId="1E6D373E" w:rsidR="004C2E75" w:rsidRPr="00DF63EB" w:rsidDel="00EF6EE4" w:rsidRDefault="004C2E75" w:rsidP="00145D18">
            <w:pPr>
              <w:jc w:val="center"/>
              <w:rPr>
                <w:del w:id="589" w:author="Jameson, Jacob" w:date="2024-09-12T17:40:00Z" w16du:dateUtc="2024-09-12T21:40:00Z"/>
                <w:color w:val="000000" w:themeColor="text1"/>
              </w:rPr>
            </w:pPr>
            <w:del w:id="590" w:author="Jameson, Jacob" w:date="2024-09-12T17:40:00Z" w16du:dateUtc="2024-09-12T21:40:00Z">
              <w:r w:rsidRPr="00DF63EB" w:rsidDel="00EF6EE4">
                <w:rPr>
                  <w:color w:val="000000" w:themeColor="text1"/>
                </w:rPr>
                <w:delText>Yes</w:delText>
              </w:r>
            </w:del>
          </w:p>
        </w:tc>
        <w:tc>
          <w:tcPr>
            <w:tcW w:w="2178" w:type="dxa"/>
            <w:tcBorders>
              <w:top w:val="nil"/>
              <w:left w:val="nil"/>
              <w:bottom w:val="nil"/>
              <w:right w:val="single" w:sz="4" w:space="0" w:color="auto"/>
            </w:tcBorders>
          </w:tcPr>
          <w:p w14:paraId="7BB178FD" w14:textId="472A035E" w:rsidR="004C2E75" w:rsidRPr="00DF63EB" w:rsidDel="00EF6EE4" w:rsidRDefault="004C2E75" w:rsidP="00145D18">
            <w:pPr>
              <w:jc w:val="center"/>
              <w:rPr>
                <w:del w:id="591" w:author="Jameson, Jacob" w:date="2024-09-12T17:40:00Z" w16du:dateUtc="2024-09-12T21:40:00Z"/>
                <w:color w:val="000000" w:themeColor="text1"/>
              </w:rPr>
            </w:pPr>
            <w:del w:id="592" w:author="Jameson, Jacob" w:date="2024-09-12T17:40:00Z" w16du:dateUtc="2024-09-12T21:40:00Z">
              <w:r w:rsidRPr="00DF63EB" w:rsidDel="00EF6EE4">
                <w:rPr>
                  <w:color w:val="000000" w:themeColor="text1"/>
                </w:rPr>
                <w:delText>Yes</w:delText>
              </w:r>
            </w:del>
          </w:p>
        </w:tc>
      </w:tr>
      <w:tr w:rsidR="004C2E75" w:rsidRPr="00DF63EB" w:rsidDel="00EF6EE4" w14:paraId="74A6CD83" w14:textId="28EDC7F7" w:rsidTr="00145D18">
        <w:trPr>
          <w:del w:id="593" w:author="Jameson, Jacob" w:date="2024-09-12T17:40:00Z" w16du:dateUtc="2024-09-12T21:40:00Z"/>
        </w:trPr>
        <w:tc>
          <w:tcPr>
            <w:tcW w:w="3775" w:type="dxa"/>
            <w:gridSpan w:val="2"/>
            <w:tcBorders>
              <w:top w:val="nil"/>
              <w:left w:val="single" w:sz="4" w:space="0" w:color="auto"/>
              <w:bottom w:val="nil"/>
              <w:right w:val="nil"/>
            </w:tcBorders>
          </w:tcPr>
          <w:p w14:paraId="35FF3282" w14:textId="2980436F" w:rsidR="004C2E75" w:rsidRPr="00DF63EB" w:rsidDel="00EF6EE4" w:rsidRDefault="004C2E75" w:rsidP="00145D18">
            <w:pPr>
              <w:rPr>
                <w:del w:id="594" w:author="Jameson, Jacob" w:date="2024-09-12T17:40:00Z" w16du:dateUtc="2024-09-12T21:40:00Z"/>
                <w:color w:val="000000" w:themeColor="text1"/>
              </w:rPr>
            </w:pPr>
            <w:del w:id="595" w:author="Jameson, Jacob" w:date="2024-09-12T17:40:00Z" w16du:dateUtc="2024-09-12T21:40:00Z">
              <w:r w:rsidRPr="00DF63EB" w:rsidDel="00EF6EE4">
                <w:rPr>
                  <w:color w:val="000000" w:themeColor="text1"/>
                </w:rPr>
                <w:delText>Controlling for complaints and ESI?</w:delText>
              </w:r>
            </w:del>
          </w:p>
        </w:tc>
        <w:tc>
          <w:tcPr>
            <w:tcW w:w="1926" w:type="dxa"/>
            <w:tcBorders>
              <w:top w:val="nil"/>
              <w:left w:val="nil"/>
              <w:bottom w:val="nil"/>
              <w:right w:val="nil"/>
            </w:tcBorders>
          </w:tcPr>
          <w:p w14:paraId="1A417E8B" w14:textId="1968436A" w:rsidR="004C2E75" w:rsidRPr="00DF63EB" w:rsidDel="00EF6EE4" w:rsidRDefault="004C2E75" w:rsidP="00145D18">
            <w:pPr>
              <w:jc w:val="center"/>
              <w:rPr>
                <w:del w:id="596" w:author="Jameson, Jacob" w:date="2024-09-12T17:40:00Z" w16du:dateUtc="2024-09-12T21:40:00Z"/>
                <w:color w:val="000000" w:themeColor="text1"/>
              </w:rPr>
            </w:pPr>
            <w:del w:id="597" w:author="Jameson, Jacob" w:date="2024-09-12T17:40:00Z" w16du:dateUtc="2024-09-12T21:40:00Z">
              <w:r w:rsidRPr="00DF63EB" w:rsidDel="00EF6EE4">
                <w:rPr>
                  <w:color w:val="000000" w:themeColor="text1"/>
                </w:rPr>
                <w:delText>Yes</w:delText>
              </w:r>
            </w:del>
          </w:p>
        </w:tc>
        <w:tc>
          <w:tcPr>
            <w:tcW w:w="1854" w:type="dxa"/>
            <w:tcBorders>
              <w:top w:val="nil"/>
              <w:left w:val="nil"/>
              <w:bottom w:val="nil"/>
              <w:right w:val="nil"/>
            </w:tcBorders>
          </w:tcPr>
          <w:p w14:paraId="5DA061C0" w14:textId="1F3C6C3C" w:rsidR="004C2E75" w:rsidRPr="00DF63EB" w:rsidDel="00EF6EE4" w:rsidRDefault="004C2E75" w:rsidP="00145D18">
            <w:pPr>
              <w:jc w:val="center"/>
              <w:rPr>
                <w:del w:id="598" w:author="Jameson, Jacob" w:date="2024-09-12T17:40:00Z" w16du:dateUtc="2024-09-12T21:40:00Z"/>
                <w:color w:val="000000" w:themeColor="text1"/>
              </w:rPr>
            </w:pPr>
            <w:del w:id="599" w:author="Jameson, Jacob" w:date="2024-09-12T17:40:00Z" w16du:dateUtc="2024-09-12T21:40:00Z">
              <w:r w:rsidRPr="00DF63EB" w:rsidDel="00EF6EE4">
                <w:rPr>
                  <w:color w:val="000000" w:themeColor="text1"/>
                </w:rPr>
                <w:delText>Yes</w:delText>
              </w:r>
            </w:del>
          </w:p>
        </w:tc>
        <w:tc>
          <w:tcPr>
            <w:tcW w:w="2178" w:type="dxa"/>
            <w:tcBorders>
              <w:top w:val="nil"/>
              <w:left w:val="nil"/>
              <w:bottom w:val="nil"/>
              <w:right w:val="single" w:sz="4" w:space="0" w:color="auto"/>
            </w:tcBorders>
          </w:tcPr>
          <w:p w14:paraId="6CD2F8FC" w14:textId="61F25683" w:rsidR="004C2E75" w:rsidRPr="00DF63EB" w:rsidDel="00EF6EE4" w:rsidRDefault="004C2E75" w:rsidP="00145D18">
            <w:pPr>
              <w:jc w:val="center"/>
              <w:rPr>
                <w:del w:id="600" w:author="Jameson, Jacob" w:date="2024-09-12T17:40:00Z" w16du:dateUtc="2024-09-12T21:40:00Z"/>
                <w:color w:val="000000" w:themeColor="text1"/>
              </w:rPr>
            </w:pPr>
            <w:del w:id="601" w:author="Jameson, Jacob" w:date="2024-09-12T17:40:00Z" w16du:dateUtc="2024-09-12T21:40:00Z">
              <w:r w:rsidRPr="00DF63EB" w:rsidDel="00EF6EE4">
                <w:rPr>
                  <w:color w:val="000000" w:themeColor="text1"/>
                </w:rPr>
                <w:delText>Yes</w:delText>
              </w:r>
            </w:del>
          </w:p>
        </w:tc>
      </w:tr>
      <w:tr w:rsidR="004C2E75" w:rsidRPr="00DF63EB" w:rsidDel="00EF6EE4" w14:paraId="4FBDE51A" w14:textId="0516239F" w:rsidTr="00145D18">
        <w:trPr>
          <w:del w:id="602" w:author="Jameson, Jacob" w:date="2024-09-12T17:40:00Z" w16du:dateUtc="2024-09-12T21:40:00Z"/>
        </w:trPr>
        <w:tc>
          <w:tcPr>
            <w:tcW w:w="3775" w:type="dxa"/>
            <w:gridSpan w:val="2"/>
            <w:tcBorders>
              <w:top w:val="nil"/>
              <w:left w:val="single" w:sz="4" w:space="0" w:color="auto"/>
              <w:bottom w:val="nil"/>
              <w:right w:val="nil"/>
            </w:tcBorders>
          </w:tcPr>
          <w:p w14:paraId="3E26FF12" w14:textId="0ACF9909" w:rsidR="004C2E75" w:rsidRPr="00DF63EB" w:rsidDel="00EF6EE4" w:rsidRDefault="004C2E75" w:rsidP="00145D18">
            <w:pPr>
              <w:rPr>
                <w:del w:id="603" w:author="Jameson, Jacob" w:date="2024-09-12T17:40:00Z" w16du:dateUtc="2024-09-12T21:40:00Z"/>
                <w:color w:val="000000" w:themeColor="text1"/>
              </w:rPr>
            </w:pPr>
            <w:del w:id="604" w:author="Jameson, Jacob" w:date="2024-09-12T17:40:00Z" w16du:dateUtc="2024-09-12T21:40:00Z">
              <w:r w:rsidRPr="00DF63EB" w:rsidDel="00EF6EE4">
                <w:rPr>
                  <w:color w:val="000000" w:themeColor="text1"/>
                </w:rPr>
                <w:delText>Controlling for hospital occupancy?</w:delText>
              </w:r>
            </w:del>
          </w:p>
        </w:tc>
        <w:tc>
          <w:tcPr>
            <w:tcW w:w="1926" w:type="dxa"/>
            <w:tcBorders>
              <w:top w:val="nil"/>
              <w:left w:val="nil"/>
              <w:bottom w:val="nil"/>
              <w:right w:val="nil"/>
            </w:tcBorders>
          </w:tcPr>
          <w:p w14:paraId="79141F57" w14:textId="6AA72916" w:rsidR="004C2E75" w:rsidRPr="00DF63EB" w:rsidDel="00EF6EE4" w:rsidRDefault="004C2E75" w:rsidP="00145D18">
            <w:pPr>
              <w:jc w:val="center"/>
              <w:rPr>
                <w:del w:id="605" w:author="Jameson, Jacob" w:date="2024-09-12T17:40:00Z" w16du:dateUtc="2024-09-12T21:40:00Z"/>
                <w:color w:val="000000" w:themeColor="text1"/>
              </w:rPr>
            </w:pPr>
            <w:del w:id="606" w:author="Jameson, Jacob" w:date="2024-09-12T17:40:00Z" w16du:dateUtc="2024-09-12T21:40:00Z">
              <w:r w:rsidRPr="00DF63EB" w:rsidDel="00EF6EE4">
                <w:rPr>
                  <w:color w:val="000000" w:themeColor="text1"/>
                </w:rPr>
                <w:delText>Yes</w:delText>
              </w:r>
            </w:del>
          </w:p>
        </w:tc>
        <w:tc>
          <w:tcPr>
            <w:tcW w:w="1854" w:type="dxa"/>
            <w:tcBorders>
              <w:top w:val="nil"/>
              <w:left w:val="nil"/>
              <w:bottom w:val="nil"/>
              <w:right w:val="nil"/>
            </w:tcBorders>
          </w:tcPr>
          <w:p w14:paraId="14034997" w14:textId="159321F5" w:rsidR="004C2E75" w:rsidRPr="00DF63EB" w:rsidDel="00EF6EE4" w:rsidRDefault="004C2E75" w:rsidP="00145D18">
            <w:pPr>
              <w:jc w:val="center"/>
              <w:rPr>
                <w:del w:id="607" w:author="Jameson, Jacob" w:date="2024-09-12T17:40:00Z" w16du:dateUtc="2024-09-12T21:40:00Z"/>
                <w:color w:val="000000" w:themeColor="text1"/>
              </w:rPr>
            </w:pPr>
            <w:del w:id="608" w:author="Jameson, Jacob" w:date="2024-09-12T17:40:00Z" w16du:dateUtc="2024-09-12T21:40:00Z">
              <w:r w:rsidRPr="00DF63EB" w:rsidDel="00EF6EE4">
                <w:rPr>
                  <w:color w:val="000000" w:themeColor="text1"/>
                </w:rPr>
                <w:delText>Yes</w:delText>
              </w:r>
            </w:del>
          </w:p>
        </w:tc>
        <w:tc>
          <w:tcPr>
            <w:tcW w:w="2178" w:type="dxa"/>
            <w:tcBorders>
              <w:top w:val="nil"/>
              <w:left w:val="nil"/>
              <w:bottom w:val="nil"/>
              <w:right w:val="single" w:sz="4" w:space="0" w:color="auto"/>
            </w:tcBorders>
          </w:tcPr>
          <w:p w14:paraId="5D2AD86E" w14:textId="7FA55761" w:rsidR="004C2E75" w:rsidRPr="00DF63EB" w:rsidDel="00EF6EE4" w:rsidRDefault="004C2E75" w:rsidP="00145D18">
            <w:pPr>
              <w:jc w:val="center"/>
              <w:rPr>
                <w:del w:id="609" w:author="Jameson, Jacob" w:date="2024-09-12T17:40:00Z" w16du:dateUtc="2024-09-12T21:40:00Z"/>
                <w:color w:val="000000" w:themeColor="text1"/>
              </w:rPr>
            </w:pPr>
            <w:del w:id="610" w:author="Jameson, Jacob" w:date="2024-09-12T17:40:00Z" w16du:dateUtc="2024-09-12T21:40:00Z">
              <w:r w:rsidRPr="00DF63EB" w:rsidDel="00EF6EE4">
                <w:rPr>
                  <w:color w:val="000000" w:themeColor="text1"/>
                </w:rPr>
                <w:delText>Yes</w:delText>
              </w:r>
            </w:del>
          </w:p>
        </w:tc>
      </w:tr>
      <w:tr w:rsidR="004C2E75" w:rsidRPr="00DF63EB" w:rsidDel="00EF6EE4" w14:paraId="75C74FB1" w14:textId="3232AD1E" w:rsidTr="00145D18">
        <w:trPr>
          <w:del w:id="611" w:author="Jameson, Jacob" w:date="2024-09-12T17:40:00Z" w16du:dateUtc="2024-09-12T21:40:00Z"/>
        </w:trPr>
        <w:tc>
          <w:tcPr>
            <w:tcW w:w="3775" w:type="dxa"/>
            <w:gridSpan w:val="2"/>
            <w:tcBorders>
              <w:top w:val="nil"/>
              <w:left w:val="single" w:sz="4" w:space="0" w:color="auto"/>
              <w:bottom w:val="nil"/>
              <w:right w:val="nil"/>
            </w:tcBorders>
          </w:tcPr>
          <w:p w14:paraId="430AFAED" w14:textId="6CEFC793" w:rsidR="004C2E75" w:rsidRPr="00DF63EB" w:rsidDel="00EF6EE4" w:rsidRDefault="004C2E75" w:rsidP="00145D18">
            <w:pPr>
              <w:rPr>
                <w:del w:id="612" w:author="Jameson, Jacob" w:date="2024-09-12T17:40:00Z" w16du:dateUtc="2024-09-12T21:40:00Z"/>
                <w:color w:val="000000" w:themeColor="text1"/>
              </w:rPr>
            </w:pPr>
            <w:del w:id="613" w:author="Jameson, Jacob" w:date="2024-09-12T17:40:00Z" w16du:dateUtc="2024-09-12T21:40:00Z">
              <w:r w:rsidRPr="00DF63EB" w:rsidDel="00EF6EE4">
                <w:rPr>
                  <w:color w:val="000000" w:themeColor="text1"/>
                </w:rPr>
                <w:delText>Controlling for lab tests ordered?</w:delText>
              </w:r>
            </w:del>
          </w:p>
        </w:tc>
        <w:tc>
          <w:tcPr>
            <w:tcW w:w="1926" w:type="dxa"/>
            <w:tcBorders>
              <w:top w:val="nil"/>
              <w:left w:val="nil"/>
              <w:bottom w:val="nil"/>
              <w:right w:val="nil"/>
            </w:tcBorders>
          </w:tcPr>
          <w:p w14:paraId="17491FD4" w14:textId="2F07CDA6" w:rsidR="004C2E75" w:rsidRPr="00DF63EB" w:rsidDel="00EF6EE4" w:rsidRDefault="004C2E75" w:rsidP="00145D18">
            <w:pPr>
              <w:jc w:val="center"/>
              <w:rPr>
                <w:del w:id="614" w:author="Jameson, Jacob" w:date="2024-09-12T17:40:00Z" w16du:dateUtc="2024-09-12T21:40:00Z"/>
                <w:color w:val="000000" w:themeColor="text1"/>
              </w:rPr>
            </w:pPr>
            <w:del w:id="615" w:author="Jameson, Jacob" w:date="2024-09-12T17:40:00Z" w16du:dateUtc="2024-09-12T21:40:00Z">
              <w:r w:rsidRPr="00DF63EB" w:rsidDel="00EF6EE4">
                <w:rPr>
                  <w:color w:val="000000" w:themeColor="text1"/>
                </w:rPr>
                <w:delText>Yes</w:delText>
              </w:r>
            </w:del>
          </w:p>
        </w:tc>
        <w:tc>
          <w:tcPr>
            <w:tcW w:w="1854" w:type="dxa"/>
            <w:tcBorders>
              <w:top w:val="nil"/>
              <w:left w:val="nil"/>
              <w:bottom w:val="nil"/>
              <w:right w:val="nil"/>
            </w:tcBorders>
          </w:tcPr>
          <w:p w14:paraId="6B56D7A9" w14:textId="31D39B86" w:rsidR="004C2E75" w:rsidRPr="00DF63EB" w:rsidDel="00EF6EE4" w:rsidRDefault="004C2E75" w:rsidP="00145D18">
            <w:pPr>
              <w:jc w:val="center"/>
              <w:rPr>
                <w:del w:id="616" w:author="Jameson, Jacob" w:date="2024-09-12T17:40:00Z" w16du:dateUtc="2024-09-12T21:40:00Z"/>
                <w:color w:val="000000" w:themeColor="text1"/>
              </w:rPr>
            </w:pPr>
            <w:del w:id="617" w:author="Jameson, Jacob" w:date="2024-09-12T17:40:00Z" w16du:dateUtc="2024-09-12T21:40:00Z">
              <w:r w:rsidRPr="00DF63EB" w:rsidDel="00EF6EE4">
                <w:rPr>
                  <w:color w:val="000000" w:themeColor="text1"/>
                </w:rPr>
                <w:delText>Yes</w:delText>
              </w:r>
            </w:del>
          </w:p>
        </w:tc>
        <w:tc>
          <w:tcPr>
            <w:tcW w:w="2178" w:type="dxa"/>
            <w:tcBorders>
              <w:top w:val="nil"/>
              <w:left w:val="nil"/>
              <w:bottom w:val="nil"/>
              <w:right w:val="single" w:sz="4" w:space="0" w:color="auto"/>
            </w:tcBorders>
          </w:tcPr>
          <w:p w14:paraId="7D9C71D1" w14:textId="53BA6E9F" w:rsidR="004C2E75" w:rsidRPr="00DF63EB" w:rsidDel="00EF6EE4" w:rsidRDefault="004C2E75" w:rsidP="00145D18">
            <w:pPr>
              <w:jc w:val="center"/>
              <w:rPr>
                <w:del w:id="618" w:author="Jameson, Jacob" w:date="2024-09-12T17:40:00Z" w16du:dateUtc="2024-09-12T21:40:00Z"/>
                <w:color w:val="000000" w:themeColor="text1"/>
              </w:rPr>
            </w:pPr>
            <w:del w:id="619" w:author="Jameson, Jacob" w:date="2024-09-12T17:40:00Z" w16du:dateUtc="2024-09-12T21:40:00Z">
              <w:r w:rsidRPr="00DF63EB" w:rsidDel="00EF6EE4">
                <w:rPr>
                  <w:color w:val="000000" w:themeColor="text1"/>
                </w:rPr>
                <w:delText>Yes</w:delText>
              </w:r>
            </w:del>
          </w:p>
        </w:tc>
      </w:tr>
      <w:tr w:rsidR="004C2E75" w:rsidRPr="00DF63EB" w:rsidDel="00EF6EE4" w14:paraId="1022FD4B" w14:textId="3DC9B3B2" w:rsidTr="00145D18">
        <w:trPr>
          <w:del w:id="620" w:author="Jameson, Jacob" w:date="2024-09-12T17:40:00Z" w16du:dateUtc="2024-09-12T21:40:00Z"/>
        </w:trPr>
        <w:tc>
          <w:tcPr>
            <w:tcW w:w="3775" w:type="dxa"/>
            <w:gridSpan w:val="2"/>
            <w:tcBorders>
              <w:top w:val="nil"/>
              <w:left w:val="single" w:sz="4" w:space="0" w:color="auto"/>
              <w:bottom w:val="nil"/>
              <w:right w:val="nil"/>
            </w:tcBorders>
          </w:tcPr>
          <w:p w14:paraId="7A49215F" w14:textId="5D282C31" w:rsidR="004C2E75" w:rsidRPr="00DF63EB" w:rsidDel="00EF6EE4" w:rsidRDefault="004C2E75" w:rsidP="00145D18">
            <w:pPr>
              <w:rPr>
                <w:del w:id="621" w:author="Jameson, Jacob" w:date="2024-09-12T17:40:00Z" w16du:dateUtc="2024-09-12T21:40:00Z"/>
                <w:color w:val="000000" w:themeColor="text1"/>
              </w:rPr>
            </w:pPr>
          </w:p>
        </w:tc>
        <w:tc>
          <w:tcPr>
            <w:tcW w:w="1926" w:type="dxa"/>
            <w:tcBorders>
              <w:top w:val="nil"/>
              <w:left w:val="nil"/>
              <w:bottom w:val="nil"/>
              <w:right w:val="nil"/>
            </w:tcBorders>
          </w:tcPr>
          <w:p w14:paraId="62924540" w14:textId="69343AE6" w:rsidR="004C2E75" w:rsidRPr="00DF63EB" w:rsidDel="00EF6EE4" w:rsidRDefault="004C2E75" w:rsidP="00145D18">
            <w:pPr>
              <w:jc w:val="center"/>
              <w:rPr>
                <w:del w:id="622" w:author="Jameson, Jacob" w:date="2024-09-12T17:40:00Z" w16du:dateUtc="2024-09-12T21:40:00Z"/>
                <w:color w:val="000000" w:themeColor="text1"/>
              </w:rPr>
            </w:pPr>
          </w:p>
        </w:tc>
        <w:tc>
          <w:tcPr>
            <w:tcW w:w="1854" w:type="dxa"/>
            <w:tcBorders>
              <w:top w:val="nil"/>
              <w:left w:val="nil"/>
              <w:bottom w:val="nil"/>
              <w:right w:val="nil"/>
            </w:tcBorders>
          </w:tcPr>
          <w:p w14:paraId="20779F50" w14:textId="13C4875D" w:rsidR="004C2E75" w:rsidRPr="00DF63EB" w:rsidDel="00EF6EE4" w:rsidRDefault="004C2E75" w:rsidP="00145D18">
            <w:pPr>
              <w:jc w:val="center"/>
              <w:rPr>
                <w:del w:id="623" w:author="Jameson, Jacob" w:date="2024-09-12T17:40:00Z" w16du:dateUtc="2024-09-12T21:40:00Z"/>
                <w:color w:val="000000" w:themeColor="text1"/>
              </w:rPr>
            </w:pPr>
          </w:p>
        </w:tc>
        <w:tc>
          <w:tcPr>
            <w:tcW w:w="2178" w:type="dxa"/>
            <w:tcBorders>
              <w:top w:val="nil"/>
              <w:left w:val="nil"/>
              <w:bottom w:val="nil"/>
              <w:right w:val="single" w:sz="4" w:space="0" w:color="auto"/>
            </w:tcBorders>
          </w:tcPr>
          <w:p w14:paraId="28278B98" w14:textId="7589AD49" w:rsidR="004C2E75" w:rsidRPr="00DF63EB" w:rsidDel="00EF6EE4" w:rsidRDefault="004C2E75" w:rsidP="00145D18">
            <w:pPr>
              <w:jc w:val="center"/>
              <w:rPr>
                <w:del w:id="624" w:author="Jameson, Jacob" w:date="2024-09-12T17:40:00Z" w16du:dateUtc="2024-09-12T21:40:00Z"/>
                <w:color w:val="000000" w:themeColor="text1"/>
              </w:rPr>
            </w:pPr>
          </w:p>
        </w:tc>
      </w:tr>
      <w:tr w:rsidR="004C2E75" w:rsidRPr="00DF63EB" w:rsidDel="00EF6EE4" w14:paraId="7944624D" w14:textId="3A0EBE09" w:rsidTr="00145D18">
        <w:trPr>
          <w:del w:id="625" w:author="Jameson, Jacob" w:date="2024-09-12T17:40:00Z" w16du:dateUtc="2024-09-12T21:40:00Z"/>
        </w:trPr>
        <w:tc>
          <w:tcPr>
            <w:tcW w:w="3775" w:type="dxa"/>
            <w:gridSpan w:val="2"/>
            <w:tcBorders>
              <w:top w:val="nil"/>
              <w:left w:val="single" w:sz="4" w:space="0" w:color="auto"/>
              <w:bottom w:val="single" w:sz="4" w:space="0" w:color="auto"/>
              <w:right w:val="nil"/>
            </w:tcBorders>
          </w:tcPr>
          <w:p w14:paraId="295BED21" w14:textId="4C5DC825" w:rsidR="004C2E75" w:rsidRPr="00DF63EB" w:rsidDel="00EF6EE4" w:rsidRDefault="004C2E75" w:rsidP="00145D18">
            <w:pPr>
              <w:rPr>
                <w:del w:id="626" w:author="Jameson, Jacob" w:date="2024-09-12T17:40:00Z" w16du:dateUtc="2024-09-12T21:40:00Z"/>
                <w:color w:val="000000" w:themeColor="text1"/>
              </w:rPr>
            </w:pPr>
            <w:del w:id="627" w:author="Jameson, Jacob" w:date="2024-09-12T17:40:00Z" w16du:dateUtc="2024-09-12T21:40:00Z">
              <w:r w:rsidRPr="00DF63EB" w:rsidDel="00EF6EE4">
                <w:rPr>
                  <w:color w:val="000000" w:themeColor="text1"/>
                </w:rPr>
                <w:delText>Observations</w:delText>
              </w:r>
            </w:del>
          </w:p>
        </w:tc>
        <w:tc>
          <w:tcPr>
            <w:tcW w:w="1926" w:type="dxa"/>
            <w:tcBorders>
              <w:top w:val="nil"/>
              <w:left w:val="nil"/>
              <w:bottom w:val="single" w:sz="4" w:space="0" w:color="auto"/>
              <w:right w:val="nil"/>
            </w:tcBorders>
          </w:tcPr>
          <w:p w14:paraId="46A4DE62" w14:textId="14706774" w:rsidR="004C2E75" w:rsidRPr="00DF63EB" w:rsidDel="00EF6EE4" w:rsidRDefault="004C2E75" w:rsidP="00145D18">
            <w:pPr>
              <w:jc w:val="center"/>
              <w:rPr>
                <w:del w:id="628" w:author="Jameson, Jacob" w:date="2024-09-12T17:40:00Z" w16du:dateUtc="2024-09-12T21:40:00Z"/>
                <w:color w:val="000000" w:themeColor="text1"/>
              </w:rPr>
            </w:pPr>
            <w:del w:id="629" w:author="Jameson, Jacob" w:date="2024-09-12T17:40:00Z" w16du:dateUtc="2024-09-12T21:40:00Z">
              <w:r w:rsidRPr="00DF63EB" w:rsidDel="00EF6EE4">
                <w:rPr>
                  <w:color w:val="000000" w:themeColor="text1"/>
                </w:rPr>
                <w:delText>43,299</w:delText>
              </w:r>
            </w:del>
          </w:p>
        </w:tc>
        <w:tc>
          <w:tcPr>
            <w:tcW w:w="1854" w:type="dxa"/>
            <w:tcBorders>
              <w:top w:val="nil"/>
              <w:left w:val="nil"/>
              <w:bottom w:val="single" w:sz="4" w:space="0" w:color="auto"/>
              <w:right w:val="nil"/>
            </w:tcBorders>
          </w:tcPr>
          <w:p w14:paraId="3DF435CF" w14:textId="501CA0CF" w:rsidR="004C2E75" w:rsidRPr="00DF63EB" w:rsidDel="00EF6EE4" w:rsidRDefault="004C2E75" w:rsidP="00145D18">
            <w:pPr>
              <w:jc w:val="center"/>
              <w:rPr>
                <w:del w:id="630" w:author="Jameson, Jacob" w:date="2024-09-12T17:40:00Z" w16du:dateUtc="2024-09-12T21:40:00Z"/>
                <w:color w:val="000000" w:themeColor="text1"/>
              </w:rPr>
            </w:pPr>
            <w:del w:id="631" w:author="Jameson, Jacob" w:date="2024-09-12T17:40:00Z" w16du:dateUtc="2024-09-12T21:40:00Z">
              <w:r w:rsidRPr="00DF63EB" w:rsidDel="00EF6EE4">
                <w:rPr>
                  <w:color w:val="000000" w:themeColor="text1"/>
                </w:rPr>
                <w:delText>43,299</w:delText>
              </w:r>
            </w:del>
          </w:p>
        </w:tc>
        <w:tc>
          <w:tcPr>
            <w:tcW w:w="2178" w:type="dxa"/>
            <w:tcBorders>
              <w:top w:val="nil"/>
              <w:left w:val="nil"/>
              <w:bottom w:val="single" w:sz="4" w:space="0" w:color="auto"/>
              <w:right w:val="single" w:sz="4" w:space="0" w:color="auto"/>
            </w:tcBorders>
          </w:tcPr>
          <w:p w14:paraId="5CC128BA" w14:textId="64D77E22" w:rsidR="004C2E75" w:rsidRPr="00DF63EB" w:rsidDel="00EF6EE4" w:rsidRDefault="004C2E75" w:rsidP="00145D18">
            <w:pPr>
              <w:jc w:val="center"/>
              <w:rPr>
                <w:del w:id="632" w:author="Jameson, Jacob" w:date="2024-09-12T17:40:00Z" w16du:dateUtc="2024-09-12T21:40:00Z"/>
                <w:color w:val="000000" w:themeColor="text1"/>
              </w:rPr>
            </w:pPr>
            <w:del w:id="633" w:author="Jameson, Jacob" w:date="2024-09-12T17:40:00Z" w16du:dateUtc="2024-09-12T21:40:00Z">
              <w:r w:rsidRPr="00DF63EB" w:rsidDel="00EF6EE4">
                <w:rPr>
                  <w:color w:val="000000" w:themeColor="text1"/>
                </w:rPr>
                <w:delText>43,299</w:delText>
              </w:r>
            </w:del>
          </w:p>
        </w:tc>
      </w:tr>
    </w:tbl>
    <w:p w14:paraId="4F7C120B" w14:textId="16008C60" w:rsidR="004C2E75" w:rsidRPr="00DF63EB" w:rsidDel="00EF6EE4" w:rsidRDefault="004C2E75" w:rsidP="004C2E75">
      <w:pPr>
        <w:rPr>
          <w:del w:id="634" w:author="Jameson, Jacob" w:date="2024-09-12T17:40:00Z" w16du:dateUtc="2024-09-12T21:40:00Z"/>
          <w:i/>
          <w:iCs/>
        </w:rPr>
      </w:pPr>
      <w:del w:id="635" w:author="Jameson, Jacob" w:date="2024-09-12T17:40:00Z" w16du:dateUtc="2024-09-12T21:40:00Z">
        <w:r w:rsidRPr="00DF63EB" w:rsidDel="00EF6EE4">
          <w:rPr>
            <w:i/>
            <w:iCs/>
          </w:rPr>
          <w:delText>The coefficient comes from a multivariable linear regression where we regress batch tendency on our primary outcomes. We control for time and shift fixed effects (necessary for quasi-random assignment), patient-level variables, hospital occupancy, and whether the patient also had laboratory tests ordered during their visit. Standard errors are clustered at the physician level.</w:delText>
        </w:r>
      </w:del>
    </w:p>
    <w:p w14:paraId="65CD0364" w14:textId="1DB6D913" w:rsidR="004C2E75" w:rsidRPr="00DF63EB" w:rsidDel="00EF6EE4" w:rsidRDefault="004C2E75" w:rsidP="004C2E75">
      <w:pPr>
        <w:rPr>
          <w:del w:id="636" w:author="Jameson, Jacob" w:date="2024-09-12T17:40:00Z" w16du:dateUtc="2024-09-12T21:40:00Z"/>
        </w:rPr>
      </w:pPr>
      <w:del w:id="637" w:author="Jameson, Jacob" w:date="2024-09-12T17:40:00Z" w16du:dateUtc="2024-09-12T21:40:00Z">
        <w:r w:rsidRPr="00DF63EB" w:rsidDel="00EF6EE4">
          <w:rPr>
            <w:i/>
            <w:iCs/>
          </w:rPr>
          <w:delText>*p&lt;0.1; **p&lt;0.05; ***p&lt;0.01</w:delText>
        </w:r>
      </w:del>
    </w:p>
    <w:p w14:paraId="22652FD3" w14:textId="77777777" w:rsidR="004C2E75" w:rsidRPr="00DF63EB" w:rsidRDefault="004C2E75" w:rsidP="00DA45B5"/>
    <w:p w14:paraId="23B99FF5" w14:textId="77777777" w:rsidR="00F76D38" w:rsidRPr="00DF63EB" w:rsidRDefault="00F76D38" w:rsidP="00DA45B5"/>
    <w:p w14:paraId="0ABE900C" w14:textId="77777777" w:rsidR="00F76D38" w:rsidRPr="00DF63EB" w:rsidRDefault="00F76D38" w:rsidP="00DA45B5"/>
    <w:p w14:paraId="27AFC59A" w14:textId="77777777" w:rsidR="00F76D38" w:rsidRDefault="00F76D38" w:rsidP="00DA45B5">
      <w:pPr>
        <w:rPr>
          <w:ins w:id="638" w:author="Jameson, Jacob" w:date="2024-09-12T23:31:00Z" w16du:dateUtc="2024-09-13T03:31:00Z"/>
        </w:rPr>
      </w:pPr>
    </w:p>
    <w:p w14:paraId="0D2085E9" w14:textId="77777777" w:rsidR="007C36D3" w:rsidRPr="00DF63EB" w:rsidRDefault="007C36D3" w:rsidP="00DA45B5"/>
    <w:p w14:paraId="34FB3524" w14:textId="77777777" w:rsidR="00F76D38" w:rsidRPr="00DF63EB" w:rsidRDefault="00F76D38" w:rsidP="00DA45B5"/>
    <w:p w14:paraId="3EA77FF6" w14:textId="77777777" w:rsidR="00F76D38" w:rsidRPr="00DF63EB" w:rsidDel="00FC7862" w:rsidRDefault="00F76D38" w:rsidP="00DA45B5">
      <w:pPr>
        <w:rPr>
          <w:del w:id="639" w:author="Jameson, Jacob" w:date="2024-09-12T23:21:00Z" w16du:dateUtc="2024-09-13T03:21:00Z"/>
        </w:rPr>
      </w:pPr>
    </w:p>
    <w:p w14:paraId="75E213F6" w14:textId="1FA8A96D" w:rsidR="00F76D38" w:rsidRPr="00DF63EB" w:rsidDel="00FC7862" w:rsidRDefault="00F76D38" w:rsidP="00DA45B5">
      <w:pPr>
        <w:rPr>
          <w:del w:id="640" w:author="Jameson, Jacob" w:date="2024-09-12T23:21:00Z" w16du:dateUtc="2024-09-13T03:21:00Z"/>
        </w:rPr>
      </w:pPr>
    </w:p>
    <w:p w14:paraId="0542B60D" w14:textId="24788D3F" w:rsidR="00F76D38" w:rsidRPr="00DF63EB" w:rsidDel="00FC7862" w:rsidRDefault="00F76D38" w:rsidP="00DA45B5">
      <w:pPr>
        <w:rPr>
          <w:del w:id="641" w:author="Jameson, Jacob" w:date="2024-09-12T23:21:00Z" w16du:dateUtc="2024-09-13T03:21:00Z"/>
        </w:rPr>
      </w:pPr>
    </w:p>
    <w:p w14:paraId="46E97449" w14:textId="3FCF6AC6" w:rsidR="00F76D38" w:rsidRPr="00DF63EB" w:rsidDel="00FC7862" w:rsidRDefault="00F76D38" w:rsidP="00DA45B5">
      <w:pPr>
        <w:rPr>
          <w:del w:id="642" w:author="Jameson, Jacob" w:date="2024-09-12T23:21:00Z" w16du:dateUtc="2024-09-13T03:21:00Z"/>
        </w:rPr>
      </w:pPr>
    </w:p>
    <w:p w14:paraId="10C778C9" w14:textId="13401350" w:rsidR="00F76D38" w:rsidRPr="00DF63EB" w:rsidDel="00FC7862" w:rsidRDefault="00F76D38" w:rsidP="00DA45B5">
      <w:pPr>
        <w:rPr>
          <w:del w:id="643" w:author="Jameson, Jacob" w:date="2024-09-12T23:21:00Z" w16du:dateUtc="2024-09-13T03:21:00Z"/>
        </w:rPr>
      </w:pPr>
    </w:p>
    <w:p w14:paraId="4BDEA984" w14:textId="1C318E53" w:rsidR="00F76D38" w:rsidRPr="00DF63EB" w:rsidDel="00FC7862" w:rsidRDefault="00F76D38" w:rsidP="00DA45B5">
      <w:pPr>
        <w:rPr>
          <w:del w:id="644" w:author="Jameson, Jacob" w:date="2024-09-12T23:21:00Z" w16du:dateUtc="2024-09-13T03:21:00Z"/>
        </w:rPr>
      </w:pPr>
    </w:p>
    <w:p w14:paraId="5BAB5296" w14:textId="342DCAB6" w:rsidR="00F76D38" w:rsidRPr="00DF63EB" w:rsidDel="00FC7862" w:rsidRDefault="00F76D38" w:rsidP="00DA45B5">
      <w:pPr>
        <w:rPr>
          <w:del w:id="645" w:author="Jameson, Jacob" w:date="2024-09-12T23:21:00Z" w16du:dateUtc="2024-09-13T03:21:00Z"/>
        </w:rPr>
      </w:pPr>
    </w:p>
    <w:p w14:paraId="5A8B1C7F" w14:textId="5BC689AC" w:rsidR="00F76D38" w:rsidRPr="00DF63EB" w:rsidDel="00FC7862" w:rsidRDefault="00F76D38" w:rsidP="00DA45B5">
      <w:pPr>
        <w:rPr>
          <w:del w:id="646" w:author="Jameson, Jacob" w:date="2024-09-12T23:21:00Z" w16du:dateUtc="2024-09-13T03:21:00Z"/>
        </w:rPr>
      </w:pPr>
    </w:p>
    <w:p w14:paraId="601D80F9" w14:textId="6A9C785A" w:rsidR="00F76D38" w:rsidRPr="00DF63EB" w:rsidDel="00FC7862" w:rsidRDefault="00F76D38" w:rsidP="00DA45B5">
      <w:pPr>
        <w:rPr>
          <w:del w:id="647" w:author="Jameson, Jacob" w:date="2024-09-12T23:21:00Z" w16du:dateUtc="2024-09-13T03:21:00Z"/>
        </w:rPr>
      </w:pPr>
    </w:p>
    <w:p w14:paraId="306D124C" w14:textId="77777777" w:rsidR="00F76D38" w:rsidRPr="00DF63EB" w:rsidDel="00FC7862" w:rsidRDefault="00F76D38" w:rsidP="00DA45B5">
      <w:pPr>
        <w:rPr>
          <w:del w:id="648" w:author="Jameson, Jacob" w:date="2024-09-12T23:21:00Z" w16du:dateUtc="2024-09-13T03:21:00Z"/>
        </w:rPr>
      </w:pPr>
    </w:p>
    <w:p w14:paraId="01AE8914" w14:textId="77777777" w:rsidR="00F76D38" w:rsidRPr="00DF63EB" w:rsidDel="00FC7862" w:rsidRDefault="00F76D38" w:rsidP="00DA45B5">
      <w:pPr>
        <w:rPr>
          <w:del w:id="649" w:author="Jameson, Jacob" w:date="2024-09-12T23:21:00Z" w16du:dateUtc="2024-09-13T03:21:00Z"/>
        </w:rPr>
      </w:pPr>
    </w:p>
    <w:p w14:paraId="2AA52C9C" w14:textId="77777777" w:rsidR="00F76D38" w:rsidRPr="00DF63EB" w:rsidDel="00FC7862" w:rsidRDefault="00F76D38" w:rsidP="00DA45B5">
      <w:pPr>
        <w:rPr>
          <w:del w:id="650" w:author="Jameson, Jacob" w:date="2024-09-12T23:21:00Z" w16du:dateUtc="2024-09-13T03:21:00Z"/>
        </w:rPr>
      </w:pPr>
    </w:p>
    <w:p w14:paraId="112626FE" w14:textId="77777777" w:rsidR="004C2E75" w:rsidRPr="00DF63EB" w:rsidDel="00FC7862" w:rsidRDefault="004C2E75" w:rsidP="00DA45B5">
      <w:pPr>
        <w:rPr>
          <w:del w:id="651" w:author="Jameson, Jacob" w:date="2024-09-12T23:21:00Z" w16du:dateUtc="2024-09-13T03:21:00Z"/>
        </w:rPr>
      </w:pPr>
    </w:p>
    <w:p w14:paraId="0293AD26" w14:textId="77777777" w:rsidR="004C2E75" w:rsidRPr="00DF63EB" w:rsidDel="00FC7862" w:rsidRDefault="004C2E75" w:rsidP="00DA45B5">
      <w:pPr>
        <w:rPr>
          <w:del w:id="652" w:author="Jameson, Jacob" w:date="2024-09-12T23:21:00Z" w16du:dateUtc="2024-09-13T03:21:00Z"/>
        </w:rPr>
      </w:pPr>
    </w:p>
    <w:p w14:paraId="497078DA" w14:textId="77777777" w:rsidR="004C2E75" w:rsidRPr="00DF63EB" w:rsidDel="00FC7862" w:rsidRDefault="004C2E75" w:rsidP="00DA45B5">
      <w:pPr>
        <w:rPr>
          <w:del w:id="653" w:author="Jameson, Jacob" w:date="2024-09-12T23:21:00Z" w16du:dateUtc="2024-09-13T03:21:00Z"/>
        </w:rPr>
      </w:pPr>
    </w:p>
    <w:p w14:paraId="748C8756" w14:textId="77777777" w:rsidR="004C2E75" w:rsidRPr="00DF63EB" w:rsidDel="00FC7862" w:rsidRDefault="004C2E75" w:rsidP="00DA45B5">
      <w:pPr>
        <w:rPr>
          <w:del w:id="654" w:author="Jameson, Jacob" w:date="2024-09-12T23:21:00Z" w16du:dateUtc="2024-09-13T03:21:00Z"/>
        </w:rPr>
      </w:pPr>
    </w:p>
    <w:p w14:paraId="46CDD670" w14:textId="0FC211FB" w:rsidR="004C2E75" w:rsidRPr="00DF63EB" w:rsidDel="00FC7862" w:rsidRDefault="004C2E75" w:rsidP="00DA45B5">
      <w:pPr>
        <w:rPr>
          <w:del w:id="655" w:author="Jameson, Jacob" w:date="2024-09-12T23:21:00Z" w16du:dateUtc="2024-09-13T03:21:00Z"/>
        </w:rPr>
      </w:pPr>
    </w:p>
    <w:p w14:paraId="1127A844" w14:textId="23387246" w:rsidR="004C2E75" w:rsidRPr="00DF63EB" w:rsidDel="00FC7862" w:rsidRDefault="004C2E75" w:rsidP="00DA45B5">
      <w:pPr>
        <w:rPr>
          <w:del w:id="656" w:author="Jameson, Jacob" w:date="2024-09-12T23:21:00Z" w16du:dateUtc="2024-09-13T03:21:00Z"/>
        </w:rPr>
      </w:pPr>
    </w:p>
    <w:p w14:paraId="4A41258D" w14:textId="4784A1B9" w:rsidR="002216BB" w:rsidDel="00FC7862" w:rsidRDefault="002216BB" w:rsidP="00DA45B5">
      <w:pPr>
        <w:rPr>
          <w:del w:id="657" w:author="Jameson, Jacob" w:date="2024-09-12T23:21:00Z" w16du:dateUtc="2024-09-13T03:21:00Z"/>
        </w:rPr>
      </w:pPr>
    </w:p>
    <w:p w14:paraId="224B438C" w14:textId="77777777" w:rsidR="00A80366" w:rsidRPr="00DF63EB" w:rsidDel="00FC7862" w:rsidRDefault="00A80366" w:rsidP="00DA45B5">
      <w:pPr>
        <w:rPr>
          <w:del w:id="658" w:author="Jameson, Jacob" w:date="2024-09-12T23:21:00Z" w16du:dateUtc="2024-09-13T03:21:00Z"/>
        </w:rPr>
      </w:pPr>
    </w:p>
    <w:p w14:paraId="6F5306F1" w14:textId="77777777" w:rsidR="001D6D7F" w:rsidRPr="00DF63EB" w:rsidDel="00FC7862" w:rsidRDefault="001D6D7F" w:rsidP="00D172D7">
      <w:pPr>
        <w:rPr>
          <w:del w:id="659" w:author="Jameson, Jacob" w:date="2024-09-12T23:21:00Z" w16du:dateUtc="2024-09-13T03:21:00Z"/>
        </w:rPr>
      </w:pPr>
    </w:p>
    <w:p w14:paraId="6BAA9794" w14:textId="09DFF1FC" w:rsidR="00D172D7" w:rsidRPr="00DF63EB" w:rsidRDefault="00D172D7" w:rsidP="00D172D7">
      <w:pPr>
        <w:rPr>
          <w:b/>
          <w:bCs/>
        </w:rPr>
      </w:pPr>
      <w:r w:rsidRPr="00DF63EB">
        <w:rPr>
          <w:b/>
          <w:bCs/>
        </w:rPr>
        <w:t>Figure 1: Variation in Physician Imaging Batch Rates by Chief Complaint</w:t>
      </w:r>
    </w:p>
    <w:p w14:paraId="52D0817E" w14:textId="3470360E" w:rsidR="000840A4" w:rsidRPr="00DF63EB" w:rsidRDefault="00B21DE5" w:rsidP="00DA45B5">
      <w:r>
        <w:rPr>
          <w:noProof/>
          <w14:ligatures w14:val="standardContextual"/>
        </w:rPr>
        <w:drawing>
          <wp:inline distT="0" distB="0" distL="0" distR="0" wp14:anchorId="4FD69951" wp14:editId="712D8011">
            <wp:extent cx="5943600" cy="4572000"/>
            <wp:effectExtent l="0" t="0" r="0" b="0"/>
            <wp:docPr id="243873542" name="Picture 10"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73542" name="Picture 10" descr="A graph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60B5DA7" w14:textId="234B81AF" w:rsidR="00052A33" w:rsidRPr="00DF63EB" w:rsidRDefault="00052A33" w:rsidP="00052A33">
      <w:pPr>
        <w:rPr>
          <w:i/>
          <w:iCs/>
          <w:color w:val="000000" w:themeColor="text1"/>
        </w:rPr>
      </w:pPr>
      <w:r w:rsidRPr="00DF63EB">
        <w:rPr>
          <w:i/>
          <w:iCs/>
          <w:color w:val="000000" w:themeColor="text1"/>
        </w:rPr>
        <w:t xml:space="preserve">This figure highlights the marked differences among physicians in their propensity to batch order imaging tests. Batch rates are crude rates calculated by dividing the number of patient encounters where the physician batch ordered imaging tests for a complaint by the number of </w:t>
      </w:r>
      <w:proofErr w:type="gramStart"/>
      <w:r w:rsidRPr="00DF63EB">
        <w:rPr>
          <w:i/>
          <w:iCs/>
          <w:color w:val="000000" w:themeColor="text1"/>
        </w:rPr>
        <w:t>patient</w:t>
      </w:r>
      <w:proofErr w:type="gramEnd"/>
      <w:r w:rsidRPr="00DF63EB">
        <w:rPr>
          <w:i/>
          <w:iCs/>
          <w:color w:val="000000" w:themeColor="text1"/>
        </w:rPr>
        <w:t xml:space="preserve"> encounters they had with that complaint. The 24 physicians are represented with points, revealing that specific complaint areas have higher variance than others regarding differing batch rates among physicians.</w:t>
      </w:r>
    </w:p>
    <w:p w14:paraId="671BE3E7" w14:textId="77777777" w:rsidR="000840A4" w:rsidRPr="00DF63EB" w:rsidRDefault="000840A4" w:rsidP="00DA45B5"/>
    <w:p w14:paraId="701853F0" w14:textId="77777777" w:rsidR="000840A4" w:rsidRPr="00DF63EB" w:rsidRDefault="000840A4" w:rsidP="00DA45B5"/>
    <w:p w14:paraId="24F87F33" w14:textId="77777777" w:rsidR="000840A4" w:rsidRPr="00DF63EB" w:rsidRDefault="000840A4" w:rsidP="00DA45B5"/>
    <w:p w14:paraId="36BB4BE1" w14:textId="77777777" w:rsidR="000840A4" w:rsidRPr="00DF63EB" w:rsidRDefault="000840A4" w:rsidP="00DA45B5"/>
    <w:p w14:paraId="526A47DF" w14:textId="77777777" w:rsidR="00CE671F" w:rsidRPr="00DF63EB" w:rsidRDefault="00CE671F" w:rsidP="00DA45B5"/>
    <w:p w14:paraId="01076C4F" w14:textId="77777777" w:rsidR="00CE671F" w:rsidRPr="00DF63EB" w:rsidRDefault="00CE671F" w:rsidP="00DA45B5"/>
    <w:p w14:paraId="71DC029E" w14:textId="77777777" w:rsidR="00CE671F" w:rsidRPr="00DF63EB" w:rsidRDefault="00CE671F" w:rsidP="00DA45B5"/>
    <w:p w14:paraId="3891D548" w14:textId="77777777" w:rsidR="00CE671F" w:rsidRDefault="00CE671F" w:rsidP="00DA45B5"/>
    <w:p w14:paraId="75F5CE36" w14:textId="77777777" w:rsidR="00CE671F" w:rsidRDefault="00CE671F" w:rsidP="00DA45B5"/>
    <w:p w14:paraId="7122E120" w14:textId="77777777" w:rsidR="00A80366" w:rsidRPr="00DF63EB" w:rsidRDefault="00A80366" w:rsidP="00DA45B5"/>
    <w:p w14:paraId="582FB2AE" w14:textId="77777777" w:rsidR="00CE671F" w:rsidRPr="00DF63EB" w:rsidRDefault="00CE671F" w:rsidP="00DA45B5"/>
    <w:p w14:paraId="04DB35C1" w14:textId="77777777" w:rsidR="00CE671F" w:rsidRPr="00DF63EB" w:rsidRDefault="00CE671F" w:rsidP="00DA45B5"/>
    <w:p w14:paraId="6A397FE9" w14:textId="77777777" w:rsidR="00CE671F" w:rsidRPr="00DF63EB" w:rsidRDefault="00CE671F" w:rsidP="00DA45B5"/>
    <w:p w14:paraId="32AF15B6" w14:textId="732F4565" w:rsidR="00CE671F" w:rsidRPr="00DF63EB" w:rsidRDefault="00CE671F" w:rsidP="00DA45B5">
      <w:pPr>
        <w:rPr>
          <w:b/>
          <w:bCs/>
        </w:rPr>
      </w:pPr>
      <w:r w:rsidRPr="00DF63EB">
        <w:rPr>
          <w:b/>
          <w:bCs/>
        </w:rPr>
        <w:lastRenderedPageBreak/>
        <w:t xml:space="preserve">Figure </w:t>
      </w:r>
      <w:r w:rsidR="001D6D7F" w:rsidRPr="00DF63EB">
        <w:rPr>
          <w:b/>
          <w:bCs/>
        </w:rPr>
        <w:t>2</w:t>
      </w:r>
      <w:r w:rsidRPr="00DF63EB">
        <w:rPr>
          <w:b/>
          <w:bCs/>
        </w:rPr>
        <w:t>: Regression Coefficients with Confidence Intervals from Subgroup Analysis</w:t>
      </w:r>
    </w:p>
    <w:p w14:paraId="15B93534" w14:textId="6A96F521" w:rsidR="000840A4" w:rsidRPr="00DF63EB" w:rsidRDefault="00B21DE5" w:rsidP="00DA45B5">
      <w:r>
        <w:rPr>
          <w:noProof/>
          <w14:ligatures w14:val="standardContextual"/>
        </w:rPr>
        <w:drawing>
          <wp:inline distT="0" distB="0" distL="0" distR="0" wp14:anchorId="3C46D6A5" wp14:editId="07E18164">
            <wp:extent cx="5943600" cy="5151120"/>
            <wp:effectExtent l="0" t="0" r="0" b="5080"/>
            <wp:docPr id="1160681424"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81424" name="Picture 1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351A556C" w14:textId="1EC6A010" w:rsidR="008963F4" w:rsidRDefault="008963F4" w:rsidP="008963F4">
      <w:pPr>
        <w:rPr>
          <w:i/>
          <w:iCs/>
        </w:rPr>
      </w:pPr>
      <w:r w:rsidRPr="00DF63EB">
        <w:rPr>
          <w:i/>
          <w:iCs/>
        </w:rPr>
        <w:t xml:space="preserve">The coefficient comes from a multivariable linear regression where we regress batch tendency on our primary outcomes for each complaint by acuity subgroup. We control for time and shift fixed effects (necessary for quasi-random assignment), patient-level variables, hospital occupancy, </w:t>
      </w:r>
      <w:del w:id="660" w:author="Jameson, Jacob" w:date="2024-09-12T23:24:00Z" w16du:dateUtc="2024-09-13T03:24:00Z">
        <w:r w:rsidRPr="00DF63EB" w:rsidDel="00D9526D">
          <w:rPr>
            <w:i/>
            <w:iCs/>
          </w:rPr>
          <w:delText xml:space="preserve">and </w:delText>
        </w:r>
      </w:del>
      <w:r w:rsidRPr="00DF63EB">
        <w:rPr>
          <w:i/>
          <w:iCs/>
        </w:rPr>
        <w:t>whether the patient also had laboratory tests ordered during their visit</w:t>
      </w:r>
      <w:ins w:id="661" w:author="Jameson, Jacob" w:date="2024-09-12T23:24:00Z" w16du:dateUtc="2024-09-13T03:24:00Z">
        <w:r w:rsidR="00D9526D">
          <w:rPr>
            <w:i/>
            <w:iCs/>
          </w:rPr>
          <w:t>, and</w:t>
        </w:r>
      </w:ins>
      <w:ins w:id="662" w:author="Jameson, Jacob" w:date="2024-09-12T23:25:00Z" w16du:dateUtc="2024-09-13T03:25:00Z">
        <w:r w:rsidR="00D9526D">
          <w:rPr>
            <w:i/>
            <w:iCs/>
          </w:rPr>
          <w:t xml:space="preserve"> vital signs</w:t>
        </w:r>
      </w:ins>
      <w:r w:rsidRPr="00DF63EB">
        <w:rPr>
          <w:i/>
          <w:iCs/>
        </w:rPr>
        <w:t>. Standard errors are clustered at the physician level.</w:t>
      </w:r>
    </w:p>
    <w:p w14:paraId="7342DD82" w14:textId="1AB8E50D" w:rsidR="002216BB" w:rsidRDefault="002216BB" w:rsidP="008963F4">
      <w:pPr>
        <w:rPr>
          <w:i/>
          <w:iCs/>
        </w:rPr>
      </w:pPr>
    </w:p>
    <w:p w14:paraId="72D1B680" w14:textId="77777777" w:rsidR="002216BB" w:rsidRDefault="002216BB" w:rsidP="008963F4">
      <w:pPr>
        <w:rPr>
          <w:i/>
          <w:iCs/>
        </w:rPr>
      </w:pPr>
    </w:p>
    <w:p w14:paraId="7D346F48" w14:textId="77777777" w:rsidR="002216BB" w:rsidRDefault="002216BB" w:rsidP="008963F4">
      <w:pPr>
        <w:rPr>
          <w:i/>
          <w:iCs/>
        </w:rPr>
      </w:pPr>
    </w:p>
    <w:p w14:paraId="4C63CC00" w14:textId="77777777" w:rsidR="002216BB" w:rsidRDefault="002216BB" w:rsidP="008963F4">
      <w:pPr>
        <w:rPr>
          <w:i/>
          <w:iCs/>
        </w:rPr>
      </w:pPr>
    </w:p>
    <w:p w14:paraId="347D99D6" w14:textId="77777777" w:rsidR="002216BB" w:rsidRDefault="002216BB" w:rsidP="008963F4">
      <w:pPr>
        <w:rPr>
          <w:i/>
          <w:iCs/>
        </w:rPr>
      </w:pPr>
    </w:p>
    <w:p w14:paraId="3C6D0B5D" w14:textId="77777777" w:rsidR="002216BB" w:rsidRDefault="002216BB" w:rsidP="008963F4">
      <w:pPr>
        <w:rPr>
          <w:i/>
          <w:iCs/>
        </w:rPr>
      </w:pPr>
    </w:p>
    <w:p w14:paraId="1330ADCB" w14:textId="77777777" w:rsidR="002216BB" w:rsidRDefault="002216BB" w:rsidP="008963F4">
      <w:pPr>
        <w:rPr>
          <w:i/>
          <w:iCs/>
        </w:rPr>
      </w:pPr>
    </w:p>
    <w:p w14:paraId="6BF9E3B8" w14:textId="77777777" w:rsidR="00B21DE5" w:rsidRDefault="00B21DE5" w:rsidP="008963F4">
      <w:pPr>
        <w:rPr>
          <w:i/>
          <w:iCs/>
        </w:rPr>
      </w:pPr>
    </w:p>
    <w:p w14:paraId="77A02DF7" w14:textId="77777777" w:rsidR="002216BB" w:rsidRDefault="002216BB" w:rsidP="008963F4">
      <w:pPr>
        <w:rPr>
          <w:i/>
          <w:iCs/>
        </w:rPr>
      </w:pPr>
    </w:p>
    <w:p w14:paraId="0135CC0B" w14:textId="77777777" w:rsidR="00B21DE5" w:rsidDel="003E14D9" w:rsidRDefault="00B21DE5" w:rsidP="008963F4">
      <w:pPr>
        <w:rPr>
          <w:del w:id="663" w:author="Jameson, Jacob" w:date="2024-09-12T23:25:00Z" w16du:dateUtc="2024-09-13T03:25:00Z"/>
          <w:i/>
          <w:iCs/>
        </w:rPr>
      </w:pPr>
    </w:p>
    <w:p w14:paraId="2A45A8F0" w14:textId="77777777" w:rsidR="002216BB" w:rsidRPr="002216BB" w:rsidRDefault="002216BB" w:rsidP="008963F4"/>
    <w:sectPr w:rsidR="002216BB" w:rsidRPr="002216BB" w:rsidSect="00067018">
      <w:footerReference w:type="even" r:id="rId10"/>
      <w:footerReference w:type="default" r:id="rId11"/>
      <w:pgSz w:w="12240" w:h="15840"/>
      <w:pgMar w:top="1440" w:right="1440" w:bottom="1440" w:left="1440" w:header="720" w:footer="720" w:gutter="0"/>
      <w:lnNumType w:countBy="1"/>
      <w:cols w:space="720"/>
      <w:docGrid w:linePitch="360"/>
      <w:sectPrChange w:id="664" w:author="Jameson, Jacob" w:date="2024-09-12T14:54:00Z" w16du:dateUtc="2024-09-12T18:54:00Z">
        <w:sectPr w:rsidR="002216BB" w:rsidRPr="002216BB" w:rsidSect="00067018">
          <w:pgMar w:top="1440" w:right="1440" w:bottom="1440" w:left="1440" w:header="720" w:footer="720" w:gutter="0"/>
          <w:lnNumType w:countBy="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7414E" w14:textId="77777777" w:rsidR="00562516" w:rsidRDefault="00562516" w:rsidP="00DA45B5">
      <w:r>
        <w:separator/>
      </w:r>
    </w:p>
  </w:endnote>
  <w:endnote w:type="continuationSeparator" w:id="0">
    <w:p w14:paraId="1167F207" w14:textId="77777777" w:rsidR="00562516" w:rsidRDefault="00562516" w:rsidP="00DA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32560170"/>
      <w:docPartObj>
        <w:docPartGallery w:val="Page Numbers (Bottom of Page)"/>
        <w:docPartUnique/>
      </w:docPartObj>
    </w:sdtPr>
    <w:sdtContent>
      <w:p w14:paraId="1E04761F" w14:textId="6BD6CECD" w:rsidR="00BF162F" w:rsidRDefault="00BF162F" w:rsidP="00862B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18DAA" w14:textId="77777777" w:rsidR="00BF162F" w:rsidRDefault="00BF162F" w:rsidP="00BF16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5971239"/>
      <w:docPartObj>
        <w:docPartGallery w:val="Page Numbers (Bottom of Page)"/>
        <w:docPartUnique/>
      </w:docPartObj>
    </w:sdtPr>
    <w:sdtContent>
      <w:p w14:paraId="19DA894B" w14:textId="0883E978" w:rsidR="00BF162F" w:rsidRDefault="00BF162F" w:rsidP="00862B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1C335" w14:textId="77777777" w:rsidR="00BF162F" w:rsidRDefault="00BF162F" w:rsidP="00BF16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2BB47" w14:textId="77777777" w:rsidR="00562516" w:rsidRDefault="00562516" w:rsidP="00DA45B5">
      <w:r>
        <w:separator/>
      </w:r>
    </w:p>
  </w:footnote>
  <w:footnote w:type="continuationSeparator" w:id="0">
    <w:p w14:paraId="04B581FE" w14:textId="77777777" w:rsidR="00562516" w:rsidRDefault="00562516" w:rsidP="00DA4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25636"/>
    <w:multiLevelType w:val="hybridMultilevel"/>
    <w:tmpl w:val="82A8EF8A"/>
    <w:lvl w:ilvl="0" w:tplc="DAF69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F0E5D"/>
    <w:multiLevelType w:val="hybridMultilevel"/>
    <w:tmpl w:val="044AF514"/>
    <w:lvl w:ilvl="0" w:tplc="6F56A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44819"/>
    <w:multiLevelType w:val="hybridMultilevel"/>
    <w:tmpl w:val="A10A9038"/>
    <w:lvl w:ilvl="0" w:tplc="871C9D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36202">
    <w:abstractNumId w:val="0"/>
  </w:num>
  <w:num w:numId="2" w16cid:durableId="1331055338">
    <w:abstractNumId w:val="1"/>
  </w:num>
  <w:num w:numId="3" w16cid:durableId="109158414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on, Jacob">
    <w15:presenceInfo w15:providerId="AD" w15:userId="S::jacobjameson@g.harvard.edu::31c9961b-78d4-4cba-8c59-e30e6b2b5a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B5"/>
    <w:rsid w:val="00012305"/>
    <w:rsid w:val="00052A33"/>
    <w:rsid w:val="00067018"/>
    <w:rsid w:val="000840A4"/>
    <w:rsid w:val="000A2ACD"/>
    <w:rsid w:val="000B0BCA"/>
    <w:rsid w:val="000B2050"/>
    <w:rsid w:val="000D5C5C"/>
    <w:rsid w:val="000E59BE"/>
    <w:rsid w:val="0010405E"/>
    <w:rsid w:val="00123328"/>
    <w:rsid w:val="00141937"/>
    <w:rsid w:val="00156F88"/>
    <w:rsid w:val="00180D94"/>
    <w:rsid w:val="00181EC8"/>
    <w:rsid w:val="001D6D7F"/>
    <w:rsid w:val="001E1A58"/>
    <w:rsid w:val="002216BB"/>
    <w:rsid w:val="00233AD6"/>
    <w:rsid w:val="00237C0D"/>
    <w:rsid w:val="002529D0"/>
    <w:rsid w:val="00271523"/>
    <w:rsid w:val="00274FFD"/>
    <w:rsid w:val="002A2CBE"/>
    <w:rsid w:val="002A5783"/>
    <w:rsid w:val="002B2ED9"/>
    <w:rsid w:val="002D0743"/>
    <w:rsid w:val="002E3565"/>
    <w:rsid w:val="003615DE"/>
    <w:rsid w:val="00373354"/>
    <w:rsid w:val="003748AD"/>
    <w:rsid w:val="0039362A"/>
    <w:rsid w:val="003A6104"/>
    <w:rsid w:val="003E14D9"/>
    <w:rsid w:val="003E6170"/>
    <w:rsid w:val="004744EE"/>
    <w:rsid w:val="00480718"/>
    <w:rsid w:val="004A6DA8"/>
    <w:rsid w:val="004C2E75"/>
    <w:rsid w:val="004E549A"/>
    <w:rsid w:val="004F3484"/>
    <w:rsid w:val="00515864"/>
    <w:rsid w:val="00516494"/>
    <w:rsid w:val="00535B1B"/>
    <w:rsid w:val="005425F8"/>
    <w:rsid w:val="00544DA1"/>
    <w:rsid w:val="005471DE"/>
    <w:rsid w:val="00562516"/>
    <w:rsid w:val="00576C2C"/>
    <w:rsid w:val="005B053B"/>
    <w:rsid w:val="005C2AFD"/>
    <w:rsid w:val="005C78AD"/>
    <w:rsid w:val="005E418E"/>
    <w:rsid w:val="00616C1F"/>
    <w:rsid w:val="00685DC0"/>
    <w:rsid w:val="00686892"/>
    <w:rsid w:val="006A605F"/>
    <w:rsid w:val="006D630E"/>
    <w:rsid w:val="006D652D"/>
    <w:rsid w:val="006E32A0"/>
    <w:rsid w:val="006F7936"/>
    <w:rsid w:val="007364CA"/>
    <w:rsid w:val="007430D6"/>
    <w:rsid w:val="00745DE8"/>
    <w:rsid w:val="00762BEA"/>
    <w:rsid w:val="0077334F"/>
    <w:rsid w:val="00775F12"/>
    <w:rsid w:val="007855E6"/>
    <w:rsid w:val="007B0188"/>
    <w:rsid w:val="007B57B3"/>
    <w:rsid w:val="007C01EB"/>
    <w:rsid w:val="007C36D3"/>
    <w:rsid w:val="007E3ACC"/>
    <w:rsid w:val="00801B1D"/>
    <w:rsid w:val="00853E3B"/>
    <w:rsid w:val="0088127F"/>
    <w:rsid w:val="008963F4"/>
    <w:rsid w:val="00926959"/>
    <w:rsid w:val="00935A24"/>
    <w:rsid w:val="0094105A"/>
    <w:rsid w:val="009465FD"/>
    <w:rsid w:val="00976580"/>
    <w:rsid w:val="00992EDA"/>
    <w:rsid w:val="009F6467"/>
    <w:rsid w:val="00A05008"/>
    <w:rsid w:val="00A14B40"/>
    <w:rsid w:val="00A45DD3"/>
    <w:rsid w:val="00A80366"/>
    <w:rsid w:val="00A833DD"/>
    <w:rsid w:val="00A85558"/>
    <w:rsid w:val="00AB3A69"/>
    <w:rsid w:val="00AF4A06"/>
    <w:rsid w:val="00AF586B"/>
    <w:rsid w:val="00B21DE5"/>
    <w:rsid w:val="00B35DFE"/>
    <w:rsid w:val="00B40AA6"/>
    <w:rsid w:val="00B60280"/>
    <w:rsid w:val="00B65E16"/>
    <w:rsid w:val="00BE2A35"/>
    <w:rsid w:val="00BE7756"/>
    <w:rsid w:val="00BF162F"/>
    <w:rsid w:val="00C07376"/>
    <w:rsid w:val="00C722A8"/>
    <w:rsid w:val="00CC1132"/>
    <w:rsid w:val="00CE671F"/>
    <w:rsid w:val="00CF0863"/>
    <w:rsid w:val="00CF6FF5"/>
    <w:rsid w:val="00D172D7"/>
    <w:rsid w:val="00D67534"/>
    <w:rsid w:val="00D67907"/>
    <w:rsid w:val="00D730E4"/>
    <w:rsid w:val="00D73BC7"/>
    <w:rsid w:val="00D9526D"/>
    <w:rsid w:val="00DA45B5"/>
    <w:rsid w:val="00DA6C22"/>
    <w:rsid w:val="00DF17A5"/>
    <w:rsid w:val="00DF27B5"/>
    <w:rsid w:val="00DF63EB"/>
    <w:rsid w:val="00E60F84"/>
    <w:rsid w:val="00E86A81"/>
    <w:rsid w:val="00E87E15"/>
    <w:rsid w:val="00EB51CB"/>
    <w:rsid w:val="00EC2204"/>
    <w:rsid w:val="00EF6EE4"/>
    <w:rsid w:val="00F02022"/>
    <w:rsid w:val="00F02506"/>
    <w:rsid w:val="00F357B2"/>
    <w:rsid w:val="00F73B9C"/>
    <w:rsid w:val="00F76D38"/>
    <w:rsid w:val="00F87E6E"/>
    <w:rsid w:val="00F92A83"/>
    <w:rsid w:val="00FA6653"/>
    <w:rsid w:val="00FB725E"/>
    <w:rsid w:val="00FC7862"/>
    <w:rsid w:val="00FE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D34D"/>
  <w15:chartTrackingRefBased/>
  <w15:docId w15:val="{327822D2-251E-0D45-A116-739BBB76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B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A45B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A45B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A45B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A45B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A45B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A45B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A45B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A45B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A45B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5B5"/>
    <w:rPr>
      <w:rFonts w:eastAsiaTheme="majorEastAsia" w:cstheme="majorBidi"/>
      <w:color w:val="272727" w:themeColor="text1" w:themeTint="D8"/>
    </w:rPr>
  </w:style>
  <w:style w:type="paragraph" w:styleId="Title">
    <w:name w:val="Title"/>
    <w:basedOn w:val="Normal"/>
    <w:next w:val="Normal"/>
    <w:link w:val="TitleChar"/>
    <w:uiPriority w:val="10"/>
    <w:qFormat/>
    <w:rsid w:val="00DA45B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A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5B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A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5B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A45B5"/>
    <w:rPr>
      <w:i/>
      <w:iCs/>
      <w:color w:val="404040" w:themeColor="text1" w:themeTint="BF"/>
    </w:rPr>
  </w:style>
  <w:style w:type="paragraph" w:styleId="ListParagraph">
    <w:name w:val="List Paragraph"/>
    <w:basedOn w:val="Normal"/>
    <w:uiPriority w:val="34"/>
    <w:qFormat/>
    <w:rsid w:val="00DA45B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A45B5"/>
    <w:rPr>
      <w:i/>
      <w:iCs/>
      <w:color w:val="0F4761" w:themeColor="accent1" w:themeShade="BF"/>
    </w:rPr>
  </w:style>
  <w:style w:type="paragraph" w:styleId="IntenseQuote">
    <w:name w:val="Intense Quote"/>
    <w:basedOn w:val="Normal"/>
    <w:next w:val="Normal"/>
    <w:link w:val="IntenseQuoteChar"/>
    <w:uiPriority w:val="30"/>
    <w:qFormat/>
    <w:rsid w:val="00DA45B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A45B5"/>
    <w:rPr>
      <w:i/>
      <w:iCs/>
      <w:color w:val="0F4761" w:themeColor="accent1" w:themeShade="BF"/>
    </w:rPr>
  </w:style>
  <w:style w:type="character" w:styleId="IntenseReference">
    <w:name w:val="Intense Reference"/>
    <w:basedOn w:val="DefaultParagraphFont"/>
    <w:uiPriority w:val="32"/>
    <w:qFormat/>
    <w:rsid w:val="00DA45B5"/>
    <w:rPr>
      <w:b/>
      <w:bCs/>
      <w:smallCaps/>
      <w:color w:val="0F4761" w:themeColor="accent1" w:themeShade="BF"/>
      <w:spacing w:val="5"/>
    </w:rPr>
  </w:style>
  <w:style w:type="paragraph" w:styleId="NormalWeb">
    <w:name w:val="Normal (Web)"/>
    <w:basedOn w:val="Normal"/>
    <w:uiPriority w:val="99"/>
    <w:unhideWhenUsed/>
    <w:rsid w:val="00DA45B5"/>
    <w:pPr>
      <w:spacing w:before="100" w:beforeAutospacing="1" w:after="100" w:afterAutospacing="1"/>
    </w:pPr>
  </w:style>
  <w:style w:type="paragraph" w:styleId="FootnoteText">
    <w:name w:val="footnote text"/>
    <w:basedOn w:val="Normal"/>
    <w:link w:val="FootnoteTextChar"/>
    <w:uiPriority w:val="99"/>
    <w:semiHidden/>
    <w:unhideWhenUsed/>
    <w:rsid w:val="00DA45B5"/>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DA45B5"/>
    <w:rPr>
      <w:sz w:val="20"/>
      <w:szCs w:val="20"/>
    </w:rPr>
  </w:style>
  <w:style w:type="character" w:styleId="FootnoteReference">
    <w:name w:val="footnote reference"/>
    <w:basedOn w:val="DefaultParagraphFont"/>
    <w:uiPriority w:val="99"/>
    <w:semiHidden/>
    <w:unhideWhenUsed/>
    <w:rsid w:val="00DA45B5"/>
    <w:rPr>
      <w:vertAlign w:val="superscript"/>
    </w:rPr>
  </w:style>
  <w:style w:type="table" w:styleId="TableGrid">
    <w:name w:val="Table Grid"/>
    <w:basedOn w:val="TableNormal"/>
    <w:uiPriority w:val="39"/>
    <w:rsid w:val="00DA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D38"/>
    <w:pPr>
      <w:spacing w:after="200"/>
    </w:pPr>
    <w:rPr>
      <w:i/>
      <w:iCs/>
      <w:color w:val="0E2841" w:themeColor="text2"/>
      <w:sz w:val="18"/>
      <w:szCs w:val="18"/>
    </w:rPr>
  </w:style>
  <w:style w:type="paragraph" w:styleId="Bibliography">
    <w:name w:val="Bibliography"/>
    <w:basedOn w:val="Normal"/>
    <w:next w:val="Normal"/>
    <w:uiPriority w:val="37"/>
    <w:unhideWhenUsed/>
    <w:rsid w:val="00BE2A35"/>
    <w:pPr>
      <w:tabs>
        <w:tab w:val="left" w:pos="380"/>
      </w:tabs>
      <w:spacing w:after="240"/>
      <w:ind w:left="384" w:hanging="384"/>
    </w:pPr>
  </w:style>
  <w:style w:type="character" w:styleId="Emphasis">
    <w:name w:val="Emphasis"/>
    <w:basedOn w:val="DefaultParagraphFont"/>
    <w:uiPriority w:val="20"/>
    <w:qFormat/>
    <w:rsid w:val="00AB3A69"/>
    <w:rPr>
      <w:i/>
      <w:iCs/>
    </w:rPr>
  </w:style>
  <w:style w:type="paragraph" w:styleId="Footer">
    <w:name w:val="footer"/>
    <w:basedOn w:val="Normal"/>
    <w:link w:val="FooterChar"/>
    <w:uiPriority w:val="99"/>
    <w:unhideWhenUsed/>
    <w:rsid w:val="00BF162F"/>
    <w:pPr>
      <w:tabs>
        <w:tab w:val="center" w:pos="4680"/>
        <w:tab w:val="right" w:pos="9360"/>
      </w:tabs>
    </w:pPr>
  </w:style>
  <w:style w:type="character" w:customStyle="1" w:styleId="FooterChar">
    <w:name w:val="Footer Char"/>
    <w:basedOn w:val="DefaultParagraphFont"/>
    <w:link w:val="Footer"/>
    <w:uiPriority w:val="99"/>
    <w:rsid w:val="00BF162F"/>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F162F"/>
  </w:style>
  <w:style w:type="paragraph" w:styleId="Revision">
    <w:name w:val="Revision"/>
    <w:hidden/>
    <w:uiPriority w:val="99"/>
    <w:semiHidden/>
    <w:rsid w:val="002A2CBE"/>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926959"/>
    <w:rPr>
      <w:color w:val="666666"/>
    </w:rPr>
  </w:style>
  <w:style w:type="character" w:customStyle="1" w:styleId="apple-converted-space">
    <w:name w:val="apple-converted-space"/>
    <w:basedOn w:val="DefaultParagraphFont"/>
    <w:rsid w:val="00CC1132"/>
  </w:style>
  <w:style w:type="character" w:styleId="LineNumber">
    <w:name w:val="line number"/>
    <w:basedOn w:val="DefaultParagraphFont"/>
    <w:uiPriority w:val="99"/>
    <w:semiHidden/>
    <w:unhideWhenUsed/>
    <w:rsid w:val="00067018"/>
  </w:style>
  <w:style w:type="paragraph" w:styleId="Header">
    <w:name w:val="header"/>
    <w:basedOn w:val="Normal"/>
    <w:link w:val="HeaderChar"/>
    <w:uiPriority w:val="99"/>
    <w:unhideWhenUsed/>
    <w:rsid w:val="00E60F84"/>
    <w:pPr>
      <w:tabs>
        <w:tab w:val="center" w:pos="4680"/>
        <w:tab w:val="right" w:pos="9360"/>
      </w:tabs>
    </w:pPr>
  </w:style>
  <w:style w:type="character" w:customStyle="1" w:styleId="HeaderChar">
    <w:name w:val="Header Char"/>
    <w:basedOn w:val="DefaultParagraphFont"/>
    <w:link w:val="Header"/>
    <w:uiPriority w:val="99"/>
    <w:rsid w:val="00E60F8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D91A7D-2530-2548-B2D1-5263F7DE16A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8FBD1-71C2-7C43-82CD-B22C138E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7262</Words>
  <Characters>44082</Characters>
  <Application>Microsoft Office Word</Application>
  <DocSecurity>0</DocSecurity>
  <Lines>1075</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2</cp:revision>
  <dcterms:created xsi:type="dcterms:W3CDTF">2024-09-13T03:32:00Z</dcterms:created>
  <dcterms:modified xsi:type="dcterms:W3CDTF">2024-09-13T03:32:00Z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documentId_6441</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zotero-version="6.0.37"&gt;&lt;session id="bSsD84eP"/&gt;&lt;style id="http://www.zotero.org/styles/american-medical-association" hasBibliography="1" bibliographyStyleHasBeenSet="1"/&gt;&lt;prefs&gt;&lt;pref name="fieldType" value="Field"/&gt;&lt;/prefs&gt;&lt;/data&gt;</vt:lpwstr>
  </property>
</Properties>
</file>