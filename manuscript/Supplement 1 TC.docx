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E7ED7" w14:textId="5E584A5B" w:rsidR="00695268" w:rsidRPr="00C44F06" w:rsidRDefault="00695268" w:rsidP="00C44F06">
      <w:pPr>
        <w:jc w:val="center"/>
        <w:rPr>
          <w:b/>
          <w:bCs/>
          <w:rPrChange w:id="0" w:author="Jameson, Jacob" w:date="2024-09-12T23:22:00Z" w16du:dateUtc="2024-09-13T03:22:00Z">
            <w:rPr/>
          </w:rPrChange>
        </w:rPr>
        <w:pPrChange w:id="1" w:author="Jameson, Jacob" w:date="2024-09-12T23:22:00Z" w16du:dateUtc="2024-09-13T03:22:00Z">
          <w:pPr/>
        </w:pPrChange>
      </w:pPr>
      <w:ins w:id="2" w:author="Jameson, Jacob" w:date="2024-09-12T20:35:00Z" w16du:dateUtc="2024-09-13T00:35:00Z">
        <w:r w:rsidRPr="00695268">
          <w:rPr>
            <w:b/>
            <w:bCs/>
            <w:rPrChange w:id="3" w:author="Jameson, Jacob" w:date="2024-09-12T20:36:00Z" w16du:dateUtc="2024-09-13T00:36:00Z">
              <w:rPr/>
            </w:rPrChange>
          </w:rPr>
          <w:t>Appendix</w:t>
        </w:r>
      </w:ins>
    </w:p>
    <w:p w14:paraId="347267C4" w14:textId="22E252E9" w:rsidR="00F06C85" w:rsidRPr="00DF63EB" w:rsidRDefault="00F06C85" w:rsidP="00F06C85">
      <w:pPr>
        <w:rPr>
          <w:b/>
          <w:bCs/>
        </w:rPr>
      </w:pPr>
      <w:r w:rsidRPr="00DF63EB">
        <w:rPr>
          <w:b/>
          <w:bCs/>
        </w:rPr>
        <w:t xml:space="preserve">Table 1A: Balance Test for Random Assignment Across Physicians </w:t>
      </w:r>
      <w:del w:id="4" w:author="Jameson, Jacob" w:date="2024-09-12T20:41:00Z" w16du:dateUtc="2024-09-13T00:41:00Z">
        <w:r w:rsidRPr="00DF63EB" w:rsidDel="004963BA">
          <w:rPr>
            <w:b/>
            <w:bCs/>
          </w:rPr>
          <w:delText>Using Wald Tests</w:delText>
        </w:r>
      </w:del>
    </w:p>
    <w:tbl>
      <w:tblPr>
        <w:tblStyle w:val="TableGrid"/>
        <w:tblW w:w="0" w:type="auto"/>
        <w:tblLook w:val="04A0" w:firstRow="1" w:lastRow="0" w:firstColumn="1" w:lastColumn="0" w:noHBand="0" w:noVBand="1"/>
      </w:tblPr>
      <w:tblGrid>
        <w:gridCol w:w="3722"/>
        <w:gridCol w:w="1672"/>
        <w:gridCol w:w="1296"/>
        <w:gridCol w:w="1296"/>
        <w:gridCol w:w="1364"/>
        <w:tblGridChange w:id="5">
          <w:tblGrid>
            <w:gridCol w:w="3722"/>
            <w:gridCol w:w="1672"/>
            <w:gridCol w:w="139"/>
            <w:gridCol w:w="1157"/>
            <w:gridCol w:w="113"/>
            <w:gridCol w:w="1183"/>
            <w:gridCol w:w="1364"/>
          </w:tblGrid>
        </w:tblGridChange>
      </w:tblGrid>
      <w:tr w:rsidR="007163F4" w:rsidRPr="00DF63EB" w14:paraId="4AC14A0B" w14:textId="45608A75" w:rsidTr="00504C1B">
        <w:tc>
          <w:tcPr>
            <w:tcW w:w="3722" w:type="dxa"/>
          </w:tcPr>
          <w:p w14:paraId="24038C24" w14:textId="77777777" w:rsidR="005B74A5" w:rsidRPr="00DF63EB" w:rsidRDefault="005B74A5" w:rsidP="00792847">
            <w:pPr>
              <w:rPr>
                <w:b/>
                <w:bCs/>
                <w:color w:val="000000" w:themeColor="text1"/>
              </w:rPr>
            </w:pPr>
            <w:r w:rsidRPr="00DF63EB">
              <w:rPr>
                <w:b/>
                <w:bCs/>
                <w:color w:val="000000" w:themeColor="text1"/>
              </w:rPr>
              <w:t>Chief Complaints</w:t>
            </w:r>
          </w:p>
        </w:tc>
        <w:tc>
          <w:tcPr>
            <w:tcW w:w="1672" w:type="dxa"/>
            <w:tcBorders>
              <w:right w:val="nil"/>
            </w:tcBorders>
          </w:tcPr>
          <w:p w14:paraId="372414EC" w14:textId="77777777" w:rsidR="005B74A5" w:rsidRPr="00DF63EB" w:rsidRDefault="005B74A5" w:rsidP="00792847">
            <w:pPr>
              <w:jc w:val="center"/>
              <w:rPr>
                <w:b/>
                <w:bCs/>
                <w:color w:val="000000" w:themeColor="text1"/>
              </w:rPr>
            </w:pPr>
            <w:r w:rsidRPr="00DF63EB">
              <w:rPr>
                <w:b/>
                <w:bCs/>
                <w:color w:val="000000" w:themeColor="text1"/>
              </w:rPr>
              <w:t>Frequency No. (%)</w:t>
            </w:r>
          </w:p>
        </w:tc>
        <w:tc>
          <w:tcPr>
            <w:tcW w:w="1296" w:type="dxa"/>
            <w:tcBorders>
              <w:left w:val="nil"/>
              <w:right w:val="nil"/>
            </w:tcBorders>
          </w:tcPr>
          <w:p w14:paraId="7E438563" w14:textId="77777777" w:rsidR="005B74A5" w:rsidRPr="00DF63EB" w:rsidRDefault="005B74A5" w:rsidP="00792847">
            <w:pPr>
              <w:jc w:val="center"/>
              <w:rPr>
                <w:b/>
                <w:bCs/>
                <w:color w:val="000000" w:themeColor="text1"/>
              </w:rPr>
            </w:pPr>
            <w:r w:rsidRPr="00DF63EB">
              <w:rPr>
                <w:b/>
                <w:bCs/>
                <w:color w:val="000000" w:themeColor="text1"/>
              </w:rPr>
              <w:t>F-Statistic</w:t>
            </w:r>
          </w:p>
        </w:tc>
        <w:tc>
          <w:tcPr>
            <w:tcW w:w="1296" w:type="dxa"/>
            <w:tcBorders>
              <w:left w:val="nil"/>
              <w:bottom w:val="single" w:sz="4" w:space="0" w:color="auto"/>
              <w:right w:val="nil"/>
            </w:tcBorders>
          </w:tcPr>
          <w:p w14:paraId="7F611721" w14:textId="77777777" w:rsidR="005B74A5" w:rsidRPr="00DF63EB" w:rsidRDefault="005B74A5" w:rsidP="00792847">
            <w:pPr>
              <w:jc w:val="center"/>
              <w:rPr>
                <w:b/>
                <w:bCs/>
                <w:i/>
                <w:iCs/>
                <w:color w:val="000000" w:themeColor="text1"/>
              </w:rPr>
            </w:pPr>
            <w:r w:rsidRPr="00DF63EB">
              <w:rPr>
                <w:b/>
                <w:bCs/>
                <w:i/>
                <w:iCs/>
                <w:color w:val="000000" w:themeColor="text1"/>
              </w:rPr>
              <w:t>p-value</w:t>
            </w:r>
          </w:p>
        </w:tc>
        <w:tc>
          <w:tcPr>
            <w:tcW w:w="1364" w:type="dxa"/>
            <w:tcBorders>
              <w:left w:val="nil"/>
              <w:bottom w:val="single" w:sz="4" w:space="0" w:color="auto"/>
            </w:tcBorders>
          </w:tcPr>
          <w:p w14:paraId="23AC8D09" w14:textId="0C915254" w:rsidR="005B74A5" w:rsidRPr="00DF63EB" w:rsidRDefault="001423EB" w:rsidP="00792847">
            <w:pPr>
              <w:jc w:val="center"/>
              <w:rPr>
                <w:b/>
                <w:bCs/>
                <w:i/>
                <w:iCs/>
                <w:color w:val="000000" w:themeColor="text1"/>
              </w:rPr>
            </w:pPr>
            <w:ins w:id="6" w:author="Jameson, Jacob" w:date="2024-09-12T22:28:00Z" w16du:dateUtc="2024-09-13T02:28:00Z">
              <w:r>
                <w:rPr>
                  <w:b/>
                  <w:bCs/>
                  <w:i/>
                  <w:iCs/>
                  <w:color w:val="000000" w:themeColor="text1"/>
                </w:rPr>
                <w:t>Bonferroni</w:t>
              </w:r>
            </w:ins>
            <w:ins w:id="7" w:author="Jameson, Jacob" w:date="2024-09-12T20:20:00Z" w16du:dateUtc="2024-09-13T00:20:00Z">
              <w:r w:rsidR="005B74A5">
                <w:rPr>
                  <w:b/>
                  <w:bCs/>
                  <w:i/>
                  <w:iCs/>
                  <w:color w:val="000000" w:themeColor="text1"/>
                </w:rPr>
                <w:t xml:space="preserve"> Adjusted p-value</w:t>
              </w:r>
            </w:ins>
          </w:p>
        </w:tc>
      </w:tr>
      <w:tr w:rsidR="007163F4" w:rsidRPr="00DF63EB" w14:paraId="152844AB" w14:textId="2DAB66A4" w:rsidTr="00504C1B">
        <w:tc>
          <w:tcPr>
            <w:tcW w:w="3722" w:type="dxa"/>
          </w:tcPr>
          <w:p w14:paraId="744267FA" w14:textId="77777777" w:rsidR="005B74A5" w:rsidRPr="00DF63EB" w:rsidRDefault="005B74A5" w:rsidP="00792847">
            <w:pPr>
              <w:rPr>
                <w:color w:val="000000" w:themeColor="text1"/>
              </w:rPr>
            </w:pPr>
            <w:r w:rsidRPr="00DF63EB">
              <w:rPr>
                <w:color w:val="000000" w:themeColor="text1"/>
              </w:rPr>
              <w:t>Abdominal Complaints</w:t>
            </w:r>
          </w:p>
        </w:tc>
        <w:tc>
          <w:tcPr>
            <w:tcW w:w="1672" w:type="dxa"/>
            <w:tcBorders>
              <w:right w:val="nil"/>
            </w:tcBorders>
          </w:tcPr>
          <w:p w14:paraId="329BD5CF" w14:textId="77777777" w:rsidR="005B74A5" w:rsidRPr="00DF63EB" w:rsidRDefault="005B74A5" w:rsidP="00792847">
            <w:pPr>
              <w:pStyle w:val="NormalWeb"/>
              <w:jc w:val="center"/>
            </w:pPr>
            <w:r w:rsidRPr="00DF63EB">
              <w:t>6,232 (14%)</w:t>
            </w:r>
          </w:p>
        </w:tc>
        <w:tc>
          <w:tcPr>
            <w:tcW w:w="1296" w:type="dxa"/>
            <w:tcBorders>
              <w:left w:val="nil"/>
              <w:right w:val="nil"/>
            </w:tcBorders>
          </w:tcPr>
          <w:p w14:paraId="1F6646EF" w14:textId="77777777" w:rsidR="005B74A5" w:rsidRPr="00DF63EB" w:rsidRDefault="005B74A5" w:rsidP="00792847">
            <w:pPr>
              <w:jc w:val="center"/>
              <w:rPr>
                <w:color w:val="000000" w:themeColor="text1"/>
              </w:rPr>
            </w:pPr>
            <w:r w:rsidRPr="00DF63EB">
              <w:rPr>
                <w:color w:val="000000" w:themeColor="text1"/>
              </w:rPr>
              <w:t>1.401</w:t>
            </w:r>
          </w:p>
        </w:tc>
        <w:tc>
          <w:tcPr>
            <w:tcW w:w="1296" w:type="dxa"/>
            <w:tcBorders>
              <w:left w:val="nil"/>
              <w:bottom w:val="single" w:sz="4" w:space="0" w:color="auto"/>
              <w:right w:val="nil"/>
            </w:tcBorders>
          </w:tcPr>
          <w:p w14:paraId="31BC0568" w14:textId="77777777" w:rsidR="005B74A5" w:rsidRPr="00DF63EB" w:rsidRDefault="005B74A5" w:rsidP="00792847">
            <w:pPr>
              <w:jc w:val="center"/>
              <w:rPr>
                <w:color w:val="000000" w:themeColor="text1"/>
              </w:rPr>
            </w:pPr>
            <w:r w:rsidRPr="00DF63EB">
              <w:rPr>
                <w:color w:val="000000" w:themeColor="text1"/>
              </w:rPr>
              <w:t>0.095</w:t>
            </w:r>
          </w:p>
        </w:tc>
        <w:tc>
          <w:tcPr>
            <w:tcW w:w="1364" w:type="dxa"/>
            <w:tcBorders>
              <w:left w:val="nil"/>
              <w:bottom w:val="single" w:sz="4" w:space="0" w:color="auto"/>
            </w:tcBorders>
          </w:tcPr>
          <w:p w14:paraId="238D6949" w14:textId="49362EF1" w:rsidR="005B74A5" w:rsidRPr="00DF63EB" w:rsidRDefault="005B74A5" w:rsidP="00792847">
            <w:pPr>
              <w:jc w:val="center"/>
              <w:rPr>
                <w:color w:val="000000" w:themeColor="text1"/>
              </w:rPr>
            </w:pPr>
            <w:ins w:id="8" w:author="Jameson, Jacob" w:date="2024-09-12T20:20:00Z" w16du:dateUtc="2024-09-13T00:20:00Z">
              <w:r>
                <w:rPr>
                  <w:color w:val="000000" w:themeColor="text1"/>
                </w:rPr>
                <w:t>1.00</w:t>
              </w:r>
            </w:ins>
          </w:p>
        </w:tc>
      </w:tr>
      <w:tr w:rsidR="007163F4" w:rsidRPr="00DF63EB" w14:paraId="07005E9E" w14:textId="030CE8D8" w:rsidTr="00504C1B">
        <w:trPr>
          <w:ins w:id="9" w:author="Jameson, Jacob" w:date="2024-09-12T20:18:00Z" w16du:dateUtc="2024-09-13T00:18:00Z"/>
        </w:trPr>
        <w:tc>
          <w:tcPr>
            <w:tcW w:w="3722" w:type="dxa"/>
          </w:tcPr>
          <w:p w14:paraId="13B53618" w14:textId="1EF212F0" w:rsidR="005B74A5" w:rsidRPr="00DF63EB" w:rsidRDefault="005B74A5" w:rsidP="00792847">
            <w:pPr>
              <w:rPr>
                <w:ins w:id="10" w:author="Jameson, Jacob" w:date="2024-09-12T20:18:00Z" w16du:dateUtc="2024-09-13T00:18:00Z"/>
                <w:color w:val="000000" w:themeColor="text1"/>
              </w:rPr>
            </w:pPr>
            <w:ins w:id="11" w:author="Jameson, Jacob" w:date="2024-09-12T20:19:00Z" w16du:dateUtc="2024-09-13T00:19:00Z">
              <w:r>
                <w:rPr>
                  <w:color w:val="000000" w:themeColor="text1"/>
                </w:rPr>
                <w:t>Abnormal Test Results</w:t>
              </w:r>
            </w:ins>
          </w:p>
        </w:tc>
        <w:tc>
          <w:tcPr>
            <w:tcW w:w="1672" w:type="dxa"/>
            <w:tcBorders>
              <w:right w:val="nil"/>
            </w:tcBorders>
          </w:tcPr>
          <w:p w14:paraId="29E8F609" w14:textId="3C767201" w:rsidR="005B74A5" w:rsidRPr="00DF63EB" w:rsidRDefault="005B74A5" w:rsidP="00792847">
            <w:pPr>
              <w:pStyle w:val="NormalWeb"/>
              <w:jc w:val="center"/>
              <w:rPr>
                <w:ins w:id="12" w:author="Jameson, Jacob" w:date="2024-09-12T20:18:00Z" w16du:dateUtc="2024-09-13T00:18:00Z"/>
              </w:rPr>
            </w:pPr>
            <w:ins w:id="13" w:author="Jameson, Jacob" w:date="2024-09-12T20:19:00Z" w16du:dateUtc="2024-09-13T00:19:00Z">
              <w:r>
                <w:t>1,816 (4%)</w:t>
              </w:r>
            </w:ins>
          </w:p>
        </w:tc>
        <w:tc>
          <w:tcPr>
            <w:tcW w:w="1296" w:type="dxa"/>
            <w:tcBorders>
              <w:left w:val="nil"/>
              <w:right w:val="nil"/>
            </w:tcBorders>
          </w:tcPr>
          <w:p w14:paraId="69337D66" w14:textId="1B73B3FB" w:rsidR="005B74A5" w:rsidRPr="00DF63EB" w:rsidRDefault="005B74A5" w:rsidP="00792847">
            <w:pPr>
              <w:jc w:val="center"/>
              <w:rPr>
                <w:ins w:id="14" w:author="Jameson, Jacob" w:date="2024-09-12T20:18:00Z" w16du:dateUtc="2024-09-13T00:18:00Z"/>
                <w:color w:val="000000" w:themeColor="text1"/>
              </w:rPr>
            </w:pPr>
            <w:ins w:id="15" w:author="Jameson, Jacob" w:date="2024-09-12T20:19:00Z" w16du:dateUtc="2024-09-13T00:19:00Z">
              <w:r>
                <w:rPr>
                  <w:color w:val="000000" w:themeColor="text1"/>
                </w:rPr>
                <w:t>2.01</w:t>
              </w:r>
            </w:ins>
            <w:ins w:id="16" w:author="Jameson, Jacob" w:date="2024-09-12T20:20:00Z" w16du:dateUtc="2024-09-13T00:20:00Z">
              <w:r>
                <w:rPr>
                  <w:color w:val="000000" w:themeColor="text1"/>
                </w:rPr>
                <w:t>5</w:t>
              </w:r>
            </w:ins>
          </w:p>
        </w:tc>
        <w:tc>
          <w:tcPr>
            <w:tcW w:w="1296" w:type="dxa"/>
            <w:tcBorders>
              <w:left w:val="nil"/>
              <w:bottom w:val="single" w:sz="4" w:space="0" w:color="auto"/>
              <w:right w:val="nil"/>
            </w:tcBorders>
          </w:tcPr>
          <w:p w14:paraId="775EB2DA" w14:textId="4652EB9E" w:rsidR="005B74A5" w:rsidRPr="00DF63EB" w:rsidRDefault="005B74A5" w:rsidP="00792847">
            <w:pPr>
              <w:jc w:val="center"/>
              <w:rPr>
                <w:ins w:id="17" w:author="Jameson, Jacob" w:date="2024-09-12T20:18:00Z" w16du:dateUtc="2024-09-13T00:18:00Z"/>
                <w:color w:val="000000" w:themeColor="text1"/>
              </w:rPr>
            </w:pPr>
            <w:ins w:id="18" w:author="Jameson, Jacob" w:date="2024-09-12T20:20:00Z" w16du:dateUtc="2024-09-13T00:20:00Z">
              <w:r>
                <w:rPr>
                  <w:color w:val="000000" w:themeColor="text1"/>
                </w:rPr>
                <w:t>0.002</w:t>
              </w:r>
            </w:ins>
          </w:p>
        </w:tc>
        <w:tc>
          <w:tcPr>
            <w:tcW w:w="1364" w:type="dxa"/>
            <w:tcBorders>
              <w:left w:val="nil"/>
              <w:bottom w:val="single" w:sz="4" w:space="0" w:color="auto"/>
            </w:tcBorders>
          </w:tcPr>
          <w:p w14:paraId="214D5959" w14:textId="71FE0C35" w:rsidR="005B74A5" w:rsidRDefault="005B74A5" w:rsidP="00792847">
            <w:pPr>
              <w:jc w:val="center"/>
              <w:rPr>
                <w:ins w:id="19" w:author="Jameson, Jacob" w:date="2024-09-12T20:20:00Z" w16du:dateUtc="2024-09-13T00:20:00Z"/>
                <w:color w:val="000000" w:themeColor="text1"/>
              </w:rPr>
            </w:pPr>
            <w:ins w:id="20" w:author="Jameson, Jacob" w:date="2024-09-12T20:22:00Z" w16du:dateUtc="2024-09-13T00:22:00Z">
              <w:r w:rsidRPr="005B74A5">
                <w:rPr>
                  <w:color w:val="000000" w:themeColor="text1"/>
                </w:rPr>
                <w:t>0.0</w:t>
              </w:r>
              <w:r>
                <w:rPr>
                  <w:color w:val="000000" w:themeColor="text1"/>
                </w:rPr>
                <w:t>7</w:t>
              </w:r>
            </w:ins>
          </w:p>
        </w:tc>
      </w:tr>
      <w:tr w:rsidR="007163F4" w:rsidRPr="00DF63EB" w14:paraId="13B8A928" w14:textId="2F696BA0" w:rsidTr="00504C1B">
        <w:tc>
          <w:tcPr>
            <w:tcW w:w="3722" w:type="dxa"/>
          </w:tcPr>
          <w:p w14:paraId="44DF1E73" w14:textId="77777777" w:rsidR="005B74A5" w:rsidRPr="00DF63EB" w:rsidRDefault="005B74A5" w:rsidP="00792847">
            <w:pPr>
              <w:rPr>
                <w:color w:val="000000" w:themeColor="text1"/>
              </w:rPr>
            </w:pPr>
            <w:r w:rsidRPr="00DF63EB">
              <w:rPr>
                <w:color w:val="000000" w:themeColor="text1"/>
              </w:rPr>
              <w:t>Back or Flank Pain</w:t>
            </w:r>
          </w:p>
        </w:tc>
        <w:tc>
          <w:tcPr>
            <w:tcW w:w="1672" w:type="dxa"/>
            <w:tcBorders>
              <w:right w:val="nil"/>
            </w:tcBorders>
          </w:tcPr>
          <w:p w14:paraId="3EA002CF" w14:textId="77777777" w:rsidR="005B74A5" w:rsidRPr="00DF63EB" w:rsidRDefault="005B74A5" w:rsidP="00792847">
            <w:pPr>
              <w:pStyle w:val="NormalWeb"/>
              <w:jc w:val="center"/>
            </w:pPr>
            <w:r w:rsidRPr="00DF63EB">
              <w:t>2,550 (6%)</w:t>
            </w:r>
          </w:p>
        </w:tc>
        <w:tc>
          <w:tcPr>
            <w:tcW w:w="1296" w:type="dxa"/>
            <w:tcBorders>
              <w:left w:val="nil"/>
              <w:right w:val="nil"/>
            </w:tcBorders>
          </w:tcPr>
          <w:p w14:paraId="1B98A1A8" w14:textId="77777777" w:rsidR="005B74A5" w:rsidRPr="00DF63EB" w:rsidRDefault="005B74A5" w:rsidP="00792847">
            <w:pPr>
              <w:jc w:val="center"/>
              <w:rPr>
                <w:color w:val="000000" w:themeColor="text1"/>
              </w:rPr>
            </w:pPr>
            <w:r w:rsidRPr="00DF63EB">
              <w:rPr>
                <w:color w:val="000000" w:themeColor="text1"/>
              </w:rPr>
              <w:t>1.029</w:t>
            </w:r>
          </w:p>
        </w:tc>
        <w:tc>
          <w:tcPr>
            <w:tcW w:w="1296" w:type="dxa"/>
            <w:tcBorders>
              <w:left w:val="nil"/>
              <w:right w:val="nil"/>
            </w:tcBorders>
          </w:tcPr>
          <w:p w14:paraId="497E776F" w14:textId="77777777" w:rsidR="005B74A5" w:rsidRPr="00DF63EB" w:rsidRDefault="005B74A5" w:rsidP="00792847">
            <w:pPr>
              <w:jc w:val="center"/>
              <w:rPr>
                <w:color w:val="000000" w:themeColor="text1"/>
              </w:rPr>
            </w:pPr>
            <w:r w:rsidRPr="00DF63EB">
              <w:rPr>
                <w:color w:val="000000" w:themeColor="text1"/>
              </w:rPr>
              <w:t>0.423</w:t>
            </w:r>
          </w:p>
        </w:tc>
        <w:tc>
          <w:tcPr>
            <w:tcW w:w="1364" w:type="dxa"/>
            <w:tcBorders>
              <w:left w:val="nil"/>
            </w:tcBorders>
          </w:tcPr>
          <w:p w14:paraId="7A529DC2" w14:textId="4D9E5214" w:rsidR="005B74A5" w:rsidRPr="00DF63EB" w:rsidRDefault="005B74A5" w:rsidP="00792847">
            <w:pPr>
              <w:jc w:val="center"/>
              <w:rPr>
                <w:color w:val="000000" w:themeColor="text1"/>
              </w:rPr>
            </w:pPr>
            <w:ins w:id="21" w:author="Jameson, Jacob" w:date="2024-09-12T20:21:00Z" w16du:dateUtc="2024-09-13T00:21:00Z">
              <w:r>
                <w:rPr>
                  <w:color w:val="000000" w:themeColor="text1"/>
                </w:rPr>
                <w:t>1.00</w:t>
              </w:r>
            </w:ins>
          </w:p>
        </w:tc>
      </w:tr>
      <w:tr w:rsidR="005B74A5" w:rsidRPr="00DF63EB" w14:paraId="5FB0080F" w14:textId="77777777" w:rsidTr="00504C1B">
        <w:tblPrEx>
          <w:tblW w:w="0" w:type="auto"/>
          <w:tblPrExChange w:id="22" w:author="Jameson, Jacob" w:date="2024-09-12T20:28:00Z" w16du:dateUtc="2024-09-13T00:28:00Z">
            <w:tblPrEx>
              <w:tblW w:w="0" w:type="auto"/>
            </w:tblPrEx>
          </w:tblPrExChange>
        </w:tblPrEx>
        <w:trPr>
          <w:ins w:id="23" w:author="Jameson, Jacob" w:date="2024-09-12T20:21:00Z" w16du:dateUtc="2024-09-13T00:21:00Z"/>
        </w:trPr>
        <w:tc>
          <w:tcPr>
            <w:tcW w:w="3722" w:type="dxa"/>
            <w:tcPrChange w:id="24" w:author="Jameson, Jacob" w:date="2024-09-12T20:28:00Z" w16du:dateUtc="2024-09-13T00:28:00Z">
              <w:tcPr>
                <w:tcW w:w="3277" w:type="dxa"/>
              </w:tcPr>
            </w:tcPrChange>
          </w:tcPr>
          <w:p w14:paraId="124A666B" w14:textId="437F9749" w:rsidR="005B74A5" w:rsidRPr="00DF63EB" w:rsidRDefault="005B74A5" w:rsidP="00792847">
            <w:pPr>
              <w:rPr>
                <w:ins w:id="25" w:author="Jameson, Jacob" w:date="2024-09-12T20:21:00Z" w16du:dateUtc="2024-09-13T00:21:00Z"/>
                <w:color w:val="000000" w:themeColor="text1"/>
              </w:rPr>
            </w:pPr>
            <w:ins w:id="26" w:author="Jameson, Jacob" w:date="2024-09-12T20:21:00Z" w16du:dateUtc="2024-09-13T00:21:00Z">
              <w:r w:rsidRPr="005B74A5">
                <w:rPr>
                  <w:color w:val="000000" w:themeColor="text1"/>
                </w:rPr>
                <w:t>Cardiac</w:t>
              </w:r>
              <w:r>
                <w:rPr>
                  <w:color w:val="000000" w:themeColor="text1"/>
                </w:rPr>
                <w:t xml:space="preserve"> </w:t>
              </w:r>
              <w:r w:rsidRPr="005B74A5">
                <w:rPr>
                  <w:color w:val="000000" w:themeColor="text1"/>
                </w:rPr>
                <w:t>Arrhythmias</w:t>
              </w:r>
            </w:ins>
          </w:p>
        </w:tc>
        <w:tc>
          <w:tcPr>
            <w:tcW w:w="1672" w:type="dxa"/>
            <w:tcBorders>
              <w:right w:val="nil"/>
            </w:tcBorders>
            <w:tcPrChange w:id="27" w:author="Jameson, Jacob" w:date="2024-09-12T20:28:00Z" w16du:dateUtc="2024-09-13T00:28:00Z">
              <w:tcPr>
                <w:tcW w:w="2055" w:type="dxa"/>
                <w:gridSpan w:val="2"/>
                <w:tcBorders>
                  <w:right w:val="nil"/>
                </w:tcBorders>
              </w:tcPr>
            </w:tcPrChange>
          </w:tcPr>
          <w:p w14:paraId="4B47DA88" w14:textId="38861BE1" w:rsidR="005B74A5" w:rsidRPr="00DF63EB" w:rsidRDefault="005B74A5" w:rsidP="00792847">
            <w:pPr>
              <w:pStyle w:val="NormalWeb"/>
              <w:jc w:val="center"/>
              <w:rPr>
                <w:ins w:id="28" w:author="Jameson, Jacob" w:date="2024-09-12T20:21:00Z" w16du:dateUtc="2024-09-13T00:21:00Z"/>
              </w:rPr>
            </w:pPr>
            <w:ins w:id="29" w:author="Jameson, Jacob" w:date="2024-09-12T20:22:00Z" w16du:dateUtc="2024-09-13T00:22:00Z">
              <w:r w:rsidRPr="005B74A5">
                <w:t>1</w:t>
              </w:r>
              <w:r>
                <w:t>,</w:t>
              </w:r>
              <w:r w:rsidRPr="005B74A5">
                <w:t>044</w:t>
              </w:r>
              <w:r>
                <w:t xml:space="preserve"> (2%)</w:t>
              </w:r>
            </w:ins>
          </w:p>
        </w:tc>
        <w:tc>
          <w:tcPr>
            <w:tcW w:w="1296" w:type="dxa"/>
            <w:tcBorders>
              <w:left w:val="nil"/>
              <w:right w:val="nil"/>
            </w:tcBorders>
            <w:tcPrChange w:id="30" w:author="Jameson, Jacob" w:date="2024-09-12T20:28:00Z" w16du:dateUtc="2024-09-13T00:28:00Z">
              <w:tcPr>
                <w:tcW w:w="1381" w:type="dxa"/>
                <w:gridSpan w:val="2"/>
                <w:tcBorders>
                  <w:left w:val="nil"/>
                  <w:right w:val="nil"/>
                </w:tcBorders>
              </w:tcPr>
            </w:tcPrChange>
          </w:tcPr>
          <w:p w14:paraId="1E976E12" w14:textId="3AC976F8" w:rsidR="005B74A5" w:rsidRPr="00DF63EB" w:rsidRDefault="005B74A5" w:rsidP="00792847">
            <w:pPr>
              <w:jc w:val="center"/>
              <w:rPr>
                <w:ins w:id="31" w:author="Jameson, Jacob" w:date="2024-09-12T20:21:00Z" w16du:dateUtc="2024-09-13T00:21:00Z"/>
                <w:color w:val="000000" w:themeColor="text1"/>
              </w:rPr>
            </w:pPr>
            <w:ins w:id="32" w:author="Jameson, Jacob" w:date="2024-09-12T20:21:00Z" w16du:dateUtc="2024-09-13T00:21:00Z">
              <w:r w:rsidRPr="005B74A5">
                <w:rPr>
                  <w:color w:val="000000" w:themeColor="text1"/>
                </w:rPr>
                <w:t>0.912</w:t>
              </w:r>
            </w:ins>
          </w:p>
        </w:tc>
        <w:tc>
          <w:tcPr>
            <w:tcW w:w="1296" w:type="dxa"/>
            <w:tcBorders>
              <w:left w:val="nil"/>
              <w:right w:val="nil"/>
            </w:tcBorders>
            <w:tcPrChange w:id="33" w:author="Jameson, Jacob" w:date="2024-09-12T20:28:00Z" w16du:dateUtc="2024-09-13T00:28:00Z">
              <w:tcPr>
                <w:tcW w:w="1392" w:type="dxa"/>
                <w:tcBorders>
                  <w:left w:val="nil"/>
                  <w:right w:val="nil"/>
                </w:tcBorders>
              </w:tcPr>
            </w:tcPrChange>
          </w:tcPr>
          <w:p w14:paraId="32667A23" w14:textId="6D940D49" w:rsidR="005B74A5" w:rsidRPr="00DF63EB" w:rsidRDefault="005B74A5" w:rsidP="00792847">
            <w:pPr>
              <w:jc w:val="center"/>
              <w:rPr>
                <w:ins w:id="34" w:author="Jameson, Jacob" w:date="2024-09-12T20:21:00Z" w16du:dateUtc="2024-09-13T00:21:00Z"/>
                <w:color w:val="000000" w:themeColor="text1"/>
              </w:rPr>
            </w:pPr>
            <w:ins w:id="35" w:author="Jameson, Jacob" w:date="2024-09-12T20:22:00Z" w16du:dateUtc="2024-09-13T00:22:00Z">
              <w:r w:rsidRPr="005B74A5">
                <w:rPr>
                  <w:color w:val="000000" w:themeColor="text1"/>
                </w:rPr>
                <w:t>0.58</w:t>
              </w:r>
              <w:r>
                <w:rPr>
                  <w:color w:val="000000" w:themeColor="text1"/>
                </w:rPr>
                <w:t>3</w:t>
              </w:r>
            </w:ins>
          </w:p>
        </w:tc>
        <w:tc>
          <w:tcPr>
            <w:tcW w:w="1364" w:type="dxa"/>
            <w:tcBorders>
              <w:left w:val="nil"/>
            </w:tcBorders>
            <w:tcPrChange w:id="36" w:author="Jameson, Jacob" w:date="2024-09-12T20:28:00Z" w16du:dateUtc="2024-09-13T00:28:00Z">
              <w:tcPr>
                <w:tcW w:w="1245" w:type="dxa"/>
                <w:tcBorders>
                  <w:left w:val="nil"/>
                </w:tcBorders>
              </w:tcPr>
            </w:tcPrChange>
          </w:tcPr>
          <w:p w14:paraId="20686323" w14:textId="421ECF1A" w:rsidR="005B74A5" w:rsidRDefault="00604202" w:rsidP="00792847">
            <w:pPr>
              <w:jc w:val="center"/>
              <w:rPr>
                <w:ins w:id="37" w:author="Jameson, Jacob" w:date="2024-09-12T20:21:00Z" w16du:dateUtc="2024-09-13T00:21:00Z"/>
                <w:color w:val="000000" w:themeColor="text1"/>
              </w:rPr>
            </w:pPr>
            <w:ins w:id="38" w:author="Jameson, Jacob" w:date="2024-09-12T20:29:00Z" w16du:dateUtc="2024-09-13T00:29:00Z">
              <w:r>
                <w:rPr>
                  <w:color w:val="000000" w:themeColor="text1"/>
                </w:rPr>
                <w:t>1.00</w:t>
              </w:r>
            </w:ins>
          </w:p>
        </w:tc>
      </w:tr>
      <w:tr w:rsidR="007163F4" w:rsidRPr="00DF63EB" w14:paraId="0BB97F63" w14:textId="4E7B0400" w:rsidTr="00504C1B">
        <w:tc>
          <w:tcPr>
            <w:tcW w:w="3722" w:type="dxa"/>
          </w:tcPr>
          <w:p w14:paraId="2E3E101D" w14:textId="77777777" w:rsidR="005B74A5" w:rsidRPr="00DF63EB" w:rsidRDefault="005B74A5" w:rsidP="00792847">
            <w:pPr>
              <w:rPr>
                <w:color w:val="000000" w:themeColor="text1"/>
              </w:rPr>
            </w:pPr>
            <w:r w:rsidRPr="00DF63EB">
              <w:rPr>
                <w:color w:val="000000" w:themeColor="text1"/>
              </w:rPr>
              <w:t>Chest Pain</w:t>
            </w:r>
          </w:p>
        </w:tc>
        <w:tc>
          <w:tcPr>
            <w:tcW w:w="1672" w:type="dxa"/>
            <w:tcBorders>
              <w:right w:val="nil"/>
            </w:tcBorders>
          </w:tcPr>
          <w:p w14:paraId="1DFD054C" w14:textId="77777777" w:rsidR="005B74A5" w:rsidRPr="00DF63EB" w:rsidRDefault="005B74A5" w:rsidP="00792847">
            <w:pPr>
              <w:pStyle w:val="NormalWeb"/>
              <w:jc w:val="center"/>
            </w:pPr>
            <w:r w:rsidRPr="00DF63EB">
              <w:t>3,521 (8%)</w:t>
            </w:r>
          </w:p>
        </w:tc>
        <w:tc>
          <w:tcPr>
            <w:tcW w:w="1296" w:type="dxa"/>
            <w:tcBorders>
              <w:left w:val="nil"/>
              <w:right w:val="nil"/>
            </w:tcBorders>
          </w:tcPr>
          <w:p w14:paraId="0EC10982" w14:textId="77777777" w:rsidR="005B74A5" w:rsidRPr="00DF63EB" w:rsidRDefault="005B74A5" w:rsidP="00792847">
            <w:pPr>
              <w:jc w:val="center"/>
              <w:rPr>
                <w:color w:val="000000" w:themeColor="text1"/>
              </w:rPr>
            </w:pPr>
            <w:r w:rsidRPr="00DF63EB">
              <w:rPr>
                <w:color w:val="000000" w:themeColor="text1"/>
              </w:rPr>
              <w:t>1.042</w:t>
            </w:r>
          </w:p>
        </w:tc>
        <w:tc>
          <w:tcPr>
            <w:tcW w:w="1296" w:type="dxa"/>
            <w:tcBorders>
              <w:left w:val="nil"/>
              <w:right w:val="nil"/>
            </w:tcBorders>
          </w:tcPr>
          <w:p w14:paraId="1E966BFD" w14:textId="77777777" w:rsidR="005B74A5" w:rsidRPr="00DF63EB" w:rsidRDefault="005B74A5" w:rsidP="00792847">
            <w:pPr>
              <w:jc w:val="center"/>
              <w:rPr>
                <w:color w:val="000000" w:themeColor="text1"/>
              </w:rPr>
            </w:pPr>
            <w:r w:rsidRPr="00DF63EB">
              <w:rPr>
                <w:color w:val="000000" w:themeColor="text1"/>
              </w:rPr>
              <w:t>0.406</w:t>
            </w:r>
          </w:p>
        </w:tc>
        <w:tc>
          <w:tcPr>
            <w:tcW w:w="1364" w:type="dxa"/>
            <w:tcBorders>
              <w:left w:val="nil"/>
            </w:tcBorders>
          </w:tcPr>
          <w:p w14:paraId="60555CD3" w14:textId="1687378F" w:rsidR="005B74A5" w:rsidRPr="00DF63EB" w:rsidRDefault="005B74A5" w:rsidP="00792847">
            <w:pPr>
              <w:jc w:val="center"/>
              <w:rPr>
                <w:color w:val="000000" w:themeColor="text1"/>
              </w:rPr>
            </w:pPr>
            <w:ins w:id="39" w:author="Jameson, Jacob" w:date="2024-09-12T20:21:00Z" w16du:dateUtc="2024-09-13T00:21:00Z">
              <w:r>
                <w:rPr>
                  <w:color w:val="000000" w:themeColor="text1"/>
                </w:rPr>
                <w:t>1.00</w:t>
              </w:r>
            </w:ins>
          </w:p>
        </w:tc>
      </w:tr>
      <w:tr w:rsidR="005B74A5" w:rsidRPr="00DF63EB" w14:paraId="33C4625C" w14:textId="77777777" w:rsidTr="00504C1B">
        <w:tblPrEx>
          <w:tblW w:w="0" w:type="auto"/>
          <w:tblPrExChange w:id="40" w:author="Jameson, Jacob" w:date="2024-09-12T20:28:00Z" w16du:dateUtc="2024-09-13T00:28:00Z">
            <w:tblPrEx>
              <w:tblW w:w="0" w:type="auto"/>
            </w:tblPrEx>
          </w:tblPrExChange>
        </w:tblPrEx>
        <w:trPr>
          <w:ins w:id="41" w:author="Jameson, Jacob" w:date="2024-09-12T20:23:00Z" w16du:dateUtc="2024-09-13T00:23:00Z"/>
        </w:trPr>
        <w:tc>
          <w:tcPr>
            <w:tcW w:w="3722" w:type="dxa"/>
            <w:tcPrChange w:id="42" w:author="Jameson, Jacob" w:date="2024-09-12T20:28:00Z" w16du:dateUtc="2024-09-13T00:28:00Z">
              <w:tcPr>
                <w:tcW w:w="3277" w:type="dxa"/>
              </w:tcPr>
            </w:tcPrChange>
          </w:tcPr>
          <w:p w14:paraId="617A04DD" w14:textId="01B0AD07" w:rsidR="005B74A5" w:rsidRPr="00DF63EB" w:rsidRDefault="005B74A5" w:rsidP="00792847">
            <w:pPr>
              <w:rPr>
                <w:ins w:id="43" w:author="Jameson, Jacob" w:date="2024-09-12T20:23:00Z" w16du:dateUtc="2024-09-13T00:23:00Z"/>
                <w:color w:val="000000" w:themeColor="text1"/>
              </w:rPr>
            </w:pPr>
            <w:ins w:id="44" w:author="Jameson, Jacob" w:date="2024-09-12T20:23:00Z" w16du:dateUtc="2024-09-13T00:23:00Z">
              <w:r w:rsidRPr="005B74A5">
                <w:rPr>
                  <w:color w:val="000000" w:themeColor="text1"/>
                </w:rPr>
                <w:t>Dizziness</w:t>
              </w:r>
              <w:r>
                <w:rPr>
                  <w:color w:val="000000" w:themeColor="text1"/>
                </w:rPr>
                <w:t>/</w:t>
              </w:r>
              <w:r w:rsidRPr="005B74A5">
                <w:rPr>
                  <w:color w:val="000000" w:themeColor="text1"/>
                </w:rPr>
                <w:t>Lightheadedness</w:t>
              </w:r>
              <w:r>
                <w:rPr>
                  <w:color w:val="000000" w:themeColor="text1"/>
                </w:rPr>
                <w:t>/</w:t>
              </w:r>
              <w:r w:rsidRPr="005B74A5">
                <w:rPr>
                  <w:color w:val="000000" w:themeColor="text1"/>
                </w:rPr>
                <w:t>Syncope</w:t>
              </w:r>
            </w:ins>
          </w:p>
        </w:tc>
        <w:tc>
          <w:tcPr>
            <w:tcW w:w="1672" w:type="dxa"/>
            <w:tcBorders>
              <w:right w:val="nil"/>
            </w:tcBorders>
            <w:tcPrChange w:id="45" w:author="Jameson, Jacob" w:date="2024-09-12T20:28:00Z" w16du:dateUtc="2024-09-13T00:28:00Z">
              <w:tcPr>
                <w:tcW w:w="2055" w:type="dxa"/>
                <w:gridSpan w:val="2"/>
                <w:tcBorders>
                  <w:right w:val="nil"/>
                </w:tcBorders>
              </w:tcPr>
            </w:tcPrChange>
          </w:tcPr>
          <w:p w14:paraId="21198F91" w14:textId="788F0C90" w:rsidR="005B74A5" w:rsidRPr="00DF63EB" w:rsidRDefault="005B74A5" w:rsidP="00792847">
            <w:pPr>
              <w:pStyle w:val="NormalWeb"/>
              <w:jc w:val="center"/>
              <w:rPr>
                <w:ins w:id="46" w:author="Jameson, Jacob" w:date="2024-09-12T20:23:00Z" w16du:dateUtc="2024-09-13T00:23:00Z"/>
              </w:rPr>
            </w:pPr>
            <w:ins w:id="47" w:author="Jameson, Jacob" w:date="2024-09-12T20:24:00Z" w16du:dateUtc="2024-09-13T00:24:00Z">
              <w:r w:rsidRPr="005B74A5">
                <w:t>1</w:t>
              </w:r>
              <w:r>
                <w:t>,</w:t>
              </w:r>
              <w:r w:rsidRPr="005B74A5">
                <w:t>894</w:t>
              </w:r>
              <w:r>
                <w:t xml:space="preserve"> (4%)</w:t>
              </w:r>
            </w:ins>
          </w:p>
        </w:tc>
        <w:tc>
          <w:tcPr>
            <w:tcW w:w="1296" w:type="dxa"/>
            <w:tcBorders>
              <w:left w:val="nil"/>
              <w:right w:val="nil"/>
            </w:tcBorders>
            <w:tcPrChange w:id="48" w:author="Jameson, Jacob" w:date="2024-09-12T20:28:00Z" w16du:dateUtc="2024-09-13T00:28:00Z">
              <w:tcPr>
                <w:tcW w:w="1381" w:type="dxa"/>
                <w:gridSpan w:val="2"/>
                <w:tcBorders>
                  <w:left w:val="nil"/>
                  <w:right w:val="nil"/>
                </w:tcBorders>
              </w:tcPr>
            </w:tcPrChange>
          </w:tcPr>
          <w:p w14:paraId="6CA57C20" w14:textId="19C48719" w:rsidR="005B74A5" w:rsidRPr="00DF63EB" w:rsidRDefault="005B74A5" w:rsidP="00792847">
            <w:pPr>
              <w:jc w:val="center"/>
              <w:rPr>
                <w:ins w:id="49" w:author="Jameson, Jacob" w:date="2024-09-12T20:23:00Z" w16du:dateUtc="2024-09-13T00:23:00Z"/>
                <w:color w:val="000000" w:themeColor="text1"/>
              </w:rPr>
            </w:pPr>
            <w:ins w:id="50" w:author="Jameson, Jacob" w:date="2024-09-12T20:24:00Z" w16du:dateUtc="2024-09-13T00:24:00Z">
              <w:r w:rsidRPr="005B74A5">
                <w:rPr>
                  <w:color w:val="000000" w:themeColor="text1"/>
                </w:rPr>
                <w:t>0.921</w:t>
              </w:r>
            </w:ins>
          </w:p>
        </w:tc>
        <w:tc>
          <w:tcPr>
            <w:tcW w:w="1296" w:type="dxa"/>
            <w:tcBorders>
              <w:left w:val="nil"/>
              <w:right w:val="nil"/>
            </w:tcBorders>
            <w:tcPrChange w:id="51" w:author="Jameson, Jacob" w:date="2024-09-12T20:28:00Z" w16du:dateUtc="2024-09-13T00:28:00Z">
              <w:tcPr>
                <w:tcW w:w="1392" w:type="dxa"/>
                <w:tcBorders>
                  <w:left w:val="nil"/>
                  <w:right w:val="nil"/>
                </w:tcBorders>
              </w:tcPr>
            </w:tcPrChange>
          </w:tcPr>
          <w:p w14:paraId="2397B849" w14:textId="19EB4556" w:rsidR="005B74A5" w:rsidRPr="00DF63EB" w:rsidRDefault="005B74A5" w:rsidP="00792847">
            <w:pPr>
              <w:jc w:val="center"/>
              <w:rPr>
                <w:ins w:id="52" w:author="Jameson, Jacob" w:date="2024-09-12T20:23:00Z" w16du:dateUtc="2024-09-13T00:23:00Z"/>
                <w:color w:val="000000" w:themeColor="text1"/>
              </w:rPr>
            </w:pPr>
            <w:ins w:id="53" w:author="Jameson, Jacob" w:date="2024-09-12T20:24:00Z" w16du:dateUtc="2024-09-13T00:24:00Z">
              <w:r w:rsidRPr="005B74A5">
                <w:rPr>
                  <w:color w:val="000000" w:themeColor="text1"/>
                </w:rPr>
                <w:t>0.5</w:t>
              </w:r>
              <w:r>
                <w:rPr>
                  <w:color w:val="000000" w:themeColor="text1"/>
                </w:rPr>
                <w:t>70</w:t>
              </w:r>
            </w:ins>
          </w:p>
        </w:tc>
        <w:tc>
          <w:tcPr>
            <w:tcW w:w="1364" w:type="dxa"/>
            <w:tcBorders>
              <w:left w:val="nil"/>
            </w:tcBorders>
            <w:tcPrChange w:id="54" w:author="Jameson, Jacob" w:date="2024-09-12T20:28:00Z" w16du:dateUtc="2024-09-13T00:28:00Z">
              <w:tcPr>
                <w:tcW w:w="1245" w:type="dxa"/>
                <w:tcBorders>
                  <w:left w:val="nil"/>
                </w:tcBorders>
              </w:tcPr>
            </w:tcPrChange>
          </w:tcPr>
          <w:p w14:paraId="0E858823" w14:textId="7697B4B9" w:rsidR="005B74A5" w:rsidRDefault="00604202" w:rsidP="00792847">
            <w:pPr>
              <w:jc w:val="center"/>
              <w:rPr>
                <w:ins w:id="55" w:author="Jameson, Jacob" w:date="2024-09-12T20:23:00Z" w16du:dateUtc="2024-09-13T00:23:00Z"/>
                <w:color w:val="000000" w:themeColor="text1"/>
              </w:rPr>
            </w:pPr>
            <w:ins w:id="56" w:author="Jameson, Jacob" w:date="2024-09-12T20:29:00Z" w16du:dateUtc="2024-09-13T00:29:00Z">
              <w:r>
                <w:rPr>
                  <w:color w:val="000000" w:themeColor="text1"/>
                </w:rPr>
                <w:t>1.00</w:t>
              </w:r>
            </w:ins>
          </w:p>
        </w:tc>
      </w:tr>
      <w:tr w:rsidR="007163F4" w:rsidRPr="00DF63EB" w14:paraId="6DB144EA" w14:textId="45D6E8E9" w:rsidTr="00504C1B">
        <w:tc>
          <w:tcPr>
            <w:tcW w:w="3722" w:type="dxa"/>
          </w:tcPr>
          <w:p w14:paraId="6658AE76" w14:textId="77777777" w:rsidR="005B74A5" w:rsidRPr="00DF63EB" w:rsidRDefault="005B74A5" w:rsidP="00792847">
            <w:pPr>
              <w:rPr>
                <w:color w:val="000000" w:themeColor="text1"/>
              </w:rPr>
            </w:pPr>
            <w:r w:rsidRPr="00DF63EB">
              <w:rPr>
                <w:color w:val="000000" w:themeColor="text1"/>
              </w:rPr>
              <w:t>Extremity Complaints</w:t>
            </w:r>
          </w:p>
        </w:tc>
        <w:tc>
          <w:tcPr>
            <w:tcW w:w="1672" w:type="dxa"/>
            <w:tcBorders>
              <w:right w:val="nil"/>
            </w:tcBorders>
          </w:tcPr>
          <w:p w14:paraId="7329D93A" w14:textId="77777777" w:rsidR="005B74A5" w:rsidRPr="00DF63EB" w:rsidRDefault="005B74A5" w:rsidP="00792847">
            <w:pPr>
              <w:pStyle w:val="NormalWeb"/>
              <w:jc w:val="center"/>
            </w:pPr>
            <w:r w:rsidRPr="00DF63EB">
              <w:t>5,259 (12%)</w:t>
            </w:r>
          </w:p>
        </w:tc>
        <w:tc>
          <w:tcPr>
            <w:tcW w:w="1296" w:type="dxa"/>
            <w:tcBorders>
              <w:left w:val="nil"/>
              <w:right w:val="nil"/>
            </w:tcBorders>
          </w:tcPr>
          <w:p w14:paraId="277F89A5" w14:textId="77777777" w:rsidR="005B74A5" w:rsidRPr="00DF63EB" w:rsidRDefault="005B74A5" w:rsidP="00792847">
            <w:pPr>
              <w:jc w:val="center"/>
              <w:rPr>
                <w:color w:val="000000" w:themeColor="text1"/>
              </w:rPr>
            </w:pPr>
            <w:r w:rsidRPr="00DF63EB">
              <w:rPr>
                <w:color w:val="000000" w:themeColor="text1"/>
              </w:rPr>
              <w:t>0.991</w:t>
            </w:r>
          </w:p>
        </w:tc>
        <w:tc>
          <w:tcPr>
            <w:tcW w:w="1296" w:type="dxa"/>
            <w:tcBorders>
              <w:left w:val="nil"/>
              <w:right w:val="nil"/>
            </w:tcBorders>
          </w:tcPr>
          <w:p w14:paraId="62D05748" w14:textId="77777777" w:rsidR="005B74A5" w:rsidRPr="00DF63EB" w:rsidRDefault="005B74A5" w:rsidP="00792847">
            <w:pPr>
              <w:jc w:val="center"/>
              <w:rPr>
                <w:color w:val="000000" w:themeColor="text1"/>
              </w:rPr>
            </w:pPr>
            <w:r w:rsidRPr="00DF63EB">
              <w:rPr>
                <w:color w:val="000000" w:themeColor="text1"/>
              </w:rPr>
              <w:t>0.472</w:t>
            </w:r>
          </w:p>
        </w:tc>
        <w:tc>
          <w:tcPr>
            <w:tcW w:w="1364" w:type="dxa"/>
            <w:tcBorders>
              <w:left w:val="nil"/>
            </w:tcBorders>
          </w:tcPr>
          <w:p w14:paraId="60B21FD0" w14:textId="2D76F558" w:rsidR="005B74A5" w:rsidRPr="00DF63EB" w:rsidRDefault="005B74A5" w:rsidP="00792847">
            <w:pPr>
              <w:jc w:val="center"/>
              <w:rPr>
                <w:color w:val="000000" w:themeColor="text1"/>
              </w:rPr>
            </w:pPr>
            <w:ins w:id="57" w:author="Jameson, Jacob" w:date="2024-09-12T20:21:00Z" w16du:dateUtc="2024-09-13T00:21:00Z">
              <w:r>
                <w:rPr>
                  <w:color w:val="000000" w:themeColor="text1"/>
                </w:rPr>
                <w:t>1.00</w:t>
              </w:r>
            </w:ins>
          </w:p>
        </w:tc>
      </w:tr>
      <w:tr w:rsidR="007163F4" w:rsidRPr="00DF63EB" w14:paraId="7FE380E3" w14:textId="2C7B615B" w:rsidTr="00504C1B">
        <w:tc>
          <w:tcPr>
            <w:tcW w:w="3722" w:type="dxa"/>
          </w:tcPr>
          <w:p w14:paraId="44ADA418" w14:textId="77777777" w:rsidR="005B74A5" w:rsidRPr="00DF63EB" w:rsidRDefault="005B74A5" w:rsidP="00792847">
            <w:pPr>
              <w:rPr>
                <w:color w:val="000000" w:themeColor="text1"/>
              </w:rPr>
            </w:pPr>
            <w:r w:rsidRPr="00DF63EB">
              <w:rPr>
                <w:color w:val="000000" w:themeColor="text1"/>
              </w:rPr>
              <w:t>Assaults and Trauma</w:t>
            </w:r>
          </w:p>
        </w:tc>
        <w:tc>
          <w:tcPr>
            <w:tcW w:w="1672" w:type="dxa"/>
            <w:tcBorders>
              <w:right w:val="nil"/>
            </w:tcBorders>
          </w:tcPr>
          <w:p w14:paraId="547CF386" w14:textId="77777777" w:rsidR="005B74A5" w:rsidRPr="00DF63EB" w:rsidRDefault="005B74A5" w:rsidP="00792847">
            <w:pPr>
              <w:pStyle w:val="NormalWeb"/>
              <w:jc w:val="center"/>
            </w:pPr>
            <w:r w:rsidRPr="00DF63EB">
              <w:t>2,381 (5%)</w:t>
            </w:r>
          </w:p>
        </w:tc>
        <w:tc>
          <w:tcPr>
            <w:tcW w:w="1296" w:type="dxa"/>
            <w:tcBorders>
              <w:left w:val="nil"/>
              <w:right w:val="nil"/>
            </w:tcBorders>
          </w:tcPr>
          <w:p w14:paraId="58974E78" w14:textId="77777777" w:rsidR="005B74A5" w:rsidRPr="00DF63EB" w:rsidRDefault="005B74A5" w:rsidP="00792847">
            <w:pPr>
              <w:jc w:val="center"/>
              <w:rPr>
                <w:color w:val="000000" w:themeColor="text1"/>
              </w:rPr>
            </w:pPr>
            <w:r w:rsidRPr="00DF63EB">
              <w:rPr>
                <w:color w:val="000000" w:themeColor="text1"/>
              </w:rPr>
              <w:t>0.773</w:t>
            </w:r>
          </w:p>
        </w:tc>
        <w:tc>
          <w:tcPr>
            <w:tcW w:w="1296" w:type="dxa"/>
            <w:tcBorders>
              <w:left w:val="nil"/>
              <w:right w:val="nil"/>
            </w:tcBorders>
          </w:tcPr>
          <w:p w14:paraId="3FAA35EC" w14:textId="77777777" w:rsidR="005B74A5" w:rsidRPr="00DF63EB" w:rsidRDefault="005B74A5" w:rsidP="00792847">
            <w:pPr>
              <w:jc w:val="center"/>
              <w:rPr>
                <w:color w:val="000000" w:themeColor="text1"/>
              </w:rPr>
            </w:pPr>
            <w:r w:rsidRPr="00DF63EB">
              <w:rPr>
                <w:color w:val="000000" w:themeColor="text1"/>
              </w:rPr>
              <w:t>0.769</w:t>
            </w:r>
          </w:p>
        </w:tc>
        <w:tc>
          <w:tcPr>
            <w:tcW w:w="1364" w:type="dxa"/>
            <w:tcBorders>
              <w:left w:val="nil"/>
            </w:tcBorders>
          </w:tcPr>
          <w:p w14:paraId="14529E07" w14:textId="7983192D" w:rsidR="005B74A5" w:rsidRPr="00DF63EB" w:rsidRDefault="005B74A5" w:rsidP="00792847">
            <w:pPr>
              <w:jc w:val="center"/>
              <w:rPr>
                <w:color w:val="000000" w:themeColor="text1"/>
              </w:rPr>
            </w:pPr>
            <w:ins w:id="58" w:author="Jameson, Jacob" w:date="2024-09-12T20:21:00Z" w16du:dateUtc="2024-09-13T00:21:00Z">
              <w:r>
                <w:rPr>
                  <w:color w:val="000000" w:themeColor="text1"/>
                </w:rPr>
                <w:t>1.00</w:t>
              </w:r>
            </w:ins>
          </w:p>
        </w:tc>
      </w:tr>
      <w:tr w:rsidR="005B74A5" w:rsidRPr="00DF63EB" w14:paraId="7AB8D811" w14:textId="77777777" w:rsidTr="00504C1B">
        <w:tblPrEx>
          <w:tblW w:w="0" w:type="auto"/>
          <w:tblPrExChange w:id="59" w:author="Jameson, Jacob" w:date="2024-09-12T20:28:00Z" w16du:dateUtc="2024-09-13T00:28:00Z">
            <w:tblPrEx>
              <w:tblW w:w="0" w:type="auto"/>
            </w:tblPrEx>
          </w:tblPrExChange>
        </w:tblPrEx>
        <w:trPr>
          <w:ins w:id="60" w:author="Jameson, Jacob" w:date="2024-09-12T20:25:00Z" w16du:dateUtc="2024-09-13T00:25:00Z"/>
        </w:trPr>
        <w:tc>
          <w:tcPr>
            <w:tcW w:w="3722" w:type="dxa"/>
            <w:tcPrChange w:id="61" w:author="Jameson, Jacob" w:date="2024-09-12T20:28:00Z" w16du:dateUtc="2024-09-13T00:28:00Z">
              <w:tcPr>
                <w:tcW w:w="3277" w:type="dxa"/>
              </w:tcPr>
            </w:tcPrChange>
          </w:tcPr>
          <w:p w14:paraId="5DD13397" w14:textId="2136B64E" w:rsidR="005B74A5" w:rsidRPr="00DF63EB" w:rsidRDefault="005B74A5" w:rsidP="00792847">
            <w:pPr>
              <w:rPr>
                <w:ins w:id="62" w:author="Jameson, Jacob" w:date="2024-09-12T20:25:00Z" w16du:dateUtc="2024-09-13T00:25:00Z"/>
                <w:color w:val="000000" w:themeColor="text1"/>
              </w:rPr>
            </w:pPr>
            <w:ins w:id="63" w:author="Jameson, Jacob" w:date="2024-09-12T20:25:00Z" w16du:dateUtc="2024-09-13T00:25:00Z">
              <w:r w:rsidRPr="005B74A5">
                <w:rPr>
                  <w:color w:val="000000" w:themeColor="text1"/>
                </w:rPr>
                <w:t>Fatigue</w:t>
              </w:r>
              <w:r>
                <w:rPr>
                  <w:color w:val="000000" w:themeColor="text1"/>
                </w:rPr>
                <w:t xml:space="preserve"> </w:t>
              </w:r>
              <w:r w:rsidRPr="005B74A5">
                <w:rPr>
                  <w:color w:val="000000" w:themeColor="text1"/>
                </w:rPr>
                <w:t>and</w:t>
              </w:r>
              <w:r>
                <w:rPr>
                  <w:color w:val="000000" w:themeColor="text1"/>
                </w:rPr>
                <w:t xml:space="preserve"> </w:t>
              </w:r>
              <w:r w:rsidRPr="005B74A5">
                <w:rPr>
                  <w:color w:val="000000" w:themeColor="text1"/>
                </w:rPr>
                <w:t>Weaknes</w:t>
              </w:r>
              <w:r>
                <w:rPr>
                  <w:color w:val="000000" w:themeColor="text1"/>
                </w:rPr>
                <w:t>s</w:t>
              </w:r>
            </w:ins>
          </w:p>
        </w:tc>
        <w:tc>
          <w:tcPr>
            <w:tcW w:w="1672" w:type="dxa"/>
            <w:tcBorders>
              <w:right w:val="nil"/>
            </w:tcBorders>
            <w:tcPrChange w:id="64" w:author="Jameson, Jacob" w:date="2024-09-12T20:28:00Z" w16du:dateUtc="2024-09-13T00:28:00Z">
              <w:tcPr>
                <w:tcW w:w="2055" w:type="dxa"/>
                <w:gridSpan w:val="2"/>
                <w:tcBorders>
                  <w:right w:val="nil"/>
                </w:tcBorders>
              </w:tcPr>
            </w:tcPrChange>
          </w:tcPr>
          <w:p w14:paraId="3DB51D9B" w14:textId="40ACD110" w:rsidR="005B74A5" w:rsidRPr="00DF63EB" w:rsidRDefault="005B74A5" w:rsidP="00792847">
            <w:pPr>
              <w:pStyle w:val="NormalWeb"/>
              <w:jc w:val="center"/>
              <w:rPr>
                <w:ins w:id="65" w:author="Jameson, Jacob" w:date="2024-09-12T20:25:00Z" w16du:dateUtc="2024-09-13T00:25:00Z"/>
              </w:rPr>
            </w:pPr>
            <w:ins w:id="66" w:author="Jameson, Jacob" w:date="2024-09-12T20:26:00Z" w16du:dateUtc="2024-09-13T00:26:00Z">
              <w:r w:rsidRPr="005B74A5">
                <w:t>1</w:t>
              </w:r>
              <w:r>
                <w:t>,</w:t>
              </w:r>
              <w:r w:rsidRPr="005B74A5">
                <w:t>494</w:t>
              </w:r>
            </w:ins>
            <w:ins w:id="67" w:author="Jameson, Jacob" w:date="2024-09-12T20:25:00Z" w16du:dateUtc="2024-09-13T00:25:00Z">
              <w:r>
                <w:t xml:space="preserve"> (</w:t>
              </w:r>
            </w:ins>
            <w:ins w:id="68" w:author="Jameson, Jacob" w:date="2024-09-12T20:26:00Z" w16du:dateUtc="2024-09-13T00:26:00Z">
              <w:r>
                <w:t>3</w:t>
              </w:r>
            </w:ins>
            <w:ins w:id="69" w:author="Jameson, Jacob" w:date="2024-09-12T20:25:00Z" w16du:dateUtc="2024-09-13T00:25:00Z">
              <w:r>
                <w:t>%)</w:t>
              </w:r>
            </w:ins>
          </w:p>
        </w:tc>
        <w:tc>
          <w:tcPr>
            <w:tcW w:w="1296" w:type="dxa"/>
            <w:tcBorders>
              <w:left w:val="nil"/>
              <w:right w:val="nil"/>
            </w:tcBorders>
            <w:tcPrChange w:id="70" w:author="Jameson, Jacob" w:date="2024-09-12T20:28:00Z" w16du:dateUtc="2024-09-13T00:28:00Z">
              <w:tcPr>
                <w:tcW w:w="1381" w:type="dxa"/>
                <w:gridSpan w:val="2"/>
                <w:tcBorders>
                  <w:left w:val="nil"/>
                  <w:right w:val="nil"/>
                </w:tcBorders>
              </w:tcPr>
            </w:tcPrChange>
          </w:tcPr>
          <w:p w14:paraId="683D9B33" w14:textId="5E50955F" w:rsidR="005B74A5" w:rsidRPr="00DF63EB" w:rsidRDefault="005B74A5" w:rsidP="00792847">
            <w:pPr>
              <w:jc w:val="center"/>
              <w:rPr>
                <w:ins w:id="71" w:author="Jameson, Jacob" w:date="2024-09-12T20:25:00Z" w16du:dateUtc="2024-09-13T00:25:00Z"/>
                <w:color w:val="000000" w:themeColor="text1"/>
              </w:rPr>
            </w:pPr>
            <w:ins w:id="72" w:author="Jameson, Jacob" w:date="2024-09-12T20:25:00Z" w16du:dateUtc="2024-09-13T00:25:00Z">
              <w:r w:rsidRPr="005B74A5">
                <w:rPr>
                  <w:color w:val="000000" w:themeColor="text1"/>
                </w:rPr>
                <w:t>0.681</w:t>
              </w:r>
            </w:ins>
          </w:p>
        </w:tc>
        <w:tc>
          <w:tcPr>
            <w:tcW w:w="1296" w:type="dxa"/>
            <w:tcBorders>
              <w:left w:val="nil"/>
              <w:right w:val="nil"/>
            </w:tcBorders>
            <w:tcPrChange w:id="73" w:author="Jameson, Jacob" w:date="2024-09-12T20:28:00Z" w16du:dateUtc="2024-09-13T00:28:00Z">
              <w:tcPr>
                <w:tcW w:w="1392" w:type="dxa"/>
                <w:tcBorders>
                  <w:left w:val="nil"/>
                  <w:right w:val="nil"/>
                </w:tcBorders>
              </w:tcPr>
            </w:tcPrChange>
          </w:tcPr>
          <w:p w14:paraId="1E77CFD7" w14:textId="4ED1EB7F" w:rsidR="005B74A5" w:rsidRPr="00DF63EB" w:rsidRDefault="005B74A5" w:rsidP="00792847">
            <w:pPr>
              <w:jc w:val="center"/>
              <w:rPr>
                <w:ins w:id="74" w:author="Jameson, Jacob" w:date="2024-09-12T20:25:00Z" w16du:dateUtc="2024-09-13T00:25:00Z"/>
                <w:color w:val="000000" w:themeColor="text1"/>
              </w:rPr>
            </w:pPr>
            <w:ins w:id="75" w:author="Jameson, Jacob" w:date="2024-09-12T20:25:00Z" w16du:dateUtc="2024-09-13T00:25:00Z">
              <w:r w:rsidRPr="005B74A5">
                <w:rPr>
                  <w:color w:val="000000" w:themeColor="text1"/>
                </w:rPr>
                <w:t>0.86</w:t>
              </w:r>
              <w:r>
                <w:rPr>
                  <w:color w:val="000000" w:themeColor="text1"/>
                </w:rPr>
                <w:t>9</w:t>
              </w:r>
            </w:ins>
          </w:p>
        </w:tc>
        <w:tc>
          <w:tcPr>
            <w:tcW w:w="1364" w:type="dxa"/>
            <w:tcBorders>
              <w:left w:val="nil"/>
            </w:tcBorders>
            <w:tcPrChange w:id="76" w:author="Jameson, Jacob" w:date="2024-09-12T20:28:00Z" w16du:dateUtc="2024-09-13T00:28:00Z">
              <w:tcPr>
                <w:tcW w:w="1245" w:type="dxa"/>
                <w:tcBorders>
                  <w:left w:val="nil"/>
                </w:tcBorders>
              </w:tcPr>
            </w:tcPrChange>
          </w:tcPr>
          <w:p w14:paraId="756D3C8D" w14:textId="376761C4" w:rsidR="005B74A5" w:rsidRDefault="00604202" w:rsidP="00792847">
            <w:pPr>
              <w:jc w:val="center"/>
              <w:rPr>
                <w:ins w:id="77" w:author="Jameson, Jacob" w:date="2024-09-12T20:25:00Z" w16du:dateUtc="2024-09-13T00:25:00Z"/>
                <w:color w:val="000000" w:themeColor="text1"/>
              </w:rPr>
            </w:pPr>
            <w:ins w:id="78" w:author="Jameson, Jacob" w:date="2024-09-12T20:29:00Z" w16du:dateUtc="2024-09-13T00:29:00Z">
              <w:r>
                <w:rPr>
                  <w:color w:val="000000" w:themeColor="text1"/>
                </w:rPr>
                <w:t>1.00</w:t>
              </w:r>
            </w:ins>
          </w:p>
        </w:tc>
      </w:tr>
      <w:tr w:rsidR="005B74A5" w:rsidRPr="00DF63EB" w14:paraId="6C53359F" w14:textId="77777777" w:rsidTr="00504C1B">
        <w:tblPrEx>
          <w:tblW w:w="0" w:type="auto"/>
          <w:tblPrExChange w:id="79" w:author="Jameson, Jacob" w:date="2024-09-12T20:28:00Z" w16du:dateUtc="2024-09-13T00:28:00Z">
            <w:tblPrEx>
              <w:tblW w:w="0" w:type="auto"/>
            </w:tblPrEx>
          </w:tblPrExChange>
        </w:tblPrEx>
        <w:trPr>
          <w:ins w:id="80" w:author="Jameson, Jacob" w:date="2024-09-12T20:26:00Z" w16du:dateUtc="2024-09-13T00:26:00Z"/>
        </w:trPr>
        <w:tc>
          <w:tcPr>
            <w:tcW w:w="3722" w:type="dxa"/>
            <w:tcPrChange w:id="81" w:author="Jameson, Jacob" w:date="2024-09-12T20:28:00Z" w16du:dateUtc="2024-09-13T00:28:00Z">
              <w:tcPr>
                <w:tcW w:w="3277" w:type="dxa"/>
              </w:tcPr>
            </w:tcPrChange>
          </w:tcPr>
          <w:p w14:paraId="05B42420" w14:textId="7DB09AEF" w:rsidR="005B74A5" w:rsidRPr="005B74A5" w:rsidRDefault="005B74A5" w:rsidP="00792847">
            <w:pPr>
              <w:rPr>
                <w:ins w:id="82" w:author="Jameson, Jacob" w:date="2024-09-12T20:26:00Z" w16du:dateUtc="2024-09-13T00:26:00Z"/>
                <w:color w:val="000000" w:themeColor="text1"/>
              </w:rPr>
            </w:pPr>
            <w:ins w:id="83" w:author="Jameson, Jacob" w:date="2024-09-12T20:26:00Z" w16du:dateUtc="2024-09-13T00:26:00Z">
              <w:r>
                <w:rPr>
                  <w:color w:val="000000" w:themeColor="text1"/>
                </w:rPr>
                <w:t>F</w:t>
              </w:r>
              <w:r w:rsidRPr="005B74A5">
                <w:rPr>
                  <w:color w:val="000000" w:themeColor="text1"/>
                </w:rPr>
                <w:t>evers</w:t>
              </w:r>
              <w:r>
                <w:rPr>
                  <w:color w:val="000000" w:themeColor="text1"/>
                </w:rPr>
                <w:t xml:space="preserve">, </w:t>
              </w:r>
              <w:r w:rsidRPr="005B74A5">
                <w:rPr>
                  <w:color w:val="000000" w:themeColor="text1"/>
                </w:rPr>
                <w:t>Sweats</w:t>
              </w:r>
              <w:r>
                <w:rPr>
                  <w:color w:val="000000" w:themeColor="text1"/>
                </w:rPr>
                <w:t xml:space="preserve">, </w:t>
              </w:r>
              <w:r w:rsidRPr="005B74A5">
                <w:rPr>
                  <w:color w:val="000000" w:themeColor="text1"/>
                </w:rPr>
                <w:t>or</w:t>
              </w:r>
              <w:r>
                <w:rPr>
                  <w:color w:val="000000" w:themeColor="text1"/>
                </w:rPr>
                <w:t xml:space="preserve"> </w:t>
              </w:r>
              <w:r w:rsidRPr="005B74A5">
                <w:rPr>
                  <w:color w:val="000000" w:themeColor="text1"/>
                </w:rPr>
                <w:t>Chills</w:t>
              </w:r>
            </w:ins>
          </w:p>
        </w:tc>
        <w:tc>
          <w:tcPr>
            <w:tcW w:w="1672" w:type="dxa"/>
            <w:tcBorders>
              <w:right w:val="nil"/>
            </w:tcBorders>
            <w:tcPrChange w:id="84" w:author="Jameson, Jacob" w:date="2024-09-12T20:28:00Z" w16du:dateUtc="2024-09-13T00:28:00Z">
              <w:tcPr>
                <w:tcW w:w="2055" w:type="dxa"/>
                <w:gridSpan w:val="2"/>
                <w:tcBorders>
                  <w:right w:val="nil"/>
                </w:tcBorders>
              </w:tcPr>
            </w:tcPrChange>
          </w:tcPr>
          <w:p w14:paraId="6ADA8131" w14:textId="6782696E" w:rsidR="005B74A5" w:rsidRPr="005B74A5" w:rsidRDefault="005B74A5" w:rsidP="00792847">
            <w:pPr>
              <w:pStyle w:val="NormalWeb"/>
              <w:jc w:val="center"/>
              <w:rPr>
                <w:ins w:id="85" w:author="Jameson, Jacob" w:date="2024-09-12T20:26:00Z" w16du:dateUtc="2024-09-13T00:26:00Z"/>
              </w:rPr>
            </w:pPr>
            <w:ins w:id="86" w:author="Jameson, Jacob" w:date="2024-09-12T20:26:00Z" w16du:dateUtc="2024-09-13T00:26:00Z">
              <w:r w:rsidRPr="005B74A5">
                <w:t>1</w:t>
              </w:r>
              <w:r>
                <w:t>,</w:t>
              </w:r>
              <w:r w:rsidRPr="005B74A5">
                <w:t>842</w:t>
              </w:r>
              <w:r>
                <w:t xml:space="preserve"> (4%)</w:t>
              </w:r>
            </w:ins>
          </w:p>
        </w:tc>
        <w:tc>
          <w:tcPr>
            <w:tcW w:w="1296" w:type="dxa"/>
            <w:tcBorders>
              <w:left w:val="nil"/>
              <w:right w:val="nil"/>
            </w:tcBorders>
            <w:tcPrChange w:id="87" w:author="Jameson, Jacob" w:date="2024-09-12T20:28:00Z" w16du:dateUtc="2024-09-13T00:28:00Z">
              <w:tcPr>
                <w:tcW w:w="1381" w:type="dxa"/>
                <w:gridSpan w:val="2"/>
                <w:tcBorders>
                  <w:left w:val="nil"/>
                  <w:right w:val="nil"/>
                </w:tcBorders>
              </w:tcPr>
            </w:tcPrChange>
          </w:tcPr>
          <w:p w14:paraId="5B9B1D06" w14:textId="1C1B30F2" w:rsidR="005B74A5" w:rsidRPr="005B74A5" w:rsidRDefault="005B74A5" w:rsidP="00792847">
            <w:pPr>
              <w:jc w:val="center"/>
              <w:rPr>
                <w:ins w:id="88" w:author="Jameson, Jacob" w:date="2024-09-12T20:26:00Z" w16du:dateUtc="2024-09-13T00:26:00Z"/>
                <w:color w:val="000000" w:themeColor="text1"/>
              </w:rPr>
            </w:pPr>
            <w:ins w:id="89" w:author="Jameson, Jacob" w:date="2024-09-12T20:27:00Z" w16du:dateUtc="2024-09-13T00:27:00Z">
              <w:r w:rsidRPr="005B74A5">
                <w:rPr>
                  <w:color w:val="000000" w:themeColor="text1"/>
                </w:rPr>
                <w:t>1.13</w:t>
              </w:r>
              <w:r>
                <w:rPr>
                  <w:color w:val="000000" w:themeColor="text1"/>
                </w:rPr>
                <w:t>2</w:t>
              </w:r>
            </w:ins>
          </w:p>
        </w:tc>
        <w:tc>
          <w:tcPr>
            <w:tcW w:w="1296" w:type="dxa"/>
            <w:tcBorders>
              <w:left w:val="nil"/>
              <w:right w:val="nil"/>
            </w:tcBorders>
            <w:tcPrChange w:id="90" w:author="Jameson, Jacob" w:date="2024-09-12T20:28:00Z" w16du:dateUtc="2024-09-13T00:28:00Z">
              <w:tcPr>
                <w:tcW w:w="1392" w:type="dxa"/>
                <w:tcBorders>
                  <w:left w:val="nil"/>
                  <w:right w:val="nil"/>
                </w:tcBorders>
              </w:tcPr>
            </w:tcPrChange>
          </w:tcPr>
          <w:p w14:paraId="68B5627E" w14:textId="67EFDE8B" w:rsidR="005B74A5" w:rsidRPr="005B74A5" w:rsidRDefault="005B74A5" w:rsidP="00792847">
            <w:pPr>
              <w:jc w:val="center"/>
              <w:rPr>
                <w:ins w:id="91" w:author="Jameson, Jacob" w:date="2024-09-12T20:26:00Z" w16du:dateUtc="2024-09-13T00:26:00Z"/>
                <w:color w:val="000000" w:themeColor="text1"/>
              </w:rPr>
            </w:pPr>
            <w:ins w:id="92" w:author="Jameson, Jacob" w:date="2024-09-12T20:27:00Z" w16du:dateUtc="2024-09-13T00:27:00Z">
              <w:r w:rsidRPr="005B74A5">
                <w:rPr>
                  <w:color w:val="000000" w:themeColor="text1"/>
                </w:rPr>
                <w:t>0.299</w:t>
              </w:r>
            </w:ins>
          </w:p>
        </w:tc>
        <w:tc>
          <w:tcPr>
            <w:tcW w:w="1364" w:type="dxa"/>
            <w:tcBorders>
              <w:left w:val="nil"/>
            </w:tcBorders>
            <w:tcPrChange w:id="93" w:author="Jameson, Jacob" w:date="2024-09-12T20:28:00Z" w16du:dateUtc="2024-09-13T00:28:00Z">
              <w:tcPr>
                <w:tcW w:w="1245" w:type="dxa"/>
                <w:tcBorders>
                  <w:left w:val="nil"/>
                </w:tcBorders>
              </w:tcPr>
            </w:tcPrChange>
          </w:tcPr>
          <w:p w14:paraId="11906A85" w14:textId="7D5F328E" w:rsidR="005B74A5" w:rsidRDefault="00604202" w:rsidP="00792847">
            <w:pPr>
              <w:jc w:val="center"/>
              <w:rPr>
                <w:ins w:id="94" w:author="Jameson, Jacob" w:date="2024-09-12T20:26:00Z" w16du:dateUtc="2024-09-13T00:26:00Z"/>
                <w:color w:val="000000" w:themeColor="text1"/>
              </w:rPr>
            </w:pPr>
            <w:ins w:id="95" w:author="Jameson, Jacob" w:date="2024-09-12T20:29:00Z" w16du:dateUtc="2024-09-13T00:29:00Z">
              <w:r>
                <w:rPr>
                  <w:color w:val="000000" w:themeColor="text1"/>
                </w:rPr>
                <w:t>1.00</w:t>
              </w:r>
            </w:ins>
          </w:p>
        </w:tc>
      </w:tr>
      <w:tr w:rsidR="007163F4" w:rsidRPr="00DF63EB" w14:paraId="7E0BDBE9" w14:textId="40852E56" w:rsidTr="00504C1B">
        <w:tc>
          <w:tcPr>
            <w:tcW w:w="3722" w:type="dxa"/>
          </w:tcPr>
          <w:p w14:paraId="55D482B8" w14:textId="77777777" w:rsidR="005B74A5" w:rsidRPr="00DF63EB" w:rsidRDefault="005B74A5" w:rsidP="00792847">
            <w:pPr>
              <w:rPr>
                <w:color w:val="000000" w:themeColor="text1"/>
              </w:rPr>
            </w:pPr>
            <w:r w:rsidRPr="00DF63EB">
              <w:rPr>
                <w:color w:val="000000" w:themeColor="text1"/>
              </w:rPr>
              <w:t>Gastrointestinal Issues</w:t>
            </w:r>
          </w:p>
        </w:tc>
        <w:tc>
          <w:tcPr>
            <w:tcW w:w="1672" w:type="dxa"/>
            <w:tcBorders>
              <w:right w:val="nil"/>
            </w:tcBorders>
          </w:tcPr>
          <w:p w14:paraId="54A7A93B" w14:textId="77777777" w:rsidR="005B74A5" w:rsidRPr="00DF63EB" w:rsidRDefault="005B74A5" w:rsidP="00792847">
            <w:pPr>
              <w:pStyle w:val="NormalWeb"/>
              <w:jc w:val="center"/>
            </w:pPr>
            <w:r w:rsidRPr="00DF63EB">
              <w:t>3,323 (8%)</w:t>
            </w:r>
          </w:p>
        </w:tc>
        <w:tc>
          <w:tcPr>
            <w:tcW w:w="1296" w:type="dxa"/>
            <w:tcBorders>
              <w:left w:val="nil"/>
              <w:right w:val="nil"/>
            </w:tcBorders>
          </w:tcPr>
          <w:p w14:paraId="3F1414D9" w14:textId="77777777" w:rsidR="005B74A5" w:rsidRPr="00DF63EB" w:rsidRDefault="005B74A5" w:rsidP="00792847">
            <w:pPr>
              <w:jc w:val="center"/>
              <w:rPr>
                <w:color w:val="000000" w:themeColor="text1"/>
              </w:rPr>
            </w:pPr>
            <w:r w:rsidRPr="00DF63EB">
              <w:rPr>
                <w:color w:val="000000" w:themeColor="text1"/>
              </w:rPr>
              <w:t>1.027</w:t>
            </w:r>
          </w:p>
        </w:tc>
        <w:tc>
          <w:tcPr>
            <w:tcW w:w="1296" w:type="dxa"/>
            <w:tcBorders>
              <w:left w:val="nil"/>
              <w:right w:val="nil"/>
            </w:tcBorders>
          </w:tcPr>
          <w:p w14:paraId="0070AF90" w14:textId="77777777" w:rsidR="005B74A5" w:rsidRPr="00DF63EB" w:rsidRDefault="005B74A5" w:rsidP="00792847">
            <w:pPr>
              <w:jc w:val="center"/>
              <w:rPr>
                <w:color w:val="000000" w:themeColor="text1"/>
              </w:rPr>
            </w:pPr>
            <w:r w:rsidRPr="00DF63EB">
              <w:rPr>
                <w:color w:val="000000" w:themeColor="text1"/>
              </w:rPr>
              <w:t>0.425</w:t>
            </w:r>
          </w:p>
        </w:tc>
        <w:tc>
          <w:tcPr>
            <w:tcW w:w="1364" w:type="dxa"/>
            <w:tcBorders>
              <w:left w:val="nil"/>
            </w:tcBorders>
          </w:tcPr>
          <w:p w14:paraId="504F7122" w14:textId="76E61A2D" w:rsidR="005B74A5" w:rsidRPr="00DF63EB" w:rsidRDefault="005B74A5" w:rsidP="00792847">
            <w:pPr>
              <w:jc w:val="center"/>
              <w:rPr>
                <w:color w:val="000000" w:themeColor="text1"/>
              </w:rPr>
            </w:pPr>
            <w:ins w:id="96" w:author="Jameson, Jacob" w:date="2024-09-12T20:21:00Z" w16du:dateUtc="2024-09-13T00:21:00Z">
              <w:r>
                <w:rPr>
                  <w:color w:val="000000" w:themeColor="text1"/>
                </w:rPr>
                <w:t>1.00</w:t>
              </w:r>
            </w:ins>
          </w:p>
        </w:tc>
      </w:tr>
      <w:tr w:rsidR="007163F4" w:rsidRPr="00DF63EB" w14:paraId="78E7B4A1" w14:textId="12B401AB" w:rsidTr="00504C1B">
        <w:tc>
          <w:tcPr>
            <w:tcW w:w="3722" w:type="dxa"/>
          </w:tcPr>
          <w:p w14:paraId="2800671E" w14:textId="77777777" w:rsidR="005B74A5" w:rsidRPr="00DF63EB" w:rsidRDefault="005B74A5" w:rsidP="00792847">
            <w:pPr>
              <w:rPr>
                <w:color w:val="000000" w:themeColor="text1"/>
              </w:rPr>
            </w:pPr>
            <w:r w:rsidRPr="00DF63EB">
              <w:rPr>
                <w:color w:val="000000" w:themeColor="text1"/>
              </w:rPr>
              <w:t>Neurological Issue</w:t>
            </w:r>
          </w:p>
        </w:tc>
        <w:tc>
          <w:tcPr>
            <w:tcW w:w="1672" w:type="dxa"/>
            <w:tcBorders>
              <w:right w:val="nil"/>
            </w:tcBorders>
          </w:tcPr>
          <w:p w14:paraId="3280B74D" w14:textId="77777777" w:rsidR="005B74A5" w:rsidRPr="00DF63EB" w:rsidRDefault="005B74A5" w:rsidP="00792847">
            <w:pPr>
              <w:pStyle w:val="NormalWeb"/>
              <w:jc w:val="center"/>
            </w:pPr>
            <w:r w:rsidRPr="00DF63EB">
              <w:t>3,492 (8%)</w:t>
            </w:r>
          </w:p>
        </w:tc>
        <w:tc>
          <w:tcPr>
            <w:tcW w:w="1296" w:type="dxa"/>
            <w:tcBorders>
              <w:left w:val="nil"/>
              <w:right w:val="nil"/>
            </w:tcBorders>
          </w:tcPr>
          <w:p w14:paraId="0F04D0CE" w14:textId="77777777" w:rsidR="005B74A5" w:rsidRPr="00DF63EB" w:rsidRDefault="005B74A5" w:rsidP="00792847">
            <w:pPr>
              <w:jc w:val="center"/>
              <w:rPr>
                <w:color w:val="000000" w:themeColor="text1"/>
              </w:rPr>
            </w:pPr>
            <w:r w:rsidRPr="00DF63EB">
              <w:rPr>
                <w:color w:val="000000" w:themeColor="text1"/>
              </w:rPr>
              <w:t>0.707</w:t>
            </w:r>
          </w:p>
        </w:tc>
        <w:tc>
          <w:tcPr>
            <w:tcW w:w="1296" w:type="dxa"/>
            <w:tcBorders>
              <w:left w:val="nil"/>
              <w:right w:val="nil"/>
            </w:tcBorders>
          </w:tcPr>
          <w:p w14:paraId="46CB1B6B" w14:textId="77777777" w:rsidR="005B74A5" w:rsidRPr="00DF63EB" w:rsidRDefault="005B74A5" w:rsidP="00792847">
            <w:pPr>
              <w:jc w:val="center"/>
              <w:rPr>
                <w:color w:val="000000" w:themeColor="text1"/>
              </w:rPr>
            </w:pPr>
            <w:r w:rsidRPr="00DF63EB">
              <w:rPr>
                <w:color w:val="000000" w:themeColor="text1"/>
              </w:rPr>
              <w:t>0.843</w:t>
            </w:r>
          </w:p>
        </w:tc>
        <w:tc>
          <w:tcPr>
            <w:tcW w:w="1364" w:type="dxa"/>
            <w:tcBorders>
              <w:left w:val="nil"/>
            </w:tcBorders>
          </w:tcPr>
          <w:p w14:paraId="1EB0A835" w14:textId="7282ACE6" w:rsidR="005B74A5" w:rsidRPr="00DF63EB" w:rsidRDefault="005B74A5" w:rsidP="00792847">
            <w:pPr>
              <w:jc w:val="center"/>
              <w:rPr>
                <w:color w:val="000000" w:themeColor="text1"/>
              </w:rPr>
            </w:pPr>
            <w:ins w:id="97" w:author="Jameson, Jacob" w:date="2024-09-12T20:21:00Z" w16du:dateUtc="2024-09-13T00:21:00Z">
              <w:r>
                <w:rPr>
                  <w:color w:val="000000" w:themeColor="text1"/>
                </w:rPr>
                <w:t>1.00</w:t>
              </w:r>
            </w:ins>
          </w:p>
        </w:tc>
      </w:tr>
      <w:tr w:rsidR="007163F4" w:rsidRPr="00DF63EB" w14:paraId="6B380DF0" w14:textId="7A31BDBC" w:rsidTr="00504C1B">
        <w:tc>
          <w:tcPr>
            <w:tcW w:w="3722" w:type="dxa"/>
          </w:tcPr>
          <w:p w14:paraId="6C097FBE" w14:textId="77777777" w:rsidR="005B74A5" w:rsidRPr="00DF63EB" w:rsidRDefault="005B74A5" w:rsidP="00792847">
            <w:pPr>
              <w:rPr>
                <w:color w:val="000000" w:themeColor="text1"/>
              </w:rPr>
            </w:pPr>
            <w:r w:rsidRPr="00DF63EB">
              <w:rPr>
                <w:color w:val="000000" w:themeColor="text1"/>
              </w:rPr>
              <w:t>Shortness of Breath</w:t>
            </w:r>
          </w:p>
        </w:tc>
        <w:tc>
          <w:tcPr>
            <w:tcW w:w="1672" w:type="dxa"/>
            <w:tcBorders>
              <w:right w:val="nil"/>
            </w:tcBorders>
          </w:tcPr>
          <w:p w14:paraId="43769495" w14:textId="77777777" w:rsidR="005B74A5" w:rsidRPr="00DF63EB" w:rsidRDefault="005B74A5" w:rsidP="00792847">
            <w:pPr>
              <w:pStyle w:val="NormalWeb"/>
              <w:jc w:val="center"/>
            </w:pPr>
            <w:r w:rsidRPr="00DF63EB">
              <w:t>2,962 (7%)</w:t>
            </w:r>
          </w:p>
        </w:tc>
        <w:tc>
          <w:tcPr>
            <w:tcW w:w="1296" w:type="dxa"/>
            <w:tcBorders>
              <w:left w:val="nil"/>
              <w:right w:val="nil"/>
            </w:tcBorders>
          </w:tcPr>
          <w:p w14:paraId="372EFC02" w14:textId="77777777" w:rsidR="005B74A5" w:rsidRPr="00DF63EB" w:rsidRDefault="005B74A5" w:rsidP="00792847">
            <w:pPr>
              <w:jc w:val="center"/>
              <w:rPr>
                <w:color w:val="000000" w:themeColor="text1"/>
              </w:rPr>
            </w:pPr>
            <w:r w:rsidRPr="00DF63EB">
              <w:rPr>
                <w:color w:val="000000" w:themeColor="text1"/>
              </w:rPr>
              <w:t>1.198</w:t>
            </w:r>
          </w:p>
        </w:tc>
        <w:tc>
          <w:tcPr>
            <w:tcW w:w="1296" w:type="dxa"/>
            <w:tcBorders>
              <w:left w:val="nil"/>
              <w:right w:val="nil"/>
            </w:tcBorders>
          </w:tcPr>
          <w:p w14:paraId="2086B770" w14:textId="77777777" w:rsidR="005B74A5" w:rsidRPr="00DF63EB" w:rsidRDefault="005B74A5" w:rsidP="00792847">
            <w:pPr>
              <w:jc w:val="center"/>
              <w:rPr>
                <w:color w:val="000000" w:themeColor="text1"/>
              </w:rPr>
            </w:pPr>
            <w:r w:rsidRPr="00DF63EB">
              <w:rPr>
                <w:color w:val="000000" w:themeColor="text1"/>
              </w:rPr>
              <w:t>0.232</w:t>
            </w:r>
          </w:p>
        </w:tc>
        <w:tc>
          <w:tcPr>
            <w:tcW w:w="1364" w:type="dxa"/>
            <w:tcBorders>
              <w:left w:val="nil"/>
            </w:tcBorders>
          </w:tcPr>
          <w:p w14:paraId="6148D63F" w14:textId="65B5B60F" w:rsidR="005B74A5" w:rsidRPr="00DF63EB" w:rsidRDefault="005B74A5" w:rsidP="00792847">
            <w:pPr>
              <w:jc w:val="center"/>
              <w:rPr>
                <w:color w:val="000000" w:themeColor="text1"/>
              </w:rPr>
            </w:pPr>
            <w:ins w:id="98" w:author="Jameson, Jacob" w:date="2024-09-12T20:21:00Z" w16du:dateUtc="2024-09-13T00:21:00Z">
              <w:r>
                <w:rPr>
                  <w:color w:val="000000" w:themeColor="text1"/>
                </w:rPr>
                <w:t>1.00</w:t>
              </w:r>
            </w:ins>
          </w:p>
        </w:tc>
      </w:tr>
      <w:tr w:rsidR="007163F4" w:rsidRPr="00DF63EB" w14:paraId="5BAA1272" w14:textId="42501FF4" w:rsidTr="00504C1B">
        <w:trPr>
          <w:trHeight w:val="65"/>
        </w:trPr>
        <w:tc>
          <w:tcPr>
            <w:tcW w:w="3722" w:type="dxa"/>
          </w:tcPr>
          <w:p w14:paraId="607BB09D" w14:textId="77777777" w:rsidR="005B74A5" w:rsidRPr="00DF63EB" w:rsidRDefault="005B74A5" w:rsidP="00792847">
            <w:pPr>
              <w:rPr>
                <w:color w:val="000000" w:themeColor="text1"/>
              </w:rPr>
            </w:pPr>
            <w:r w:rsidRPr="00DF63EB">
              <w:rPr>
                <w:color w:val="000000" w:themeColor="text1"/>
              </w:rPr>
              <w:t>Skin Complaints</w:t>
            </w:r>
          </w:p>
        </w:tc>
        <w:tc>
          <w:tcPr>
            <w:tcW w:w="1672" w:type="dxa"/>
            <w:tcBorders>
              <w:right w:val="nil"/>
            </w:tcBorders>
          </w:tcPr>
          <w:p w14:paraId="04335D9E" w14:textId="77777777" w:rsidR="005B74A5" w:rsidRPr="00DF63EB" w:rsidRDefault="005B74A5" w:rsidP="00792847">
            <w:pPr>
              <w:pStyle w:val="NormalWeb"/>
              <w:jc w:val="center"/>
            </w:pPr>
            <w:r w:rsidRPr="00DF63EB">
              <w:t>2,176 (5%)</w:t>
            </w:r>
          </w:p>
        </w:tc>
        <w:tc>
          <w:tcPr>
            <w:tcW w:w="1296" w:type="dxa"/>
            <w:tcBorders>
              <w:left w:val="nil"/>
              <w:right w:val="nil"/>
            </w:tcBorders>
          </w:tcPr>
          <w:p w14:paraId="419B1D10" w14:textId="77777777" w:rsidR="005B74A5" w:rsidRPr="00DF63EB" w:rsidRDefault="005B74A5" w:rsidP="00792847">
            <w:pPr>
              <w:jc w:val="center"/>
              <w:rPr>
                <w:color w:val="000000" w:themeColor="text1"/>
              </w:rPr>
            </w:pPr>
            <w:r w:rsidRPr="00DF63EB">
              <w:rPr>
                <w:color w:val="000000" w:themeColor="text1"/>
              </w:rPr>
              <w:t>1.021</w:t>
            </w:r>
          </w:p>
        </w:tc>
        <w:tc>
          <w:tcPr>
            <w:tcW w:w="1296" w:type="dxa"/>
            <w:tcBorders>
              <w:left w:val="nil"/>
              <w:right w:val="nil"/>
            </w:tcBorders>
          </w:tcPr>
          <w:p w14:paraId="76B6BE29" w14:textId="77777777" w:rsidR="005B74A5" w:rsidRPr="00DF63EB" w:rsidRDefault="005B74A5" w:rsidP="00792847">
            <w:pPr>
              <w:jc w:val="center"/>
              <w:rPr>
                <w:color w:val="000000" w:themeColor="text1"/>
              </w:rPr>
            </w:pPr>
            <w:r w:rsidRPr="00DF63EB">
              <w:rPr>
                <w:color w:val="000000" w:themeColor="text1"/>
              </w:rPr>
              <w:t>0.433</w:t>
            </w:r>
          </w:p>
        </w:tc>
        <w:tc>
          <w:tcPr>
            <w:tcW w:w="1364" w:type="dxa"/>
            <w:tcBorders>
              <w:left w:val="nil"/>
            </w:tcBorders>
          </w:tcPr>
          <w:p w14:paraId="16E6B127" w14:textId="40ADB1B5" w:rsidR="005B74A5" w:rsidRPr="00DF63EB" w:rsidRDefault="005B74A5" w:rsidP="00792847">
            <w:pPr>
              <w:jc w:val="center"/>
              <w:rPr>
                <w:color w:val="000000" w:themeColor="text1"/>
              </w:rPr>
            </w:pPr>
            <w:ins w:id="99" w:author="Jameson, Jacob" w:date="2024-09-12T20:21:00Z" w16du:dateUtc="2024-09-13T00:21:00Z">
              <w:r>
                <w:rPr>
                  <w:color w:val="000000" w:themeColor="text1"/>
                </w:rPr>
                <w:t>1.00</w:t>
              </w:r>
            </w:ins>
          </w:p>
        </w:tc>
      </w:tr>
      <w:tr w:rsidR="007163F4" w:rsidRPr="00DF63EB" w14:paraId="4A1E3AEE" w14:textId="2B26F305" w:rsidTr="00504C1B">
        <w:tc>
          <w:tcPr>
            <w:tcW w:w="3722" w:type="dxa"/>
          </w:tcPr>
          <w:p w14:paraId="26927A4E" w14:textId="77777777" w:rsidR="005B74A5" w:rsidRPr="00DF63EB" w:rsidRDefault="005B74A5" w:rsidP="00792847">
            <w:pPr>
              <w:rPr>
                <w:color w:val="000000" w:themeColor="text1"/>
              </w:rPr>
            </w:pPr>
            <w:r w:rsidRPr="00DF63EB">
              <w:rPr>
                <w:color w:val="000000" w:themeColor="text1"/>
              </w:rPr>
              <w:t>Upper Respiratory Symptoms</w:t>
            </w:r>
          </w:p>
        </w:tc>
        <w:tc>
          <w:tcPr>
            <w:tcW w:w="1672" w:type="dxa"/>
            <w:tcBorders>
              <w:right w:val="nil"/>
            </w:tcBorders>
          </w:tcPr>
          <w:p w14:paraId="5C6AC279" w14:textId="77777777" w:rsidR="005B74A5" w:rsidRPr="00DF63EB" w:rsidRDefault="005B74A5" w:rsidP="00792847">
            <w:pPr>
              <w:pStyle w:val="NormalWeb"/>
              <w:jc w:val="center"/>
            </w:pPr>
            <w:r w:rsidRPr="00DF63EB">
              <w:t>1,915 (4%)</w:t>
            </w:r>
          </w:p>
        </w:tc>
        <w:tc>
          <w:tcPr>
            <w:tcW w:w="1296" w:type="dxa"/>
            <w:tcBorders>
              <w:left w:val="nil"/>
              <w:bottom w:val="single" w:sz="4" w:space="0" w:color="auto"/>
              <w:right w:val="nil"/>
            </w:tcBorders>
          </w:tcPr>
          <w:p w14:paraId="06B38862" w14:textId="77777777" w:rsidR="005B74A5" w:rsidRPr="00DF63EB" w:rsidRDefault="005B74A5" w:rsidP="00792847">
            <w:pPr>
              <w:jc w:val="center"/>
              <w:rPr>
                <w:color w:val="000000" w:themeColor="text1"/>
              </w:rPr>
            </w:pPr>
            <w:r w:rsidRPr="00DF63EB">
              <w:rPr>
                <w:color w:val="000000" w:themeColor="text1"/>
              </w:rPr>
              <w:t>1.239</w:t>
            </w:r>
          </w:p>
        </w:tc>
        <w:tc>
          <w:tcPr>
            <w:tcW w:w="1296" w:type="dxa"/>
            <w:tcBorders>
              <w:left w:val="nil"/>
              <w:bottom w:val="single" w:sz="4" w:space="0" w:color="auto"/>
              <w:right w:val="nil"/>
            </w:tcBorders>
          </w:tcPr>
          <w:p w14:paraId="3083C4B6" w14:textId="77777777" w:rsidR="005B74A5" w:rsidRPr="00DF63EB" w:rsidRDefault="005B74A5" w:rsidP="00792847">
            <w:pPr>
              <w:jc w:val="center"/>
              <w:rPr>
                <w:color w:val="000000" w:themeColor="text1"/>
              </w:rPr>
            </w:pPr>
            <w:r w:rsidRPr="00DF63EB">
              <w:rPr>
                <w:color w:val="000000" w:themeColor="text1"/>
              </w:rPr>
              <w:t>0.197</w:t>
            </w:r>
          </w:p>
        </w:tc>
        <w:tc>
          <w:tcPr>
            <w:tcW w:w="1364" w:type="dxa"/>
            <w:tcBorders>
              <w:left w:val="nil"/>
              <w:bottom w:val="single" w:sz="4" w:space="0" w:color="auto"/>
            </w:tcBorders>
          </w:tcPr>
          <w:p w14:paraId="1045D618" w14:textId="6D71E8AB" w:rsidR="005B74A5" w:rsidRPr="00DF63EB" w:rsidRDefault="005B74A5" w:rsidP="00792847">
            <w:pPr>
              <w:jc w:val="center"/>
              <w:rPr>
                <w:color w:val="000000" w:themeColor="text1"/>
              </w:rPr>
            </w:pPr>
            <w:ins w:id="100" w:author="Jameson, Jacob" w:date="2024-09-12T20:21:00Z" w16du:dateUtc="2024-09-13T00:21:00Z">
              <w:r>
                <w:rPr>
                  <w:color w:val="000000" w:themeColor="text1"/>
                </w:rPr>
                <w:t>1.00</w:t>
              </w:r>
            </w:ins>
          </w:p>
        </w:tc>
      </w:tr>
      <w:tr w:rsidR="007163F4" w:rsidRPr="00DF63EB" w14:paraId="1FE616EB" w14:textId="623310F0" w:rsidTr="00504C1B">
        <w:trPr>
          <w:ins w:id="101" w:author="Jameson, Jacob" w:date="2024-09-12T20:18:00Z" w16du:dateUtc="2024-09-13T00:18:00Z"/>
        </w:trPr>
        <w:tc>
          <w:tcPr>
            <w:tcW w:w="3722" w:type="dxa"/>
          </w:tcPr>
          <w:p w14:paraId="4828B814" w14:textId="16A1AF0D" w:rsidR="005B74A5" w:rsidRPr="00DF63EB" w:rsidRDefault="005B74A5" w:rsidP="00792847">
            <w:pPr>
              <w:rPr>
                <w:ins w:id="102" w:author="Jameson, Jacob" w:date="2024-09-12T20:18:00Z" w16du:dateUtc="2024-09-13T00:18:00Z"/>
                <w:color w:val="000000" w:themeColor="text1"/>
              </w:rPr>
            </w:pPr>
            <w:ins w:id="103" w:author="Jameson, Jacob" w:date="2024-09-12T20:27:00Z" w16du:dateUtc="2024-09-13T00:27:00Z">
              <w:r w:rsidRPr="005B74A5">
                <w:rPr>
                  <w:color w:val="000000" w:themeColor="text1"/>
                </w:rPr>
                <w:t>Urinary</w:t>
              </w:r>
              <w:r>
                <w:rPr>
                  <w:color w:val="000000" w:themeColor="text1"/>
                </w:rPr>
                <w:t xml:space="preserve"> </w:t>
              </w:r>
              <w:r w:rsidRPr="005B74A5">
                <w:rPr>
                  <w:color w:val="000000" w:themeColor="text1"/>
                </w:rPr>
                <w:t>Complaints</w:t>
              </w:r>
            </w:ins>
          </w:p>
        </w:tc>
        <w:tc>
          <w:tcPr>
            <w:tcW w:w="1672" w:type="dxa"/>
            <w:tcBorders>
              <w:right w:val="nil"/>
            </w:tcBorders>
          </w:tcPr>
          <w:p w14:paraId="5D2AB633" w14:textId="6BB96DD2" w:rsidR="005B74A5" w:rsidRPr="00DF63EB" w:rsidRDefault="007163F4" w:rsidP="00792847">
            <w:pPr>
              <w:pStyle w:val="NormalWeb"/>
              <w:jc w:val="center"/>
              <w:rPr>
                <w:ins w:id="104" w:author="Jameson, Jacob" w:date="2024-09-12T20:18:00Z" w16du:dateUtc="2024-09-13T00:18:00Z"/>
              </w:rPr>
            </w:pPr>
            <w:ins w:id="105" w:author="Jameson, Jacob" w:date="2024-09-12T20:28:00Z" w16du:dateUtc="2024-09-13T00:28:00Z">
              <w:r w:rsidRPr="007163F4">
                <w:t>1</w:t>
              </w:r>
              <w:r>
                <w:t>,</w:t>
              </w:r>
              <w:r w:rsidRPr="007163F4">
                <w:t>399</w:t>
              </w:r>
              <w:r>
                <w:t xml:space="preserve"> (1%)</w:t>
              </w:r>
            </w:ins>
          </w:p>
        </w:tc>
        <w:tc>
          <w:tcPr>
            <w:tcW w:w="1296" w:type="dxa"/>
            <w:tcBorders>
              <w:left w:val="nil"/>
              <w:bottom w:val="single" w:sz="4" w:space="0" w:color="auto"/>
              <w:right w:val="nil"/>
            </w:tcBorders>
          </w:tcPr>
          <w:p w14:paraId="4A9CA1B0" w14:textId="35232BC0" w:rsidR="005B74A5" w:rsidRPr="00DF63EB" w:rsidRDefault="005B74A5" w:rsidP="00792847">
            <w:pPr>
              <w:jc w:val="center"/>
              <w:rPr>
                <w:ins w:id="106" w:author="Jameson, Jacob" w:date="2024-09-12T20:18:00Z" w16du:dateUtc="2024-09-13T00:18:00Z"/>
                <w:color w:val="000000" w:themeColor="text1"/>
              </w:rPr>
            </w:pPr>
            <w:ins w:id="107" w:author="Jameson, Jacob" w:date="2024-09-12T20:27:00Z" w16du:dateUtc="2024-09-13T00:27:00Z">
              <w:r w:rsidRPr="005B74A5">
                <w:rPr>
                  <w:color w:val="000000" w:themeColor="text1"/>
                </w:rPr>
                <w:t>1.83</w:t>
              </w:r>
              <w:r>
                <w:rPr>
                  <w:color w:val="000000" w:themeColor="text1"/>
                </w:rPr>
                <w:t>7</w:t>
              </w:r>
            </w:ins>
          </w:p>
        </w:tc>
        <w:tc>
          <w:tcPr>
            <w:tcW w:w="1296" w:type="dxa"/>
            <w:tcBorders>
              <w:left w:val="nil"/>
              <w:bottom w:val="single" w:sz="4" w:space="0" w:color="auto"/>
              <w:right w:val="nil"/>
            </w:tcBorders>
          </w:tcPr>
          <w:p w14:paraId="75F3AAA3" w14:textId="1FB3CB79" w:rsidR="005B74A5" w:rsidRPr="00DF63EB" w:rsidRDefault="005B74A5" w:rsidP="00792847">
            <w:pPr>
              <w:jc w:val="center"/>
              <w:rPr>
                <w:ins w:id="108" w:author="Jameson, Jacob" w:date="2024-09-12T20:18:00Z" w16du:dateUtc="2024-09-13T00:18:00Z"/>
                <w:color w:val="000000" w:themeColor="text1"/>
              </w:rPr>
            </w:pPr>
            <w:ins w:id="109" w:author="Jameson, Jacob" w:date="2024-09-12T20:27:00Z" w16du:dateUtc="2024-09-13T00:27:00Z">
              <w:r w:rsidRPr="005B74A5">
                <w:rPr>
                  <w:color w:val="000000" w:themeColor="text1"/>
                </w:rPr>
                <w:t>0.00</w:t>
              </w:r>
            </w:ins>
            <w:ins w:id="110" w:author="Jameson, Jacob" w:date="2024-09-12T20:28:00Z" w16du:dateUtc="2024-09-13T00:28:00Z">
              <w:r>
                <w:rPr>
                  <w:color w:val="000000" w:themeColor="text1"/>
                </w:rPr>
                <w:t>9</w:t>
              </w:r>
            </w:ins>
          </w:p>
        </w:tc>
        <w:tc>
          <w:tcPr>
            <w:tcW w:w="1364" w:type="dxa"/>
            <w:tcBorders>
              <w:left w:val="nil"/>
              <w:bottom w:val="single" w:sz="4" w:space="0" w:color="auto"/>
            </w:tcBorders>
          </w:tcPr>
          <w:p w14:paraId="5C1DA632" w14:textId="1CC5F47C" w:rsidR="005B74A5" w:rsidRPr="00DF63EB" w:rsidRDefault="005B74A5" w:rsidP="00792847">
            <w:pPr>
              <w:jc w:val="center"/>
              <w:rPr>
                <w:ins w:id="111" w:author="Jameson, Jacob" w:date="2024-09-12T20:20:00Z" w16du:dateUtc="2024-09-13T00:20:00Z"/>
                <w:color w:val="000000" w:themeColor="text1"/>
              </w:rPr>
            </w:pPr>
            <w:ins w:id="112" w:author="Jameson, Jacob" w:date="2024-09-12T20:28:00Z" w16du:dateUtc="2024-09-13T00:28:00Z">
              <w:r w:rsidRPr="005B74A5">
                <w:rPr>
                  <w:color w:val="000000" w:themeColor="text1"/>
                </w:rPr>
                <w:t>0.21</w:t>
              </w:r>
              <w:r>
                <w:rPr>
                  <w:color w:val="000000" w:themeColor="text1"/>
                </w:rPr>
                <w:t>3</w:t>
              </w:r>
            </w:ins>
          </w:p>
        </w:tc>
      </w:tr>
      <w:tr w:rsidR="007163F4" w:rsidRPr="00DF63EB" w14:paraId="11325013" w14:textId="7DC778EB" w:rsidTr="00504C1B">
        <w:tc>
          <w:tcPr>
            <w:tcW w:w="3722" w:type="dxa"/>
          </w:tcPr>
          <w:p w14:paraId="04C79AE0" w14:textId="77777777" w:rsidR="005B74A5" w:rsidRPr="00DF63EB" w:rsidRDefault="005B74A5" w:rsidP="00792847">
            <w:pPr>
              <w:rPr>
                <w:b/>
                <w:bCs/>
                <w:color w:val="000000" w:themeColor="text1"/>
              </w:rPr>
            </w:pPr>
            <w:r w:rsidRPr="00DF63EB">
              <w:rPr>
                <w:b/>
                <w:bCs/>
                <w:color w:val="000000" w:themeColor="text1"/>
              </w:rPr>
              <w:t>Emergency Severity Index (ESI)</w:t>
            </w:r>
          </w:p>
        </w:tc>
        <w:tc>
          <w:tcPr>
            <w:tcW w:w="1672" w:type="dxa"/>
            <w:tcBorders>
              <w:right w:val="nil"/>
            </w:tcBorders>
          </w:tcPr>
          <w:p w14:paraId="788D31C1" w14:textId="77777777" w:rsidR="005B74A5" w:rsidRPr="00DF63EB" w:rsidRDefault="005B74A5" w:rsidP="00792847">
            <w:pPr>
              <w:jc w:val="center"/>
              <w:rPr>
                <w:b/>
                <w:bCs/>
                <w:color w:val="000000" w:themeColor="text1"/>
              </w:rPr>
            </w:pPr>
            <w:r w:rsidRPr="00DF63EB">
              <w:rPr>
                <w:b/>
                <w:bCs/>
                <w:color w:val="000000" w:themeColor="text1"/>
              </w:rPr>
              <w:t>Frequency No. (%)</w:t>
            </w:r>
          </w:p>
        </w:tc>
        <w:tc>
          <w:tcPr>
            <w:tcW w:w="1296" w:type="dxa"/>
            <w:tcBorders>
              <w:left w:val="nil"/>
              <w:right w:val="nil"/>
            </w:tcBorders>
          </w:tcPr>
          <w:p w14:paraId="5BBAA3A9" w14:textId="77777777" w:rsidR="005B74A5" w:rsidRPr="00DF63EB" w:rsidRDefault="005B74A5" w:rsidP="00792847">
            <w:pPr>
              <w:jc w:val="center"/>
              <w:rPr>
                <w:color w:val="000000" w:themeColor="text1"/>
              </w:rPr>
            </w:pPr>
            <w:r w:rsidRPr="00DF63EB">
              <w:rPr>
                <w:b/>
                <w:bCs/>
                <w:color w:val="000000" w:themeColor="text1"/>
              </w:rPr>
              <w:t>F-Statistic</w:t>
            </w:r>
          </w:p>
        </w:tc>
        <w:tc>
          <w:tcPr>
            <w:tcW w:w="1296" w:type="dxa"/>
            <w:tcBorders>
              <w:left w:val="nil"/>
              <w:right w:val="nil"/>
            </w:tcBorders>
          </w:tcPr>
          <w:p w14:paraId="22256F7A" w14:textId="77777777" w:rsidR="005B74A5" w:rsidRPr="00DF63EB" w:rsidRDefault="005B74A5" w:rsidP="00792847">
            <w:pPr>
              <w:jc w:val="center"/>
              <w:rPr>
                <w:color w:val="000000" w:themeColor="text1"/>
              </w:rPr>
            </w:pPr>
            <w:r w:rsidRPr="00DF63EB">
              <w:rPr>
                <w:b/>
                <w:bCs/>
                <w:i/>
                <w:iCs/>
                <w:color w:val="000000" w:themeColor="text1"/>
              </w:rPr>
              <w:t>p-value</w:t>
            </w:r>
          </w:p>
        </w:tc>
        <w:tc>
          <w:tcPr>
            <w:tcW w:w="1364" w:type="dxa"/>
            <w:tcBorders>
              <w:left w:val="nil"/>
            </w:tcBorders>
          </w:tcPr>
          <w:p w14:paraId="6876D1F8" w14:textId="2D0CCE33" w:rsidR="005B74A5" w:rsidRPr="00DF63EB" w:rsidRDefault="001423EB" w:rsidP="00792847">
            <w:pPr>
              <w:jc w:val="center"/>
              <w:rPr>
                <w:b/>
                <w:bCs/>
                <w:i/>
                <w:iCs/>
                <w:color w:val="000000" w:themeColor="text1"/>
              </w:rPr>
            </w:pPr>
            <w:ins w:id="113" w:author="Jameson, Jacob" w:date="2024-09-12T22:28:00Z" w16du:dateUtc="2024-09-13T02:28:00Z">
              <w:r>
                <w:rPr>
                  <w:b/>
                  <w:bCs/>
                  <w:i/>
                  <w:iCs/>
                  <w:color w:val="000000" w:themeColor="text1"/>
                </w:rPr>
                <w:t>Bonferroni</w:t>
              </w:r>
            </w:ins>
            <w:ins w:id="114" w:author="Jameson, Jacob" w:date="2024-09-12T20:28:00Z" w16du:dateUtc="2024-09-13T00:28:00Z">
              <w:r w:rsidR="007163F4">
                <w:rPr>
                  <w:b/>
                  <w:bCs/>
                  <w:i/>
                  <w:iCs/>
                  <w:color w:val="000000" w:themeColor="text1"/>
                </w:rPr>
                <w:t xml:space="preserve"> Adjusted p-value</w:t>
              </w:r>
            </w:ins>
          </w:p>
        </w:tc>
      </w:tr>
      <w:tr w:rsidR="00504C1B" w:rsidRPr="00DF63EB" w14:paraId="643F2946" w14:textId="31620803" w:rsidTr="00504C1B">
        <w:tc>
          <w:tcPr>
            <w:tcW w:w="3722" w:type="dxa"/>
          </w:tcPr>
          <w:p w14:paraId="52369795" w14:textId="77777777" w:rsidR="00504C1B" w:rsidRPr="00DF63EB" w:rsidRDefault="00504C1B" w:rsidP="00504C1B">
            <w:pPr>
              <w:rPr>
                <w:color w:val="000000" w:themeColor="text1"/>
              </w:rPr>
            </w:pPr>
            <w:r w:rsidRPr="00DF63EB">
              <w:rPr>
                <w:color w:val="000000" w:themeColor="text1"/>
              </w:rPr>
              <w:t>ESI 1</w:t>
            </w:r>
            <w:del w:id="115" w:author="Jameson, Jacob" w:date="2024-09-12T20:30:00Z" w16du:dateUtc="2024-09-13T00:30:00Z">
              <w:r w:rsidRPr="00DF63EB" w:rsidDel="00D52051">
                <w:rPr>
                  <w:color w:val="000000" w:themeColor="text1"/>
                </w:rPr>
                <w:delText xml:space="preserve"> or 2</w:delText>
              </w:r>
            </w:del>
          </w:p>
        </w:tc>
        <w:tc>
          <w:tcPr>
            <w:tcW w:w="1672" w:type="dxa"/>
            <w:tcBorders>
              <w:right w:val="nil"/>
            </w:tcBorders>
          </w:tcPr>
          <w:p w14:paraId="13620F31" w14:textId="75F655CC" w:rsidR="00504C1B" w:rsidRPr="00DF63EB" w:rsidRDefault="00504C1B" w:rsidP="00504C1B">
            <w:pPr>
              <w:pStyle w:val="NormalWeb"/>
              <w:jc w:val="center"/>
            </w:pPr>
            <w:ins w:id="116" w:author="Jameson, Jacob" w:date="2024-09-12T20:31:00Z" w16du:dateUtc="2024-09-13T00:31:00Z">
              <w:r w:rsidRPr="00984311">
                <w:t>450</w:t>
              </w:r>
            </w:ins>
            <w:del w:id="117" w:author="Jameson, Jacob" w:date="2024-09-12T20:31:00Z" w16du:dateUtc="2024-09-13T00:31:00Z">
              <w:r w:rsidRPr="00DF63EB" w:rsidDel="00984311">
                <w:delText>13,913</w:delText>
              </w:r>
            </w:del>
            <w:r w:rsidRPr="00DF63EB">
              <w:t xml:space="preserve"> (</w:t>
            </w:r>
            <w:ins w:id="118" w:author="Jameson, Jacob" w:date="2024-09-12T20:31:00Z" w16du:dateUtc="2024-09-13T00:31:00Z">
              <w:r>
                <w:t>1</w:t>
              </w:r>
            </w:ins>
            <w:del w:id="119" w:author="Jameson, Jacob" w:date="2024-09-12T20:31:00Z" w16du:dateUtc="2024-09-13T00:31:00Z">
              <w:r w:rsidRPr="00DF63EB" w:rsidDel="00984311">
                <w:delText>32</w:delText>
              </w:r>
            </w:del>
            <w:r w:rsidRPr="00DF63EB">
              <w:t>%)</w:t>
            </w:r>
          </w:p>
        </w:tc>
        <w:tc>
          <w:tcPr>
            <w:tcW w:w="1296" w:type="dxa"/>
            <w:tcBorders>
              <w:left w:val="nil"/>
              <w:right w:val="nil"/>
            </w:tcBorders>
          </w:tcPr>
          <w:p w14:paraId="33ED7908" w14:textId="5F1FC296" w:rsidR="00504C1B" w:rsidRPr="00DF63EB" w:rsidRDefault="00504C1B" w:rsidP="00504C1B">
            <w:pPr>
              <w:jc w:val="center"/>
              <w:rPr>
                <w:color w:val="000000" w:themeColor="text1"/>
              </w:rPr>
            </w:pPr>
            <w:ins w:id="120" w:author="Jameson, Jacob" w:date="2024-09-12T20:34:00Z" w16du:dateUtc="2024-09-13T00:34:00Z">
              <w:r w:rsidRPr="00504C1B">
                <w:rPr>
                  <w:color w:val="000000" w:themeColor="text1"/>
                </w:rPr>
                <w:t>0.884</w:t>
              </w:r>
            </w:ins>
            <w:del w:id="121" w:author="Jameson, Jacob" w:date="2024-09-12T20:34:00Z" w16du:dateUtc="2024-09-13T00:34:00Z">
              <w:r w:rsidRPr="00DF63EB" w:rsidDel="00504C1B">
                <w:rPr>
                  <w:color w:val="000000" w:themeColor="text1"/>
                </w:rPr>
                <w:delText>1.277</w:delText>
              </w:r>
            </w:del>
          </w:p>
        </w:tc>
        <w:tc>
          <w:tcPr>
            <w:tcW w:w="1296" w:type="dxa"/>
            <w:tcBorders>
              <w:left w:val="nil"/>
              <w:right w:val="nil"/>
            </w:tcBorders>
          </w:tcPr>
          <w:p w14:paraId="38490485" w14:textId="2310A362" w:rsidR="00504C1B" w:rsidRPr="00DF63EB" w:rsidRDefault="00504C1B" w:rsidP="00504C1B">
            <w:pPr>
              <w:jc w:val="center"/>
              <w:rPr>
                <w:color w:val="000000" w:themeColor="text1"/>
              </w:rPr>
            </w:pPr>
            <w:ins w:id="122" w:author="Jameson, Jacob" w:date="2024-09-12T20:34:00Z" w16du:dateUtc="2024-09-13T00:34:00Z">
              <w:r w:rsidRPr="00504C1B">
                <w:rPr>
                  <w:color w:val="000000" w:themeColor="text1"/>
                </w:rPr>
                <w:t>0.621</w:t>
              </w:r>
            </w:ins>
            <w:del w:id="123" w:author="Jameson, Jacob" w:date="2024-09-12T20:34:00Z" w16du:dateUtc="2024-09-13T00:34:00Z">
              <w:r w:rsidRPr="00DF63EB" w:rsidDel="00504C1B">
                <w:rPr>
                  <w:color w:val="000000" w:themeColor="text1"/>
                </w:rPr>
                <w:delText>0.169</w:delText>
              </w:r>
            </w:del>
          </w:p>
        </w:tc>
        <w:tc>
          <w:tcPr>
            <w:tcW w:w="1364" w:type="dxa"/>
            <w:tcBorders>
              <w:left w:val="nil"/>
            </w:tcBorders>
          </w:tcPr>
          <w:p w14:paraId="18DA2AAB" w14:textId="43AD0236" w:rsidR="00504C1B" w:rsidRPr="00DF63EB" w:rsidRDefault="00504C1B" w:rsidP="00504C1B">
            <w:pPr>
              <w:jc w:val="center"/>
              <w:rPr>
                <w:color w:val="000000" w:themeColor="text1"/>
              </w:rPr>
            </w:pPr>
            <w:ins w:id="124" w:author="Jameson, Jacob" w:date="2024-09-12T20:35:00Z" w16du:dateUtc="2024-09-13T00:35:00Z">
              <w:r>
                <w:rPr>
                  <w:color w:val="000000" w:themeColor="text1"/>
                </w:rPr>
                <w:t>1.00</w:t>
              </w:r>
            </w:ins>
          </w:p>
        </w:tc>
      </w:tr>
      <w:tr w:rsidR="00504C1B" w:rsidRPr="00DF63EB" w14:paraId="629A299C" w14:textId="04A391DB" w:rsidTr="00504C1B">
        <w:tc>
          <w:tcPr>
            <w:tcW w:w="3722" w:type="dxa"/>
          </w:tcPr>
          <w:p w14:paraId="661F3CCB" w14:textId="4480E51D" w:rsidR="00504C1B" w:rsidRPr="00DF63EB" w:rsidRDefault="00504C1B" w:rsidP="00504C1B">
            <w:pPr>
              <w:rPr>
                <w:color w:val="000000" w:themeColor="text1"/>
              </w:rPr>
            </w:pPr>
            <w:r w:rsidRPr="00DF63EB">
              <w:rPr>
                <w:color w:val="000000" w:themeColor="text1"/>
              </w:rPr>
              <w:t xml:space="preserve">ESI </w:t>
            </w:r>
            <w:del w:id="125" w:author="Jameson, Jacob" w:date="2024-09-12T20:30:00Z" w16du:dateUtc="2024-09-13T00:30:00Z">
              <w:r w:rsidRPr="00DF63EB" w:rsidDel="00D52051">
                <w:rPr>
                  <w:color w:val="000000" w:themeColor="text1"/>
                </w:rPr>
                <w:delText>3, 4, or 5</w:delText>
              </w:r>
            </w:del>
            <w:ins w:id="126" w:author="Jameson, Jacob" w:date="2024-09-12T20:30:00Z" w16du:dateUtc="2024-09-13T00:30:00Z">
              <w:r>
                <w:rPr>
                  <w:color w:val="000000" w:themeColor="text1"/>
                </w:rPr>
                <w:t>2</w:t>
              </w:r>
            </w:ins>
          </w:p>
        </w:tc>
        <w:tc>
          <w:tcPr>
            <w:tcW w:w="1672" w:type="dxa"/>
            <w:tcBorders>
              <w:right w:val="nil"/>
            </w:tcBorders>
          </w:tcPr>
          <w:p w14:paraId="576C13D5" w14:textId="0D214EEF" w:rsidR="00504C1B" w:rsidRPr="00DF63EB" w:rsidRDefault="00504C1B" w:rsidP="00504C1B">
            <w:pPr>
              <w:pStyle w:val="NormalWeb"/>
              <w:jc w:val="center"/>
            </w:pPr>
            <w:ins w:id="127" w:author="Jameson, Jacob" w:date="2024-09-12T20:31:00Z" w16du:dateUtc="2024-09-13T00:31:00Z">
              <w:r w:rsidRPr="00984311">
                <w:t>13</w:t>
              </w:r>
              <w:r>
                <w:t>,</w:t>
              </w:r>
              <w:r w:rsidRPr="00984311">
                <w:t>463</w:t>
              </w:r>
            </w:ins>
            <w:del w:id="128" w:author="Jameson, Jacob" w:date="2024-09-12T20:31:00Z" w16du:dateUtc="2024-09-13T00:31:00Z">
              <w:r w:rsidRPr="00DF63EB" w:rsidDel="00984311">
                <w:delText>29,386</w:delText>
              </w:r>
            </w:del>
            <w:r w:rsidRPr="00DF63EB">
              <w:t xml:space="preserve"> (</w:t>
            </w:r>
            <w:del w:id="129" w:author="Jameson, Jacob" w:date="2024-09-12T20:32:00Z" w16du:dateUtc="2024-09-13T00:32:00Z">
              <w:r w:rsidRPr="00DF63EB" w:rsidDel="00984311">
                <w:delText>68</w:delText>
              </w:r>
            </w:del>
            <w:ins w:id="130" w:author="Jameson, Jacob" w:date="2024-09-12T20:33:00Z" w16du:dateUtc="2024-09-13T00:33:00Z">
              <w:r>
                <w:t>31</w:t>
              </w:r>
            </w:ins>
            <w:r w:rsidRPr="00DF63EB">
              <w:t>%)</w:t>
            </w:r>
          </w:p>
        </w:tc>
        <w:tc>
          <w:tcPr>
            <w:tcW w:w="1296" w:type="dxa"/>
            <w:tcBorders>
              <w:left w:val="nil"/>
              <w:right w:val="nil"/>
            </w:tcBorders>
          </w:tcPr>
          <w:p w14:paraId="6841B548" w14:textId="5D1118CB" w:rsidR="00504C1B" w:rsidRPr="00DF63EB" w:rsidRDefault="00504C1B" w:rsidP="00504C1B">
            <w:pPr>
              <w:jc w:val="center"/>
              <w:rPr>
                <w:color w:val="000000" w:themeColor="text1"/>
              </w:rPr>
            </w:pPr>
            <w:ins w:id="131" w:author="Jameson, Jacob" w:date="2024-09-12T20:34:00Z" w16du:dateUtc="2024-09-13T00:34:00Z">
              <w:r w:rsidRPr="00504C1B">
                <w:rPr>
                  <w:color w:val="000000" w:themeColor="text1"/>
                </w:rPr>
                <w:t>1.304</w:t>
              </w:r>
            </w:ins>
            <w:del w:id="132" w:author="Jameson, Jacob" w:date="2024-09-12T20:34:00Z" w16du:dateUtc="2024-09-13T00:34:00Z">
              <w:r w:rsidRPr="00DF63EB" w:rsidDel="00504C1B">
                <w:rPr>
                  <w:color w:val="000000" w:themeColor="text1"/>
                </w:rPr>
                <w:delText>1.277</w:delText>
              </w:r>
            </w:del>
          </w:p>
        </w:tc>
        <w:tc>
          <w:tcPr>
            <w:tcW w:w="1296" w:type="dxa"/>
            <w:tcBorders>
              <w:left w:val="nil"/>
              <w:right w:val="nil"/>
            </w:tcBorders>
          </w:tcPr>
          <w:p w14:paraId="3BD4825E" w14:textId="03BEF8BA" w:rsidR="00504C1B" w:rsidRPr="00DF63EB" w:rsidRDefault="00504C1B" w:rsidP="00504C1B">
            <w:pPr>
              <w:jc w:val="center"/>
              <w:rPr>
                <w:color w:val="000000" w:themeColor="text1"/>
              </w:rPr>
            </w:pPr>
            <w:ins w:id="133" w:author="Jameson, Jacob" w:date="2024-09-12T20:34:00Z" w16du:dateUtc="2024-09-13T00:34:00Z">
              <w:r w:rsidRPr="00504C1B">
                <w:rPr>
                  <w:color w:val="000000" w:themeColor="text1"/>
                </w:rPr>
                <w:t>0.149</w:t>
              </w:r>
            </w:ins>
            <w:del w:id="134" w:author="Jameson, Jacob" w:date="2024-09-12T20:34:00Z" w16du:dateUtc="2024-09-13T00:34:00Z">
              <w:r w:rsidRPr="00DF63EB" w:rsidDel="00504C1B">
                <w:rPr>
                  <w:color w:val="000000" w:themeColor="text1"/>
                </w:rPr>
                <w:delText>0.169</w:delText>
              </w:r>
            </w:del>
          </w:p>
        </w:tc>
        <w:tc>
          <w:tcPr>
            <w:tcW w:w="1364" w:type="dxa"/>
            <w:tcBorders>
              <w:left w:val="nil"/>
            </w:tcBorders>
          </w:tcPr>
          <w:p w14:paraId="121F26B9" w14:textId="209F7C3A" w:rsidR="00504C1B" w:rsidRPr="00DF63EB" w:rsidRDefault="00504C1B" w:rsidP="00504C1B">
            <w:pPr>
              <w:jc w:val="center"/>
              <w:rPr>
                <w:color w:val="000000" w:themeColor="text1"/>
              </w:rPr>
            </w:pPr>
            <w:ins w:id="135" w:author="Jameson, Jacob" w:date="2024-09-12T20:35:00Z" w16du:dateUtc="2024-09-13T00:35:00Z">
              <w:r>
                <w:rPr>
                  <w:color w:val="000000" w:themeColor="text1"/>
                </w:rPr>
                <w:t>1.00</w:t>
              </w:r>
            </w:ins>
          </w:p>
        </w:tc>
      </w:tr>
      <w:tr w:rsidR="00504C1B" w:rsidRPr="00DF63EB" w14:paraId="744AFE91" w14:textId="77777777" w:rsidTr="00504C1B">
        <w:trPr>
          <w:ins w:id="136" w:author="Jameson, Jacob" w:date="2024-09-12T20:29:00Z" w16du:dateUtc="2024-09-13T00:29:00Z"/>
        </w:trPr>
        <w:tc>
          <w:tcPr>
            <w:tcW w:w="3722" w:type="dxa"/>
          </w:tcPr>
          <w:p w14:paraId="5C5CD6E4" w14:textId="3325003F" w:rsidR="00504C1B" w:rsidRPr="00DF63EB" w:rsidRDefault="00504C1B" w:rsidP="00504C1B">
            <w:pPr>
              <w:rPr>
                <w:ins w:id="137" w:author="Jameson, Jacob" w:date="2024-09-12T20:29:00Z" w16du:dateUtc="2024-09-13T00:29:00Z"/>
                <w:color w:val="000000" w:themeColor="text1"/>
              </w:rPr>
            </w:pPr>
            <w:ins w:id="138" w:author="Jameson, Jacob" w:date="2024-09-12T20:30:00Z" w16du:dateUtc="2024-09-13T00:30:00Z">
              <w:r>
                <w:rPr>
                  <w:color w:val="000000" w:themeColor="text1"/>
                </w:rPr>
                <w:t>ESI 3</w:t>
              </w:r>
            </w:ins>
          </w:p>
        </w:tc>
        <w:tc>
          <w:tcPr>
            <w:tcW w:w="1672" w:type="dxa"/>
            <w:tcBorders>
              <w:right w:val="nil"/>
            </w:tcBorders>
          </w:tcPr>
          <w:p w14:paraId="70ACDE8A" w14:textId="03C98536" w:rsidR="00504C1B" w:rsidRPr="00DF63EB" w:rsidRDefault="00504C1B" w:rsidP="00504C1B">
            <w:pPr>
              <w:pStyle w:val="NormalWeb"/>
              <w:jc w:val="center"/>
              <w:rPr>
                <w:ins w:id="139" w:author="Jameson, Jacob" w:date="2024-09-12T20:29:00Z" w16du:dateUtc="2024-09-13T00:29:00Z"/>
              </w:rPr>
            </w:pPr>
            <w:ins w:id="140" w:author="Jameson, Jacob" w:date="2024-09-12T20:32:00Z" w16du:dateUtc="2024-09-13T00:32:00Z">
              <w:r w:rsidRPr="00984311">
                <w:t>24</w:t>
              </w:r>
            </w:ins>
            <w:ins w:id="141" w:author="Jameson, Jacob" w:date="2024-09-12T20:33:00Z" w16du:dateUtc="2024-09-13T00:33:00Z">
              <w:r>
                <w:t>,</w:t>
              </w:r>
            </w:ins>
            <w:ins w:id="142" w:author="Jameson, Jacob" w:date="2024-09-12T20:32:00Z" w16du:dateUtc="2024-09-13T00:32:00Z">
              <w:r w:rsidRPr="00984311">
                <w:t>679</w:t>
              </w:r>
            </w:ins>
            <w:ins w:id="143" w:author="Jameson, Jacob" w:date="2024-09-12T20:33:00Z" w16du:dateUtc="2024-09-13T00:33:00Z">
              <w:r>
                <w:t xml:space="preserve"> (57%)</w:t>
              </w:r>
            </w:ins>
          </w:p>
        </w:tc>
        <w:tc>
          <w:tcPr>
            <w:tcW w:w="1296" w:type="dxa"/>
            <w:tcBorders>
              <w:left w:val="nil"/>
              <w:right w:val="nil"/>
            </w:tcBorders>
          </w:tcPr>
          <w:p w14:paraId="32E23BAF" w14:textId="24226B07" w:rsidR="00504C1B" w:rsidRPr="00DF63EB" w:rsidRDefault="00504C1B" w:rsidP="00504C1B">
            <w:pPr>
              <w:jc w:val="center"/>
              <w:rPr>
                <w:ins w:id="144" w:author="Jameson, Jacob" w:date="2024-09-12T20:29:00Z" w16du:dateUtc="2024-09-13T00:29:00Z"/>
                <w:color w:val="000000" w:themeColor="text1"/>
              </w:rPr>
            </w:pPr>
            <w:ins w:id="145" w:author="Jameson, Jacob" w:date="2024-09-12T20:35:00Z" w16du:dateUtc="2024-09-13T00:35:00Z">
              <w:r w:rsidRPr="00504C1B">
                <w:rPr>
                  <w:color w:val="000000" w:themeColor="text1"/>
                </w:rPr>
                <w:t>0.867</w:t>
              </w:r>
            </w:ins>
          </w:p>
        </w:tc>
        <w:tc>
          <w:tcPr>
            <w:tcW w:w="1296" w:type="dxa"/>
            <w:tcBorders>
              <w:left w:val="nil"/>
              <w:right w:val="nil"/>
            </w:tcBorders>
          </w:tcPr>
          <w:p w14:paraId="2C188377" w14:textId="376132C8" w:rsidR="00504C1B" w:rsidRPr="00DF63EB" w:rsidRDefault="00504C1B" w:rsidP="00504C1B">
            <w:pPr>
              <w:jc w:val="center"/>
              <w:rPr>
                <w:ins w:id="146" w:author="Jameson, Jacob" w:date="2024-09-12T20:29:00Z" w16du:dateUtc="2024-09-13T00:29:00Z"/>
                <w:color w:val="000000" w:themeColor="text1"/>
              </w:rPr>
            </w:pPr>
            <w:ins w:id="147" w:author="Jameson, Jacob" w:date="2024-09-12T20:35:00Z" w16du:dateUtc="2024-09-13T00:35:00Z">
              <w:r w:rsidRPr="00504C1B">
                <w:rPr>
                  <w:color w:val="000000" w:themeColor="text1"/>
                </w:rPr>
                <w:t>0.645</w:t>
              </w:r>
            </w:ins>
          </w:p>
        </w:tc>
        <w:tc>
          <w:tcPr>
            <w:tcW w:w="1364" w:type="dxa"/>
            <w:tcBorders>
              <w:left w:val="nil"/>
            </w:tcBorders>
          </w:tcPr>
          <w:p w14:paraId="43782C5F" w14:textId="5A050B38" w:rsidR="00504C1B" w:rsidRPr="00DF63EB" w:rsidRDefault="00504C1B" w:rsidP="00504C1B">
            <w:pPr>
              <w:jc w:val="center"/>
              <w:rPr>
                <w:ins w:id="148" w:author="Jameson, Jacob" w:date="2024-09-12T20:29:00Z" w16du:dateUtc="2024-09-13T00:29:00Z"/>
                <w:color w:val="000000" w:themeColor="text1"/>
              </w:rPr>
            </w:pPr>
            <w:ins w:id="149" w:author="Jameson, Jacob" w:date="2024-09-12T20:35:00Z" w16du:dateUtc="2024-09-13T00:35:00Z">
              <w:r>
                <w:rPr>
                  <w:color w:val="000000" w:themeColor="text1"/>
                </w:rPr>
                <w:t>1.00</w:t>
              </w:r>
            </w:ins>
          </w:p>
        </w:tc>
      </w:tr>
      <w:tr w:rsidR="00504C1B" w:rsidRPr="00DF63EB" w14:paraId="5CB91A76" w14:textId="77777777" w:rsidTr="00504C1B">
        <w:trPr>
          <w:ins w:id="150" w:author="Jameson, Jacob" w:date="2024-09-12T20:29:00Z" w16du:dateUtc="2024-09-13T00:29:00Z"/>
        </w:trPr>
        <w:tc>
          <w:tcPr>
            <w:tcW w:w="3722" w:type="dxa"/>
          </w:tcPr>
          <w:p w14:paraId="7C14FA81" w14:textId="79B54BD1" w:rsidR="00504C1B" w:rsidRPr="00DF63EB" w:rsidRDefault="00504C1B" w:rsidP="00504C1B">
            <w:pPr>
              <w:rPr>
                <w:ins w:id="151" w:author="Jameson, Jacob" w:date="2024-09-12T20:29:00Z" w16du:dateUtc="2024-09-13T00:29:00Z"/>
                <w:color w:val="000000" w:themeColor="text1"/>
              </w:rPr>
            </w:pPr>
            <w:ins w:id="152" w:author="Jameson, Jacob" w:date="2024-09-12T20:30:00Z" w16du:dateUtc="2024-09-13T00:30:00Z">
              <w:r>
                <w:rPr>
                  <w:color w:val="000000" w:themeColor="text1"/>
                </w:rPr>
                <w:t>ESI 4</w:t>
              </w:r>
            </w:ins>
          </w:p>
        </w:tc>
        <w:tc>
          <w:tcPr>
            <w:tcW w:w="1672" w:type="dxa"/>
            <w:tcBorders>
              <w:right w:val="nil"/>
            </w:tcBorders>
          </w:tcPr>
          <w:p w14:paraId="4BDB3467" w14:textId="275367E3" w:rsidR="00504C1B" w:rsidRPr="00DF63EB" w:rsidRDefault="00504C1B" w:rsidP="00504C1B">
            <w:pPr>
              <w:pStyle w:val="NormalWeb"/>
              <w:jc w:val="center"/>
              <w:rPr>
                <w:ins w:id="153" w:author="Jameson, Jacob" w:date="2024-09-12T20:29:00Z" w16du:dateUtc="2024-09-13T00:29:00Z"/>
              </w:rPr>
            </w:pPr>
            <w:ins w:id="154" w:author="Jameson, Jacob" w:date="2024-09-12T20:33:00Z" w16du:dateUtc="2024-09-13T00:33:00Z">
              <w:r w:rsidRPr="00984311">
                <w:t>4</w:t>
              </w:r>
            </w:ins>
            <w:ins w:id="155" w:author="Jameson, Jacob" w:date="2024-09-12T20:34:00Z" w16du:dateUtc="2024-09-13T00:34:00Z">
              <w:r>
                <w:t>,</w:t>
              </w:r>
            </w:ins>
            <w:ins w:id="156" w:author="Jameson, Jacob" w:date="2024-09-12T20:33:00Z" w16du:dateUtc="2024-09-13T00:33:00Z">
              <w:r w:rsidRPr="00984311">
                <w:t>572</w:t>
              </w:r>
            </w:ins>
            <w:ins w:id="157" w:author="Jameson, Jacob" w:date="2024-09-12T20:34:00Z" w16du:dateUtc="2024-09-13T00:34:00Z">
              <w:r>
                <w:t xml:space="preserve"> (11%)</w:t>
              </w:r>
            </w:ins>
          </w:p>
        </w:tc>
        <w:tc>
          <w:tcPr>
            <w:tcW w:w="1296" w:type="dxa"/>
            <w:tcBorders>
              <w:left w:val="nil"/>
              <w:right w:val="nil"/>
            </w:tcBorders>
          </w:tcPr>
          <w:p w14:paraId="337631E7" w14:textId="440EA973" w:rsidR="00504C1B" w:rsidRPr="00DF63EB" w:rsidRDefault="00504C1B" w:rsidP="00504C1B">
            <w:pPr>
              <w:jc w:val="center"/>
              <w:rPr>
                <w:ins w:id="158" w:author="Jameson, Jacob" w:date="2024-09-12T20:29:00Z" w16du:dateUtc="2024-09-13T00:29:00Z"/>
                <w:color w:val="000000" w:themeColor="text1"/>
              </w:rPr>
            </w:pPr>
            <w:ins w:id="159" w:author="Jameson, Jacob" w:date="2024-09-12T20:35:00Z" w16du:dateUtc="2024-09-13T00:35:00Z">
              <w:r w:rsidRPr="00504C1B">
                <w:rPr>
                  <w:color w:val="000000" w:themeColor="text1"/>
                </w:rPr>
                <w:t>1.414</w:t>
              </w:r>
            </w:ins>
          </w:p>
        </w:tc>
        <w:tc>
          <w:tcPr>
            <w:tcW w:w="1296" w:type="dxa"/>
            <w:tcBorders>
              <w:left w:val="nil"/>
              <w:right w:val="nil"/>
            </w:tcBorders>
          </w:tcPr>
          <w:p w14:paraId="586546A1" w14:textId="6F1717A7" w:rsidR="00504C1B" w:rsidRPr="00DF63EB" w:rsidRDefault="00504C1B" w:rsidP="00504C1B">
            <w:pPr>
              <w:jc w:val="center"/>
              <w:rPr>
                <w:ins w:id="160" w:author="Jameson, Jacob" w:date="2024-09-12T20:29:00Z" w16du:dateUtc="2024-09-13T00:29:00Z"/>
                <w:color w:val="000000" w:themeColor="text1"/>
              </w:rPr>
            </w:pPr>
            <w:ins w:id="161" w:author="Jameson, Jacob" w:date="2024-09-12T20:35:00Z" w16du:dateUtc="2024-09-13T00:35:00Z">
              <w:r w:rsidRPr="00504C1B">
                <w:rPr>
                  <w:color w:val="000000" w:themeColor="text1"/>
                </w:rPr>
                <w:t>0.0</w:t>
              </w:r>
              <w:r>
                <w:rPr>
                  <w:color w:val="000000" w:themeColor="text1"/>
                </w:rPr>
                <w:t>90</w:t>
              </w:r>
            </w:ins>
          </w:p>
        </w:tc>
        <w:tc>
          <w:tcPr>
            <w:tcW w:w="1364" w:type="dxa"/>
            <w:tcBorders>
              <w:left w:val="nil"/>
            </w:tcBorders>
          </w:tcPr>
          <w:p w14:paraId="405374EA" w14:textId="3959398E" w:rsidR="00504C1B" w:rsidRPr="00DF63EB" w:rsidRDefault="00504C1B" w:rsidP="00504C1B">
            <w:pPr>
              <w:jc w:val="center"/>
              <w:rPr>
                <w:ins w:id="162" w:author="Jameson, Jacob" w:date="2024-09-12T20:29:00Z" w16du:dateUtc="2024-09-13T00:29:00Z"/>
                <w:color w:val="000000" w:themeColor="text1"/>
              </w:rPr>
            </w:pPr>
            <w:ins w:id="163" w:author="Jameson, Jacob" w:date="2024-09-12T20:35:00Z" w16du:dateUtc="2024-09-13T00:35:00Z">
              <w:r>
                <w:rPr>
                  <w:color w:val="000000" w:themeColor="text1"/>
                </w:rPr>
                <w:t>1.00</w:t>
              </w:r>
            </w:ins>
          </w:p>
        </w:tc>
      </w:tr>
      <w:tr w:rsidR="00504C1B" w:rsidRPr="00DF63EB" w14:paraId="7C5EA6B1" w14:textId="77777777" w:rsidTr="00504C1B">
        <w:trPr>
          <w:ins w:id="164" w:author="Jameson, Jacob" w:date="2024-09-12T20:30:00Z" w16du:dateUtc="2024-09-13T00:30:00Z"/>
        </w:trPr>
        <w:tc>
          <w:tcPr>
            <w:tcW w:w="3722" w:type="dxa"/>
          </w:tcPr>
          <w:p w14:paraId="62AB2EA7" w14:textId="39B219D2" w:rsidR="00504C1B" w:rsidRPr="00DF63EB" w:rsidRDefault="00504C1B" w:rsidP="00504C1B">
            <w:pPr>
              <w:rPr>
                <w:ins w:id="165" w:author="Jameson, Jacob" w:date="2024-09-12T20:30:00Z" w16du:dateUtc="2024-09-13T00:30:00Z"/>
                <w:color w:val="000000" w:themeColor="text1"/>
              </w:rPr>
            </w:pPr>
            <w:ins w:id="166" w:author="Jameson, Jacob" w:date="2024-09-12T20:30:00Z" w16du:dateUtc="2024-09-13T00:30:00Z">
              <w:r>
                <w:rPr>
                  <w:color w:val="000000" w:themeColor="text1"/>
                </w:rPr>
                <w:t>ESI 5</w:t>
              </w:r>
            </w:ins>
          </w:p>
        </w:tc>
        <w:tc>
          <w:tcPr>
            <w:tcW w:w="1672" w:type="dxa"/>
            <w:tcBorders>
              <w:right w:val="nil"/>
            </w:tcBorders>
          </w:tcPr>
          <w:p w14:paraId="5C29AE08" w14:textId="2469D427" w:rsidR="00504C1B" w:rsidRPr="00DF63EB" w:rsidRDefault="00504C1B" w:rsidP="00504C1B">
            <w:pPr>
              <w:pStyle w:val="NormalWeb"/>
              <w:jc w:val="center"/>
              <w:rPr>
                <w:ins w:id="167" w:author="Jameson, Jacob" w:date="2024-09-12T20:30:00Z" w16du:dateUtc="2024-09-13T00:30:00Z"/>
              </w:rPr>
            </w:pPr>
            <w:ins w:id="168" w:author="Jameson, Jacob" w:date="2024-09-12T20:34:00Z" w16du:dateUtc="2024-09-13T00:34:00Z">
              <w:r w:rsidRPr="00504C1B">
                <w:t>135</w:t>
              </w:r>
              <w:r>
                <w:t xml:space="preserve"> (0%)</w:t>
              </w:r>
            </w:ins>
          </w:p>
        </w:tc>
        <w:tc>
          <w:tcPr>
            <w:tcW w:w="1296" w:type="dxa"/>
            <w:tcBorders>
              <w:left w:val="nil"/>
              <w:right w:val="nil"/>
            </w:tcBorders>
          </w:tcPr>
          <w:p w14:paraId="4606624A" w14:textId="5BFC8210" w:rsidR="00504C1B" w:rsidRPr="00DF63EB" w:rsidRDefault="00504C1B" w:rsidP="00504C1B">
            <w:pPr>
              <w:jc w:val="center"/>
              <w:rPr>
                <w:ins w:id="169" w:author="Jameson, Jacob" w:date="2024-09-12T20:30:00Z" w16du:dateUtc="2024-09-13T00:30:00Z"/>
                <w:color w:val="000000" w:themeColor="text1"/>
              </w:rPr>
            </w:pPr>
            <w:ins w:id="170" w:author="Jameson, Jacob" w:date="2024-09-12T20:35:00Z" w16du:dateUtc="2024-09-13T00:35:00Z">
              <w:r w:rsidRPr="00504C1B">
                <w:rPr>
                  <w:color w:val="000000" w:themeColor="text1"/>
                </w:rPr>
                <w:t>1.302</w:t>
              </w:r>
            </w:ins>
          </w:p>
        </w:tc>
        <w:tc>
          <w:tcPr>
            <w:tcW w:w="1296" w:type="dxa"/>
            <w:tcBorders>
              <w:left w:val="nil"/>
              <w:right w:val="nil"/>
            </w:tcBorders>
          </w:tcPr>
          <w:p w14:paraId="7DF5949C" w14:textId="784233D9" w:rsidR="00504C1B" w:rsidRPr="00DF63EB" w:rsidRDefault="00504C1B" w:rsidP="00504C1B">
            <w:pPr>
              <w:jc w:val="center"/>
              <w:rPr>
                <w:ins w:id="171" w:author="Jameson, Jacob" w:date="2024-09-12T20:30:00Z" w16du:dateUtc="2024-09-13T00:30:00Z"/>
                <w:color w:val="000000" w:themeColor="text1"/>
              </w:rPr>
            </w:pPr>
            <w:ins w:id="172" w:author="Jameson, Jacob" w:date="2024-09-12T20:35:00Z" w16du:dateUtc="2024-09-13T00:35:00Z">
              <w:r w:rsidRPr="00504C1B">
                <w:rPr>
                  <w:color w:val="000000" w:themeColor="text1"/>
                </w:rPr>
                <w:t>0.15</w:t>
              </w:r>
              <w:r>
                <w:rPr>
                  <w:color w:val="000000" w:themeColor="text1"/>
                </w:rPr>
                <w:t>1</w:t>
              </w:r>
            </w:ins>
          </w:p>
        </w:tc>
        <w:tc>
          <w:tcPr>
            <w:tcW w:w="1364" w:type="dxa"/>
            <w:tcBorders>
              <w:left w:val="nil"/>
            </w:tcBorders>
          </w:tcPr>
          <w:p w14:paraId="51531BCF" w14:textId="043CD9DF" w:rsidR="00504C1B" w:rsidRPr="00DF63EB" w:rsidRDefault="00504C1B" w:rsidP="00504C1B">
            <w:pPr>
              <w:jc w:val="center"/>
              <w:rPr>
                <w:ins w:id="173" w:author="Jameson, Jacob" w:date="2024-09-12T20:30:00Z" w16du:dateUtc="2024-09-13T00:30:00Z"/>
                <w:color w:val="000000" w:themeColor="text1"/>
              </w:rPr>
            </w:pPr>
            <w:ins w:id="174" w:author="Jameson, Jacob" w:date="2024-09-12T20:35:00Z" w16du:dateUtc="2024-09-13T00:35:00Z">
              <w:r>
                <w:rPr>
                  <w:color w:val="000000" w:themeColor="text1"/>
                </w:rPr>
                <w:t>1.00</w:t>
              </w:r>
            </w:ins>
          </w:p>
        </w:tc>
      </w:tr>
      <w:tr w:rsidR="00504C1B" w:rsidRPr="00DF63EB" w14:paraId="759376D9" w14:textId="77777777" w:rsidTr="00504C1B">
        <w:trPr>
          <w:ins w:id="175" w:author="Jameson, Jacob" w:date="2024-09-12T20:30:00Z" w16du:dateUtc="2024-09-13T00:30:00Z"/>
        </w:trPr>
        <w:tc>
          <w:tcPr>
            <w:tcW w:w="3722" w:type="dxa"/>
          </w:tcPr>
          <w:p w14:paraId="2229FC9D" w14:textId="6FF9653C" w:rsidR="00504C1B" w:rsidRDefault="002379C1" w:rsidP="00504C1B">
            <w:pPr>
              <w:rPr>
                <w:ins w:id="176" w:author="Jameson, Jacob" w:date="2024-09-12T20:30:00Z" w16du:dateUtc="2024-09-13T00:30:00Z"/>
                <w:color w:val="000000" w:themeColor="text1"/>
              </w:rPr>
            </w:pPr>
            <w:ins w:id="177" w:author="Jameson, Jacob" w:date="2024-09-12T20:37:00Z" w16du:dateUtc="2024-09-13T00:37:00Z">
              <w:r>
                <w:rPr>
                  <w:b/>
                  <w:bCs/>
                  <w:color w:val="000000" w:themeColor="text1"/>
                </w:rPr>
                <w:t>Vital Signs</w:t>
              </w:r>
            </w:ins>
          </w:p>
        </w:tc>
        <w:tc>
          <w:tcPr>
            <w:tcW w:w="1672" w:type="dxa"/>
            <w:tcBorders>
              <w:right w:val="nil"/>
            </w:tcBorders>
          </w:tcPr>
          <w:p w14:paraId="3FCCD38C" w14:textId="578D1267" w:rsidR="00504C1B" w:rsidRPr="00DF63EB" w:rsidRDefault="00504C1B" w:rsidP="00504C1B">
            <w:pPr>
              <w:pStyle w:val="NormalWeb"/>
              <w:jc w:val="center"/>
              <w:rPr>
                <w:ins w:id="178" w:author="Jameson, Jacob" w:date="2024-09-12T20:30:00Z" w16du:dateUtc="2024-09-13T00:30:00Z"/>
              </w:rPr>
            </w:pPr>
            <w:ins w:id="179" w:author="Jameson, Jacob" w:date="2024-09-12T20:30:00Z" w16du:dateUtc="2024-09-13T00:30:00Z">
              <w:r w:rsidRPr="00DF63EB">
                <w:rPr>
                  <w:b/>
                  <w:bCs/>
                  <w:color w:val="000000" w:themeColor="text1"/>
                </w:rPr>
                <w:t>Frequency No. (%)</w:t>
              </w:r>
            </w:ins>
          </w:p>
        </w:tc>
        <w:tc>
          <w:tcPr>
            <w:tcW w:w="1296" w:type="dxa"/>
            <w:tcBorders>
              <w:left w:val="nil"/>
              <w:right w:val="nil"/>
            </w:tcBorders>
          </w:tcPr>
          <w:p w14:paraId="2FDC8AC3" w14:textId="5A07DFEB" w:rsidR="00504C1B" w:rsidRPr="00DF63EB" w:rsidRDefault="00504C1B" w:rsidP="00504C1B">
            <w:pPr>
              <w:jc w:val="center"/>
              <w:rPr>
                <w:ins w:id="180" w:author="Jameson, Jacob" w:date="2024-09-12T20:30:00Z" w16du:dateUtc="2024-09-13T00:30:00Z"/>
                <w:color w:val="000000" w:themeColor="text1"/>
              </w:rPr>
            </w:pPr>
            <w:ins w:id="181" w:author="Jameson, Jacob" w:date="2024-09-12T20:30:00Z" w16du:dateUtc="2024-09-13T00:30:00Z">
              <w:r w:rsidRPr="00DF63EB">
                <w:rPr>
                  <w:b/>
                  <w:bCs/>
                  <w:color w:val="000000" w:themeColor="text1"/>
                </w:rPr>
                <w:t>F-Statistic</w:t>
              </w:r>
            </w:ins>
          </w:p>
        </w:tc>
        <w:tc>
          <w:tcPr>
            <w:tcW w:w="1296" w:type="dxa"/>
            <w:tcBorders>
              <w:left w:val="nil"/>
              <w:right w:val="nil"/>
            </w:tcBorders>
          </w:tcPr>
          <w:p w14:paraId="3AC419B5" w14:textId="7B2626CA" w:rsidR="00504C1B" w:rsidRPr="00DF63EB" w:rsidRDefault="00504C1B" w:rsidP="00504C1B">
            <w:pPr>
              <w:jc w:val="center"/>
              <w:rPr>
                <w:ins w:id="182" w:author="Jameson, Jacob" w:date="2024-09-12T20:30:00Z" w16du:dateUtc="2024-09-13T00:30:00Z"/>
                <w:color w:val="000000" w:themeColor="text1"/>
              </w:rPr>
            </w:pPr>
            <w:ins w:id="183" w:author="Jameson, Jacob" w:date="2024-09-12T20:30:00Z" w16du:dateUtc="2024-09-13T00:30:00Z">
              <w:r w:rsidRPr="00DF63EB">
                <w:rPr>
                  <w:b/>
                  <w:bCs/>
                  <w:i/>
                  <w:iCs/>
                  <w:color w:val="000000" w:themeColor="text1"/>
                </w:rPr>
                <w:t>p-value</w:t>
              </w:r>
            </w:ins>
          </w:p>
        </w:tc>
        <w:tc>
          <w:tcPr>
            <w:tcW w:w="1364" w:type="dxa"/>
            <w:tcBorders>
              <w:left w:val="nil"/>
            </w:tcBorders>
          </w:tcPr>
          <w:p w14:paraId="101AF771" w14:textId="1C4AC645" w:rsidR="00504C1B" w:rsidRPr="00DF63EB" w:rsidRDefault="001423EB" w:rsidP="00504C1B">
            <w:pPr>
              <w:jc w:val="center"/>
              <w:rPr>
                <w:ins w:id="184" w:author="Jameson, Jacob" w:date="2024-09-12T20:30:00Z" w16du:dateUtc="2024-09-13T00:30:00Z"/>
                <w:color w:val="000000" w:themeColor="text1"/>
              </w:rPr>
            </w:pPr>
            <w:ins w:id="185" w:author="Jameson, Jacob" w:date="2024-09-12T22:28:00Z" w16du:dateUtc="2024-09-13T02:28:00Z">
              <w:r>
                <w:rPr>
                  <w:b/>
                  <w:bCs/>
                  <w:i/>
                  <w:iCs/>
                  <w:color w:val="000000" w:themeColor="text1"/>
                </w:rPr>
                <w:t>Bonferroni</w:t>
              </w:r>
            </w:ins>
            <w:ins w:id="186" w:author="Jameson, Jacob" w:date="2024-09-12T20:30:00Z" w16du:dateUtc="2024-09-13T00:30:00Z">
              <w:r w:rsidR="00504C1B">
                <w:rPr>
                  <w:b/>
                  <w:bCs/>
                  <w:i/>
                  <w:iCs/>
                  <w:color w:val="000000" w:themeColor="text1"/>
                </w:rPr>
                <w:t xml:space="preserve"> Adjusted p-value</w:t>
              </w:r>
            </w:ins>
          </w:p>
        </w:tc>
      </w:tr>
      <w:tr w:rsidR="00E70EA5" w:rsidRPr="00DF63EB" w14:paraId="0FBD8EA4" w14:textId="77777777" w:rsidTr="00504C1B">
        <w:trPr>
          <w:ins w:id="187" w:author="Jameson, Jacob" w:date="2024-09-12T20:30:00Z" w16du:dateUtc="2024-09-13T00:30:00Z"/>
        </w:trPr>
        <w:tc>
          <w:tcPr>
            <w:tcW w:w="3722" w:type="dxa"/>
          </w:tcPr>
          <w:p w14:paraId="35436A01" w14:textId="00550CE9" w:rsidR="00E70EA5" w:rsidRDefault="00E70EA5" w:rsidP="00E70EA5">
            <w:pPr>
              <w:rPr>
                <w:ins w:id="188" w:author="Jameson, Jacob" w:date="2024-09-12T20:30:00Z" w16du:dateUtc="2024-09-13T00:30:00Z"/>
                <w:color w:val="000000" w:themeColor="text1"/>
              </w:rPr>
            </w:pPr>
            <w:ins w:id="189" w:author="Jameson, Jacob" w:date="2024-09-12T20:37:00Z" w16du:dateUtc="2024-09-13T00:37:00Z">
              <w:r>
                <w:rPr>
                  <w:color w:val="000000" w:themeColor="text1"/>
                </w:rPr>
                <w:t>T</w:t>
              </w:r>
            </w:ins>
            <w:ins w:id="190" w:author="Jameson, Jacob" w:date="2024-09-12T20:36:00Z" w16du:dateUtc="2024-09-13T00:36:00Z">
              <w:r w:rsidRPr="002379C1">
                <w:rPr>
                  <w:color w:val="000000" w:themeColor="text1"/>
                </w:rPr>
                <w:t>achycardic</w:t>
              </w:r>
            </w:ins>
          </w:p>
        </w:tc>
        <w:tc>
          <w:tcPr>
            <w:tcW w:w="1672" w:type="dxa"/>
            <w:tcBorders>
              <w:right w:val="nil"/>
            </w:tcBorders>
          </w:tcPr>
          <w:p w14:paraId="764675E9" w14:textId="77777777" w:rsidR="00E70EA5" w:rsidRPr="00DF63EB" w:rsidRDefault="00E70EA5" w:rsidP="00E70EA5">
            <w:pPr>
              <w:pStyle w:val="NormalWeb"/>
              <w:jc w:val="center"/>
              <w:rPr>
                <w:ins w:id="191" w:author="Jameson, Jacob" w:date="2024-09-12T20:30:00Z" w16du:dateUtc="2024-09-13T00:30:00Z"/>
              </w:rPr>
            </w:pPr>
          </w:p>
        </w:tc>
        <w:tc>
          <w:tcPr>
            <w:tcW w:w="1296" w:type="dxa"/>
            <w:tcBorders>
              <w:left w:val="nil"/>
              <w:right w:val="nil"/>
            </w:tcBorders>
          </w:tcPr>
          <w:p w14:paraId="08266BC7" w14:textId="3DF6CFAD" w:rsidR="00E70EA5" w:rsidRPr="00DF63EB" w:rsidRDefault="00E70EA5" w:rsidP="00E70EA5">
            <w:pPr>
              <w:jc w:val="center"/>
              <w:rPr>
                <w:ins w:id="192" w:author="Jameson, Jacob" w:date="2024-09-12T20:30:00Z" w16du:dateUtc="2024-09-13T00:30:00Z"/>
                <w:color w:val="000000" w:themeColor="text1"/>
              </w:rPr>
            </w:pPr>
            <w:ins w:id="193" w:author="Jameson, Jacob" w:date="2024-09-12T20:37:00Z" w16du:dateUtc="2024-09-13T00:37:00Z">
              <w:r w:rsidRPr="00E70EA5">
                <w:rPr>
                  <w:color w:val="000000" w:themeColor="text1"/>
                </w:rPr>
                <w:t>1.390</w:t>
              </w:r>
            </w:ins>
          </w:p>
        </w:tc>
        <w:tc>
          <w:tcPr>
            <w:tcW w:w="1296" w:type="dxa"/>
            <w:tcBorders>
              <w:left w:val="nil"/>
              <w:right w:val="nil"/>
            </w:tcBorders>
          </w:tcPr>
          <w:p w14:paraId="450155A2" w14:textId="1C513080" w:rsidR="00E70EA5" w:rsidRPr="00DF63EB" w:rsidRDefault="00E70EA5" w:rsidP="00E70EA5">
            <w:pPr>
              <w:jc w:val="center"/>
              <w:rPr>
                <w:ins w:id="194" w:author="Jameson, Jacob" w:date="2024-09-12T20:30:00Z" w16du:dateUtc="2024-09-13T00:30:00Z"/>
                <w:color w:val="000000" w:themeColor="text1"/>
              </w:rPr>
            </w:pPr>
            <w:ins w:id="195" w:author="Jameson, Jacob" w:date="2024-09-12T20:37:00Z" w16du:dateUtc="2024-09-13T00:37:00Z">
              <w:r w:rsidRPr="00E70EA5">
                <w:rPr>
                  <w:color w:val="000000" w:themeColor="text1"/>
                </w:rPr>
                <w:t>0.100</w:t>
              </w:r>
            </w:ins>
          </w:p>
        </w:tc>
        <w:tc>
          <w:tcPr>
            <w:tcW w:w="1364" w:type="dxa"/>
            <w:tcBorders>
              <w:left w:val="nil"/>
            </w:tcBorders>
          </w:tcPr>
          <w:p w14:paraId="5F3F055C" w14:textId="5493DFDE" w:rsidR="00E70EA5" w:rsidRPr="00DF63EB" w:rsidRDefault="00E70EA5" w:rsidP="00E70EA5">
            <w:pPr>
              <w:jc w:val="center"/>
              <w:rPr>
                <w:ins w:id="196" w:author="Jameson, Jacob" w:date="2024-09-12T20:30:00Z" w16du:dateUtc="2024-09-13T00:30:00Z"/>
                <w:color w:val="000000" w:themeColor="text1"/>
              </w:rPr>
            </w:pPr>
            <w:ins w:id="197" w:author="Jameson, Jacob" w:date="2024-09-12T20:38:00Z" w16du:dateUtc="2024-09-13T00:38:00Z">
              <w:r>
                <w:rPr>
                  <w:color w:val="000000" w:themeColor="text1"/>
                </w:rPr>
                <w:t>1.00</w:t>
              </w:r>
            </w:ins>
          </w:p>
        </w:tc>
      </w:tr>
      <w:tr w:rsidR="00E70EA5" w:rsidRPr="00DF63EB" w14:paraId="2E6D595D" w14:textId="77777777" w:rsidTr="00504C1B">
        <w:trPr>
          <w:ins w:id="198" w:author="Jameson, Jacob" w:date="2024-09-12T20:30:00Z" w16du:dateUtc="2024-09-13T00:30:00Z"/>
        </w:trPr>
        <w:tc>
          <w:tcPr>
            <w:tcW w:w="3722" w:type="dxa"/>
          </w:tcPr>
          <w:p w14:paraId="7615D27C" w14:textId="272AEBD4" w:rsidR="00E70EA5" w:rsidRDefault="00E70EA5" w:rsidP="00E70EA5">
            <w:pPr>
              <w:rPr>
                <w:ins w:id="199" w:author="Jameson, Jacob" w:date="2024-09-12T20:30:00Z" w16du:dateUtc="2024-09-13T00:30:00Z"/>
                <w:color w:val="000000" w:themeColor="text1"/>
              </w:rPr>
            </w:pPr>
            <w:ins w:id="200" w:author="Jameson, Jacob" w:date="2024-09-12T20:37:00Z" w16du:dateUtc="2024-09-13T00:37:00Z">
              <w:r>
                <w:rPr>
                  <w:color w:val="000000" w:themeColor="text1"/>
                </w:rPr>
                <w:t>T</w:t>
              </w:r>
              <w:r w:rsidRPr="002379C1">
                <w:rPr>
                  <w:color w:val="000000" w:themeColor="text1"/>
                </w:rPr>
                <w:t>achypneic</w:t>
              </w:r>
            </w:ins>
          </w:p>
        </w:tc>
        <w:tc>
          <w:tcPr>
            <w:tcW w:w="1672" w:type="dxa"/>
            <w:tcBorders>
              <w:right w:val="nil"/>
            </w:tcBorders>
          </w:tcPr>
          <w:p w14:paraId="3E38E5FE" w14:textId="77777777" w:rsidR="00E70EA5" w:rsidRPr="00DF63EB" w:rsidRDefault="00E70EA5" w:rsidP="00E70EA5">
            <w:pPr>
              <w:pStyle w:val="NormalWeb"/>
              <w:jc w:val="center"/>
              <w:rPr>
                <w:ins w:id="201" w:author="Jameson, Jacob" w:date="2024-09-12T20:30:00Z" w16du:dateUtc="2024-09-13T00:30:00Z"/>
              </w:rPr>
            </w:pPr>
          </w:p>
        </w:tc>
        <w:tc>
          <w:tcPr>
            <w:tcW w:w="1296" w:type="dxa"/>
            <w:tcBorders>
              <w:left w:val="nil"/>
              <w:right w:val="nil"/>
            </w:tcBorders>
          </w:tcPr>
          <w:p w14:paraId="27DC205C" w14:textId="00AE906C" w:rsidR="00E70EA5" w:rsidRPr="00DF63EB" w:rsidRDefault="00E70EA5" w:rsidP="00E70EA5">
            <w:pPr>
              <w:jc w:val="center"/>
              <w:rPr>
                <w:ins w:id="202" w:author="Jameson, Jacob" w:date="2024-09-12T20:30:00Z" w16du:dateUtc="2024-09-13T00:30:00Z"/>
                <w:color w:val="000000" w:themeColor="text1"/>
              </w:rPr>
            </w:pPr>
            <w:ins w:id="203" w:author="Jameson, Jacob" w:date="2024-09-12T20:38:00Z" w16du:dateUtc="2024-09-13T00:38:00Z">
              <w:r w:rsidRPr="00E70EA5">
                <w:rPr>
                  <w:color w:val="000000" w:themeColor="text1"/>
                </w:rPr>
                <w:t>1.17</w:t>
              </w:r>
              <w:r>
                <w:rPr>
                  <w:color w:val="000000" w:themeColor="text1"/>
                </w:rPr>
                <w:t>6</w:t>
              </w:r>
            </w:ins>
          </w:p>
        </w:tc>
        <w:tc>
          <w:tcPr>
            <w:tcW w:w="1296" w:type="dxa"/>
            <w:tcBorders>
              <w:left w:val="nil"/>
              <w:right w:val="nil"/>
            </w:tcBorders>
          </w:tcPr>
          <w:p w14:paraId="42D23028" w14:textId="2554C8BA" w:rsidR="00E70EA5" w:rsidRPr="00DF63EB" w:rsidRDefault="00E70EA5" w:rsidP="00E70EA5">
            <w:pPr>
              <w:jc w:val="center"/>
              <w:rPr>
                <w:ins w:id="204" w:author="Jameson, Jacob" w:date="2024-09-12T20:30:00Z" w16du:dateUtc="2024-09-13T00:30:00Z"/>
                <w:color w:val="000000" w:themeColor="text1"/>
              </w:rPr>
            </w:pPr>
            <w:ins w:id="205" w:author="Jameson, Jacob" w:date="2024-09-12T20:38:00Z" w16du:dateUtc="2024-09-13T00:38:00Z">
              <w:r w:rsidRPr="00E70EA5">
                <w:rPr>
                  <w:color w:val="000000" w:themeColor="text1"/>
                </w:rPr>
                <w:t>0.254</w:t>
              </w:r>
            </w:ins>
          </w:p>
        </w:tc>
        <w:tc>
          <w:tcPr>
            <w:tcW w:w="1364" w:type="dxa"/>
            <w:tcBorders>
              <w:left w:val="nil"/>
            </w:tcBorders>
          </w:tcPr>
          <w:p w14:paraId="148E33FE" w14:textId="2D55FEAA" w:rsidR="00E70EA5" w:rsidRPr="00DF63EB" w:rsidRDefault="00E70EA5" w:rsidP="00E70EA5">
            <w:pPr>
              <w:jc w:val="center"/>
              <w:rPr>
                <w:ins w:id="206" w:author="Jameson, Jacob" w:date="2024-09-12T20:30:00Z" w16du:dateUtc="2024-09-13T00:30:00Z"/>
                <w:color w:val="000000" w:themeColor="text1"/>
              </w:rPr>
            </w:pPr>
            <w:ins w:id="207" w:author="Jameson, Jacob" w:date="2024-09-12T20:38:00Z" w16du:dateUtc="2024-09-13T00:38:00Z">
              <w:r>
                <w:rPr>
                  <w:color w:val="000000" w:themeColor="text1"/>
                </w:rPr>
                <w:t>1.00</w:t>
              </w:r>
            </w:ins>
          </w:p>
        </w:tc>
      </w:tr>
      <w:tr w:rsidR="00E70EA5" w:rsidRPr="00DF63EB" w14:paraId="06101D02" w14:textId="77777777" w:rsidTr="00504C1B">
        <w:trPr>
          <w:ins w:id="208" w:author="Jameson, Jacob" w:date="2024-09-12T20:30:00Z" w16du:dateUtc="2024-09-13T00:30:00Z"/>
        </w:trPr>
        <w:tc>
          <w:tcPr>
            <w:tcW w:w="3722" w:type="dxa"/>
          </w:tcPr>
          <w:p w14:paraId="340A0034" w14:textId="2A7C243A" w:rsidR="00E70EA5" w:rsidRDefault="00E70EA5" w:rsidP="00E70EA5">
            <w:pPr>
              <w:rPr>
                <w:ins w:id="209" w:author="Jameson, Jacob" w:date="2024-09-12T20:30:00Z" w16du:dateUtc="2024-09-13T00:30:00Z"/>
                <w:color w:val="000000" w:themeColor="text1"/>
              </w:rPr>
            </w:pPr>
            <w:ins w:id="210" w:author="Jameson, Jacob" w:date="2024-09-12T20:37:00Z" w16du:dateUtc="2024-09-13T00:37:00Z">
              <w:r>
                <w:rPr>
                  <w:color w:val="000000" w:themeColor="text1"/>
                </w:rPr>
                <w:t>F</w:t>
              </w:r>
              <w:r w:rsidRPr="002379C1">
                <w:rPr>
                  <w:color w:val="000000" w:themeColor="text1"/>
                </w:rPr>
                <w:t>ebrile</w:t>
              </w:r>
            </w:ins>
          </w:p>
        </w:tc>
        <w:tc>
          <w:tcPr>
            <w:tcW w:w="1672" w:type="dxa"/>
            <w:tcBorders>
              <w:right w:val="nil"/>
            </w:tcBorders>
          </w:tcPr>
          <w:p w14:paraId="7EB6A64D" w14:textId="77777777" w:rsidR="00E70EA5" w:rsidRPr="00DF63EB" w:rsidRDefault="00E70EA5" w:rsidP="00E70EA5">
            <w:pPr>
              <w:pStyle w:val="NormalWeb"/>
              <w:jc w:val="center"/>
              <w:rPr>
                <w:ins w:id="211" w:author="Jameson, Jacob" w:date="2024-09-12T20:30:00Z" w16du:dateUtc="2024-09-13T00:30:00Z"/>
              </w:rPr>
            </w:pPr>
          </w:p>
        </w:tc>
        <w:tc>
          <w:tcPr>
            <w:tcW w:w="1296" w:type="dxa"/>
            <w:tcBorders>
              <w:left w:val="nil"/>
              <w:right w:val="nil"/>
            </w:tcBorders>
          </w:tcPr>
          <w:p w14:paraId="4016C8E4" w14:textId="36AFAFBE" w:rsidR="00E70EA5" w:rsidRPr="00DF63EB" w:rsidRDefault="00E70EA5" w:rsidP="00E70EA5">
            <w:pPr>
              <w:jc w:val="center"/>
              <w:rPr>
                <w:ins w:id="212" w:author="Jameson, Jacob" w:date="2024-09-12T20:30:00Z" w16du:dateUtc="2024-09-13T00:30:00Z"/>
                <w:color w:val="000000" w:themeColor="text1"/>
              </w:rPr>
            </w:pPr>
            <w:ins w:id="213" w:author="Jameson, Jacob" w:date="2024-09-12T20:38:00Z" w16du:dateUtc="2024-09-13T00:38:00Z">
              <w:r w:rsidRPr="00E70EA5">
                <w:rPr>
                  <w:color w:val="000000" w:themeColor="text1"/>
                </w:rPr>
                <w:t>1.70</w:t>
              </w:r>
              <w:r>
                <w:rPr>
                  <w:color w:val="000000" w:themeColor="text1"/>
                </w:rPr>
                <w:t>8</w:t>
              </w:r>
            </w:ins>
          </w:p>
        </w:tc>
        <w:tc>
          <w:tcPr>
            <w:tcW w:w="1296" w:type="dxa"/>
            <w:tcBorders>
              <w:left w:val="nil"/>
              <w:right w:val="nil"/>
            </w:tcBorders>
          </w:tcPr>
          <w:p w14:paraId="4525A27A" w14:textId="39A8B419" w:rsidR="00E70EA5" w:rsidRPr="00DF63EB" w:rsidRDefault="00E70EA5" w:rsidP="00E70EA5">
            <w:pPr>
              <w:jc w:val="center"/>
              <w:rPr>
                <w:ins w:id="214" w:author="Jameson, Jacob" w:date="2024-09-12T20:30:00Z" w16du:dateUtc="2024-09-13T00:30:00Z"/>
                <w:color w:val="000000" w:themeColor="text1"/>
              </w:rPr>
            </w:pPr>
            <w:ins w:id="215" w:author="Jameson, Jacob" w:date="2024-09-12T20:38:00Z" w16du:dateUtc="2024-09-13T00:38:00Z">
              <w:r w:rsidRPr="00E70EA5">
                <w:rPr>
                  <w:color w:val="000000" w:themeColor="text1"/>
                </w:rPr>
                <w:t>0.01</w:t>
              </w:r>
              <w:r>
                <w:rPr>
                  <w:color w:val="000000" w:themeColor="text1"/>
                </w:rPr>
                <w:t>9</w:t>
              </w:r>
            </w:ins>
          </w:p>
        </w:tc>
        <w:tc>
          <w:tcPr>
            <w:tcW w:w="1364" w:type="dxa"/>
            <w:tcBorders>
              <w:left w:val="nil"/>
            </w:tcBorders>
          </w:tcPr>
          <w:p w14:paraId="4FD6FF61" w14:textId="7DEAF34F" w:rsidR="00E70EA5" w:rsidRPr="00DF63EB" w:rsidRDefault="00E70EA5" w:rsidP="00E70EA5">
            <w:pPr>
              <w:jc w:val="center"/>
              <w:rPr>
                <w:ins w:id="216" w:author="Jameson, Jacob" w:date="2024-09-12T20:30:00Z" w16du:dateUtc="2024-09-13T00:30:00Z"/>
                <w:color w:val="000000" w:themeColor="text1"/>
              </w:rPr>
            </w:pPr>
            <w:ins w:id="217" w:author="Jameson, Jacob" w:date="2024-09-12T20:38:00Z" w16du:dateUtc="2024-09-13T00:38:00Z">
              <w:r w:rsidRPr="00E70EA5">
                <w:rPr>
                  <w:color w:val="000000" w:themeColor="text1"/>
                </w:rPr>
                <w:t>0.46</w:t>
              </w:r>
              <w:r>
                <w:rPr>
                  <w:color w:val="000000" w:themeColor="text1"/>
                </w:rPr>
                <w:t>3</w:t>
              </w:r>
            </w:ins>
          </w:p>
        </w:tc>
      </w:tr>
      <w:tr w:rsidR="00E70EA5" w:rsidRPr="00DF63EB" w14:paraId="7F858F76" w14:textId="77777777" w:rsidTr="00504C1B">
        <w:trPr>
          <w:ins w:id="218" w:author="Jameson, Jacob" w:date="2024-09-12T20:30:00Z" w16du:dateUtc="2024-09-13T00:30:00Z"/>
        </w:trPr>
        <w:tc>
          <w:tcPr>
            <w:tcW w:w="3722" w:type="dxa"/>
          </w:tcPr>
          <w:p w14:paraId="3335975D" w14:textId="01B98B18" w:rsidR="00E70EA5" w:rsidRDefault="00E70EA5" w:rsidP="00E70EA5">
            <w:pPr>
              <w:rPr>
                <w:ins w:id="219" w:author="Jameson, Jacob" w:date="2024-09-12T20:30:00Z" w16du:dateUtc="2024-09-13T00:30:00Z"/>
                <w:color w:val="000000" w:themeColor="text1"/>
              </w:rPr>
            </w:pPr>
            <w:ins w:id="220" w:author="Jameson, Jacob" w:date="2024-09-12T20:37:00Z" w16du:dateUtc="2024-09-13T00:37:00Z">
              <w:r>
                <w:rPr>
                  <w:color w:val="000000" w:themeColor="text1"/>
                </w:rPr>
                <w:t>H</w:t>
              </w:r>
              <w:r w:rsidRPr="002379C1">
                <w:rPr>
                  <w:color w:val="000000" w:themeColor="text1"/>
                </w:rPr>
                <w:t>ypotensive</w:t>
              </w:r>
            </w:ins>
          </w:p>
        </w:tc>
        <w:tc>
          <w:tcPr>
            <w:tcW w:w="1672" w:type="dxa"/>
            <w:tcBorders>
              <w:right w:val="nil"/>
            </w:tcBorders>
          </w:tcPr>
          <w:p w14:paraId="29FCA91F" w14:textId="77777777" w:rsidR="00E70EA5" w:rsidRPr="00DF63EB" w:rsidRDefault="00E70EA5" w:rsidP="00E70EA5">
            <w:pPr>
              <w:pStyle w:val="NormalWeb"/>
              <w:jc w:val="center"/>
              <w:rPr>
                <w:ins w:id="221" w:author="Jameson, Jacob" w:date="2024-09-12T20:30:00Z" w16du:dateUtc="2024-09-13T00:30:00Z"/>
              </w:rPr>
            </w:pPr>
          </w:p>
        </w:tc>
        <w:tc>
          <w:tcPr>
            <w:tcW w:w="1296" w:type="dxa"/>
            <w:tcBorders>
              <w:left w:val="nil"/>
              <w:right w:val="nil"/>
            </w:tcBorders>
          </w:tcPr>
          <w:p w14:paraId="5CF0D809" w14:textId="471DA434" w:rsidR="00E70EA5" w:rsidRPr="00DF63EB" w:rsidRDefault="00E70EA5" w:rsidP="00E70EA5">
            <w:pPr>
              <w:jc w:val="center"/>
              <w:rPr>
                <w:ins w:id="222" w:author="Jameson, Jacob" w:date="2024-09-12T20:30:00Z" w16du:dateUtc="2024-09-13T00:30:00Z"/>
                <w:color w:val="000000" w:themeColor="text1"/>
              </w:rPr>
            </w:pPr>
            <w:ins w:id="223" w:author="Jameson, Jacob" w:date="2024-09-12T20:38:00Z" w16du:dateUtc="2024-09-13T00:38:00Z">
              <w:r w:rsidRPr="00E70EA5">
                <w:rPr>
                  <w:color w:val="000000" w:themeColor="text1"/>
                </w:rPr>
                <w:t>1.05</w:t>
              </w:r>
              <w:r>
                <w:rPr>
                  <w:color w:val="000000" w:themeColor="text1"/>
                </w:rPr>
                <w:t>4</w:t>
              </w:r>
            </w:ins>
          </w:p>
        </w:tc>
        <w:tc>
          <w:tcPr>
            <w:tcW w:w="1296" w:type="dxa"/>
            <w:tcBorders>
              <w:left w:val="nil"/>
              <w:right w:val="nil"/>
            </w:tcBorders>
          </w:tcPr>
          <w:p w14:paraId="1E9CBFF1" w14:textId="378C0F8B" w:rsidR="00E70EA5" w:rsidRPr="00DF63EB" w:rsidRDefault="00E70EA5" w:rsidP="00E70EA5">
            <w:pPr>
              <w:jc w:val="center"/>
              <w:rPr>
                <w:ins w:id="224" w:author="Jameson, Jacob" w:date="2024-09-12T20:30:00Z" w16du:dateUtc="2024-09-13T00:30:00Z"/>
                <w:color w:val="000000" w:themeColor="text1"/>
              </w:rPr>
            </w:pPr>
            <w:ins w:id="225" w:author="Jameson, Jacob" w:date="2024-09-12T20:38:00Z" w16du:dateUtc="2024-09-13T00:38:00Z">
              <w:r w:rsidRPr="00E70EA5">
                <w:rPr>
                  <w:color w:val="000000" w:themeColor="text1"/>
                </w:rPr>
                <w:t>0.3</w:t>
              </w:r>
              <w:r>
                <w:rPr>
                  <w:color w:val="000000" w:themeColor="text1"/>
                </w:rPr>
                <w:t>90</w:t>
              </w:r>
            </w:ins>
          </w:p>
        </w:tc>
        <w:tc>
          <w:tcPr>
            <w:tcW w:w="1364" w:type="dxa"/>
            <w:tcBorders>
              <w:left w:val="nil"/>
            </w:tcBorders>
          </w:tcPr>
          <w:p w14:paraId="7E7C3EE3" w14:textId="2F2C80EE" w:rsidR="00E70EA5" w:rsidRPr="00DF63EB" w:rsidRDefault="00E70EA5" w:rsidP="00E70EA5">
            <w:pPr>
              <w:jc w:val="center"/>
              <w:rPr>
                <w:ins w:id="226" w:author="Jameson, Jacob" w:date="2024-09-12T20:30:00Z" w16du:dateUtc="2024-09-13T00:30:00Z"/>
                <w:color w:val="000000" w:themeColor="text1"/>
              </w:rPr>
            </w:pPr>
            <w:ins w:id="227" w:author="Jameson, Jacob" w:date="2024-09-12T20:38:00Z" w16du:dateUtc="2024-09-13T00:38:00Z">
              <w:r>
                <w:rPr>
                  <w:color w:val="000000" w:themeColor="text1"/>
                </w:rPr>
                <w:t>1.00</w:t>
              </w:r>
            </w:ins>
          </w:p>
        </w:tc>
      </w:tr>
    </w:tbl>
    <w:p w14:paraId="4F3B413A" w14:textId="46CE6C52" w:rsidR="00F06C85" w:rsidRPr="00DF63EB" w:rsidDel="00C44F06" w:rsidRDefault="00F06C85" w:rsidP="00F06C85">
      <w:pPr>
        <w:rPr>
          <w:del w:id="228" w:author="Jameson, Jacob" w:date="2024-09-12T23:23:00Z" w16du:dateUtc="2024-09-13T03:23:00Z"/>
          <w:i/>
          <w:iCs/>
        </w:rPr>
      </w:pPr>
      <w:r w:rsidRPr="00DF63EB">
        <w:rPr>
          <w:i/>
          <w:iCs/>
        </w:rPr>
        <w:t>This table presents the results of Wald tests designed to evaluate the balance of chief complaints</w:t>
      </w:r>
      <w:ins w:id="229" w:author="Jameson, Jacob" w:date="2024-09-12T20:39:00Z" w16du:dateUtc="2024-09-13T00:39:00Z">
        <w:r w:rsidR="00D93BA5">
          <w:rPr>
            <w:i/>
            <w:iCs/>
          </w:rPr>
          <w:t xml:space="preserve">, </w:t>
        </w:r>
      </w:ins>
      <w:del w:id="230" w:author="Jameson, Jacob" w:date="2024-09-12T20:39:00Z" w16du:dateUtc="2024-09-13T00:39:00Z">
        <w:r w:rsidRPr="00DF63EB" w:rsidDel="00D93BA5">
          <w:rPr>
            <w:i/>
            <w:iCs/>
          </w:rPr>
          <w:delText xml:space="preserve"> and </w:delText>
        </w:r>
      </w:del>
      <w:r w:rsidRPr="00DF63EB">
        <w:rPr>
          <w:i/>
          <w:iCs/>
        </w:rPr>
        <w:t>Emergency Severity Index (ESI)</w:t>
      </w:r>
      <w:ins w:id="231" w:author="Jameson, Jacob" w:date="2024-09-12T20:39:00Z" w16du:dateUtc="2024-09-13T00:39:00Z">
        <w:r w:rsidR="00D93BA5">
          <w:rPr>
            <w:i/>
            <w:iCs/>
          </w:rPr>
          <w:t xml:space="preserve">, and patient vital signs </w:t>
        </w:r>
      </w:ins>
      <w:del w:id="232" w:author="Jameson, Jacob" w:date="2024-09-12T20:39:00Z" w16du:dateUtc="2024-09-13T00:39:00Z">
        <w:r w:rsidRPr="00DF63EB" w:rsidDel="00D93BA5">
          <w:rPr>
            <w:i/>
            <w:iCs/>
          </w:rPr>
          <w:delText xml:space="preserve"> categories </w:delText>
        </w:r>
      </w:del>
      <w:r w:rsidRPr="00DF63EB">
        <w:rPr>
          <w:i/>
          <w:iCs/>
        </w:rPr>
        <w:t xml:space="preserve">across physicians in our dataset. The tests compare models with and without physician identifiers as predictors for each listed variable, assessing whether the distribution of these variables is consistent across physicians, as expected under random assignment. Each row represents a separate Wald test, with the F-statistic indicating the test strength and the p-value showing the likelihood that any observed differences could occur by chance. A balanced distribution, indicated by non-significant p-values (typically p &gt; 0.05), supports the assumption of random assignment. Robust standard errors (type HC1) </w:t>
      </w:r>
      <w:r>
        <w:rPr>
          <w:i/>
          <w:iCs/>
        </w:rPr>
        <w:t>accounted</w:t>
      </w:r>
      <w:r w:rsidRPr="00DF63EB">
        <w:rPr>
          <w:i/>
          <w:iCs/>
        </w:rPr>
        <w:t xml:space="preserve"> for potential heteroscedasticity in the data</w:t>
      </w:r>
      <w:r w:rsidRPr="00DF63EB">
        <w:rPr>
          <w:i/>
          <w:iCs/>
          <w:color w:val="000000" w:themeColor="text1"/>
        </w:rPr>
        <w:t>.</w:t>
      </w:r>
    </w:p>
    <w:p w14:paraId="2F423C11" w14:textId="77777777" w:rsidR="00F06C85" w:rsidRPr="00DF63EB" w:rsidDel="00C44F06" w:rsidRDefault="00F06C85" w:rsidP="00F06C85">
      <w:pPr>
        <w:rPr>
          <w:del w:id="233" w:author="Jameson, Jacob" w:date="2024-09-12T23:23:00Z" w16du:dateUtc="2024-09-13T03:23:00Z"/>
        </w:rPr>
      </w:pPr>
    </w:p>
    <w:p w14:paraId="1B072488" w14:textId="77777777" w:rsidR="00F06C85" w:rsidRPr="00DF63EB" w:rsidDel="00C44F06" w:rsidRDefault="00F06C85" w:rsidP="00F06C85">
      <w:pPr>
        <w:rPr>
          <w:del w:id="234" w:author="Jameson, Jacob" w:date="2024-09-12T23:23:00Z" w16du:dateUtc="2024-09-13T03:23:00Z"/>
        </w:rPr>
      </w:pPr>
    </w:p>
    <w:p w14:paraId="7C112C66" w14:textId="77777777" w:rsidR="00F06C85" w:rsidRPr="00DF63EB" w:rsidRDefault="00F06C85" w:rsidP="00F06C85"/>
    <w:p w14:paraId="39E151B2" w14:textId="77777777" w:rsidR="00F06C85" w:rsidRPr="00DF63EB" w:rsidDel="00695268" w:rsidRDefault="00F06C85" w:rsidP="00F06C85">
      <w:pPr>
        <w:rPr>
          <w:del w:id="235" w:author="Jameson, Jacob" w:date="2024-09-12T20:36:00Z" w16du:dateUtc="2024-09-13T00:36:00Z"/>
        </w:rPr>
      </w:pPr>
    </w:p>
    <w:p w14:paraId="1407F142" w14:textId="77777777" w:rsidR="00F06C85" w:rsidRPr="00DF63EB" w:rsidDel="00695268" w:rsidRDefault="00F06C85" w:rsidP="00F06C85">
      <w:pPr>
        <w:rPr>
          <w:del w:id="236" w:author="Jameson, Jacob" w:date="2024-09-12T20:36:00Z" w16du:dateUtc="2024-09-13T00:36:00Z"/>
        </w:rPr>
      </w:pPr>
    </w:p>
    <w:p w14:paraId="0FBF316B" w14:textId="77777777" w:rsidR="00F06C85" w:rsidRPr="00DF63EB" w:rsidDel="00695268" w:rsidRDefault="00F06C85" w:rsidP="00F06C85">
      <w:pPr>
        <w:rPr>
          <w:del w:id="237" w:author="Jameson, Jacob" w:date="2024-09-12T20:36:00Z" w16du:dateUtc="2024-09-13T00:36:00Z"/>
        </w:rPr>
      </w:pPr>
    </w:p>
    <w:p w14:paraId="34D79171" w14:textId="77777777" w:rsidR="00F06C85" w:rsidRPr="00DF63EB" w:rsidDel="00695268" w:rsidRDefault="00F06C85" w:rsidP="00F06C85">
      <w:pPr>
        <w:rPr>
          <w:del w:id="238" w:author="Jameson, Jacob" w:date="2024-09-12T20:36:00Z" w16du:dateUtc="2024-09-13T00:36:00Z"/>
        </w:rPr>
      </w:pPr>
    </w:p>
    <w:p w14:paraId="4CF35F09" w14:textId="77777777" w:rsidR="00F06C85" w:rsidRPr="00DF63EB" w:rsidDel="00695268" w:rsidRDefault="00F06C85" w:rsidP="00F06C85">
      <w:pPr>
        <w:rPr>
          <w:del w:id="239" w:author="Jameson, Jacob" w:date="2024-09-12T20:36:00Z" w16du:dateUtc="2024-09-13T00:36:00Z"/>
        </w:rPr>
      </w:pPr>
    </w:p>
    <w:p w14:paraId="2F91C4F2" w14:textId="77777777" w:rsidR="00F06C85" w:rsidRPr="00DF63EB" w:rsidDel="00695268" w:rsidRDefault="00F06C85" w:rsidP="00F06C85">
      <w:pPr>
        <w:rPr>
          <w:del w:id="240" w:author="Jameson, Jacob" w:date="2024-09-12T20:36:00Z" w16du:dateUtc="2024-09-13T00:36:00Z"/>
        </w:rPr>
      </w:pPr>
    </w:p>
    <w:p w14:paraId="063D483E" w14:textId="77777777" w:rsidR="00F06C85" w:rsidRPr="00DF63EB" w:rsidDel="00695268" w:rsidRDefault="00F06C85" w:rsidP="00F06C85">
      <w:pPr>
        <w:rPr>
          <w:del w:id="241" w:author="Jameson, Jacob" w:date="2024-09-12T20:36:00Z" w16du:dateUtc="2024-09-13T00:36:00Z"/>
        </w:rPr>
      </w:pPr>
    </w:p>
    <w:p w14:paraId="78091B35" w14:textId="77777777" w:rsidR="00F06C85" w:rsidRPr="00DF63EB" w:rsidDel="00695268" w:rsidRDefault="00F06C85" w:rsidP="00F06C85">
      <w:pPr>
        <w:rPr>
          <w:del w:id="242" w:author="Jameson, Jacob" w:date="2024-09-12T20:36:00Z" w16du:dateUtc="2024-09-13T00:36:00Z"/>
        </w:rPr>
      </w:pPr>
    </w:p>
    <w:p w14:paraId="1065B24C" w14:textId="77777777" w:rsidR="00F06C85" w:rsidRPr="00DF63EB" w:rsidDel="00695268" w:rsidRDefault="00F06C85" w:rsidP="00F06C85">
      <w:pPr>
        <w:rPr>
          <w:del w:id="243" w:author="Jameson, Jacob" w:date="2024-09-12T20:36:00Z" w16du:dateUtc="2024-09-13T00:36:00Z"/>
        </w:rPr>
      </w:pPr>
    </w:p>
    <w:p w14:paraId="2875D29F" w14:textId="77777777" w:rsidR="00F06C85" w:rsidRPr="00DF63EB" w:rsidDel="00695268" w:rsidRDefault="00F06C85" w:rsidP="00F06C85">
      <w:pPr>
        <w:rPr>
          <w:del w:id="244" w:author="Jameson, Jacob" w:date="2024-09-12T20:36:00Z" w16du:dateUtc="2024-09-13T00:36:00Z"/>
        </w:rPr>
      </w:pPr>
    </w:p>
    <w:p w14:paraId="4B1DDC67" w14:textId="77777777" w:rsidR="00F06C85" w:rsidDel="00695268" w:rsidRDefault="00F06C85" w:rsidP="00F06C85">
      <w:pPr>
        <w:rPr>
          <w:del w:id="245" w:author="Jameson, Jacob" w:date="2024-09-12T20:36:00Z" w16du:dateUtc="2024-09-13T00:36:00Z"/>
        </w:rPr>
      </w:pPr>
    </w:p>
    <w:p w14:paraId="18C37CBE" w14:textId="77777777" w:rsidR="00E63421" w:rsidDel="00695268" w:rsidRDefault="00E63421" w:rsidP="00F06C85">
      <w:pPr>
        <w:rPr>
          <w:del w:id="246" w:author="Jameson, Jacob" w:date="2024-09-12T20:36:00Z" w16du:dateUtc="2024-09-13T00:36:00Z"/>
        </w:rPr>
      </w:pPr>
    </w:p>
    <w:p w14:paraId="539D2F90" w14:textId="77777777" w:rsidR="00F06C85" w:rsidDel="00695268" w:rsidRDefault="00F06C85" w:rsidP="00F06C85">
      <w:pPr>
        <w:rPr>
          <w:del w:id="247" w:author="Jameson, Jacob" w:date="2024-09-12T20:36:00Z" w16du:dateUtc="2024-09-13T00:36:00Z"/>
        </w:rPr>
      </w:pPr>
    </w:p>
    <w:p w14:paraId="5036807A" w14:textId="77777777" w:rsidR="00F06C85" w:rsidDel="00695268" w:rsidRDefault="00F06C85" w:rsidP="00F06C85">
      <w:pPr>
        <w:rPr>
          <w:del w:id="248" w:author="Jameson, Jacob" w:date="2024-09-12T20:36:00Z" w16du:dateUtc="2024-09-13T00:36:00Z"/>
        </w:rPr>
      </w:pPr>
    </w:p>
    <w:p w14:paraId="18C63EF7" w14:textId="7769DC76" w:rsidR="00C65794" w:rsidRPr="00C65794" w:rsidRDefault="00C65794" w:rsidP="00F06C85">
      <w:pPr>
        <w:rPr>
          <w:ins w:id="249" w:author="Jameson, Jacob" w:date="2024-09-12T11:54:00Z" w16du:dateUtc="2024-09-12T15:54:00Z"/>
          <w:b/>
          <w:bCs/>
          <w:rPrChange w:id="250" w:author="Jameson, Jacob" w:date="2024-09-12T11:58:00Z" w16du:dateUtc="2024-09-12T15:58:00Z">
            <w:rPr>
              <w:ins w:id="251" w:author="Jameson, Jacob" w:date="2024-09-12T11:54:00Z" w16du:dateUtc="2024-09-12T15:54:00Z"/>
            </w:rPr>
          </w:rPrChange>
        </w:rPr>
      </w:pPr>
      <w:ins w:id="252" w:author="Jameson, Jacob" w:date="2024-09-12T11:55:00Z" w16du:dateUtc="2024-09-12T15:55:00Z">
        <w:r w:rsidRPr="00C65794">
          <w:rPr>
            <w:b/>
            <w:bCs/>
          </w:rPr>
          <w:t xml:space="preserve">Figure 1A: </w:t>
        </w:r>
      </w:ins>
      <w:ins w:id="253" w:author="Jameson, Jacob" w:date="2024-09-12T11:57:00Z" w16du:dateUtc="2024-09-12T15:57:00Z">
        <w:r w:rsidRPr="00C65794">
          <w:rPr>
            <w:b/>
            <w:bCs/>
          </w:rPr>
          <w:t xml:space="preserve">ROC Curves and AUC </w:t>
        </w:r>
      </w:ins>
      <w:ins w:id="254" w:author="Jameson, Jacob" w:date="2024-09-12T11:58:00Z" w16du:dateUtc="2024-09-12T15:58:00Z">
        <w:r w:rsidRPr="00C65794">
          <w:rPr>
            <w:b/>
            <w:bCs/>
          </w:rPr>
          <w:t xml:space="preserve">Scores for </w:t>
        </w:r>
      </w:ins>
      <w:ins w:id="255" w:author="Jameson, Jacob" w:date="2024-09-12T22:27:00Z" w16du:dateUtc="2024-09-13T02:27:00Z">
        <w:r w:rsidR="00FE1B5A">
          <w:rPr>
            <w:b/>
            <w:bCs/>
          </w:rPr>
          <w:t>Logistic Regression Predicting Batching Status</w:t>
        </w:r>
      </w:ins>
      <w:ins w:id="256" w:author="Jameson, Jacob" w:date="2024-09-12T11:58:00Z" w16du:dateUtc="2024-09-12T15:58:00Z">
        <w:r w:rsidRPr="00C65794">
          <w:rPr>
            <w:b/>
            <w:bCs/>
          </w:rPr>
          <w:t xml:space="preserve"> </w:t>
        </w:r>
      </w:ins>
    </w:p>
    <w:p w14:paraId="0E12E4CF" w14:textId="64740ABF" w:rsidR="00C65794" w:rsidRDefault="0010130A" w:rsidP="00F06C85">
      <w:ins w:id="257" w:author="Jameson, Jacob" w:date="2024-09-12T12:04:00Z" w16du:dateUtc="2024-09-12T16:04:00Z">
        <w:r>
          <w:rPr>
            <w:noProof/>
            <w14:ligatures w14:val="standardContextual"/>
          </w:rPr>
          <w:drawing>
            <wp:inline distT="0" distB="0" distL="0" distR="0" wp14:anchorId="52CD1E99" wp14:editId="17A5CC65">
              <wp:extent cx="5943600" cy="5005070"/>
              <wp:effectExtent l="0" t="0" r="0" b="0"/>
              <wp:docPr id="694244145"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4145" name="Picture 2" descr="A graph of a curv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ins>
    </w:p>
    <w:p w14:paraId="4C99067A" w14:textId="77777777" w:rsidR="00F06C85" w:rsidRDefault="00F06C85" w:rsidP="00F06C85"/>
    <w:p w14:paraId="259A678A" w14:textId="77777777" w:rsidR="00F06C85" w:rsidRPr="00DF63EB" w:rsidRDefault="00F06C85" w:rsidP="00F06C85"/>
    <w:p w14:paraId="2F82DE38" w14:textId="77777777" w:rsidR="00F06C85" w:rsidRDefault="00F06C85" w:rsidP="00F06C85">
      <w:pPr>
        <w:rPr>
          <w:ins w:id="258" w:author="Jameson, Jacob" w:date="2024-09-12T11:54:00Z" w16du:dateUtc="2024-09-12T15:54:00Z"/>
        </w:rPr>
      </w:pPr>
    </w:p>
    <w:p w14:paraId="718B2506" w14:textId="77777777" w:rsidR="00C65794" w:rsidRDefault="00C65794" w:rsidP="00F06C85">
      <w:pPr>
        <w:rPr>
          <w:ins w:id="259" w:author="Jameson, Jacob" w:date="2024-09-12T11:54:00Z" w16du:dateUtc="2024-09-12T15:54:00Z"/>
        </w:rPr>
      </w:pPr>
    </w:p>
    <w:p w14:paraId="0EBD240E" w14:textId="77777777" w:rsidR="00C65794" w:rsidRDefault="00C65794" w:rsidP="00F06C85">
      <w:pPr>
        <w:rPr>
          <w:ins w:id="260" w:author="Jameson, Jacob" w:date="2024-09-12T11:54:00Z" w16du:dateUtc="2024-09-12T15:54:00Z"/>
        </w:rPr>
      </w:pPr>
    </w:p>
    <w:p w14:paraId="32085B32" w14:textId="77777777" w:rsidR="00C65794" w:rsidRDefault="00C65794" w:rsidP="00F06C85">
      <w:pPr>
        <w:rPr>
          <w:ins w:id="261" w:author="Jameson, Jacob" w:date="2024-09-12T11:54:00Z" w16du:dateUtc="2024-09-12T15:54:00Z"/>
        </w:rPr>
      </w:pPr>
    </w:p>
    <w:p w14:paraId="4CFABD29" w14:textId="77777777" w:rsidR="00C65794" w:rsidRDefault="00C65794" w:rsidP="00F06C85">
      <w:pPr>
        <w:rPr>
          <w:ins w:id="262" w:author="Jameson, Jacob" w:date="2024-09-12T11:54:00Z" w16du:dateUtc="2024-09-12T15:54:00Z"/>
        </w:rPr>
      </w:pPr>
    </w:p>
    <w:p w14:paraId="59DD794C" w14:textId="77777777" w:rsidR="00C65794" w:rsidRDefault="00C65794" w:rsidP="00F06C85">
      <w:pPr>
        <w:rPr>
          <w:ins w:id="263" w:author="Jameson, Jacob" w:date="2024-09-12T11:54:00Z" w16du:dateUtc="2024-09-12T15:54:00Z"/>
        </w:rPr>
      </w:pPr>
    </w:p>
    <w:p w14:paraId="7A18C6CD" w14:textId="77777777" w:rsidR="00C65794" w:rsidDel="00C8066B" w:rsidRDefault="00C65794" w:rsidP="00F06C85">
      <w:pPr>
        <w:rPr>
          <w:del w:id="264" w:author="Jameson, Jacob" w:date="2024-09-12T22:28:00Z" w16du:dateUtc="2024-09-13T02:28:00Z"/>
        </w:rPr>
      </w:pPr>
    </w:p>
    <w:p w14:paraId="1163F129" w14:textId="77777777" w:rsidR="00C8066B" w:rsidRDefault="00C8066B" w:rsidP="00F06C85">
      <w:pPr>
        <w:rPr>
          <w:ins w:id="265" w:author="Jameson, Jacob" w:date="2024-09-12T23:23:00Z" w16du:dateUtc="2024-09-13T03:23:00Z"/>
        </w:rPr>
      </w:pPr>
    </w:p>
    <w:p w14:paraId="09F242F6" w14:textId="77777777" w:rsidR="00C8066B" w:rsidRDefault="00C8066B" w:rsidP="00F06C85">
      <w:pPr>
        <w:rPr>
          <w:ins w:id="266" w:author="Jameson, Jacob" w:date="2024-09-12T23:23:00Z" w16du:dateUtc="2024-09-13T03:23:00Z"/>
        </w:rPr>
      </w:pPr>
    </w:p>
    <w:p w14:paraId="6039FEF6" w14:textId="77777777" w:rsidR="00C8066B" w:rsidRDefault="00C8066B" w:rsidP="00F06C85">
      <w:pPr>
        <w:rPr>
          <w:ins w:id="267" w:author="Jameson, Jacob" w:date="2024-09-12T23:23:00Z" w16du:dateUtc="2024-09-13T03:23:00Z"/>
        </w:rPr>
      </w:pPr>
    </w:p>
    <w:p w14:paraId="1CA09E40" w14:textId="77777777" w:rsidR="00C8066B" w:rsidRDefault="00C8066B" w:rsidP="00F06C85">
      <w:pPr>
        <w:rPr>
          <w:ins w:id="268" w:author="Jameson, Jacob" w:date="2024-09-12T23:23:00Z" w16du:dateUtc="2024-09-13T03:23:00Z"/>
        </w:rPr>
      </w:pPr>
    </w:p>
    <w:p w14:paraId="15E13453" w14:textId="77777777" w:rsidR="00D92AD6" w:rsidRDefault="00D92AD6" w:rsidP="00F06C85">
      <w:pPr>
        <w:rPr>
          <w:ins w:id="269" w:author="Jameson, Jacob" w:date="2024-09-12T23:23:00Z" w16du:dateUtc="2024-09-13T03:23:00Z"/>
        </w:rPr>
      </w:pPr>
    </w:p>
    <w:p w14:paraId="4789C11A" w14:textId="77777777" w:rsidR="00C8066B" w:rsidRDefault="00C8066B" w:rsidP="00F06C85">
      <w:pPr>
        <w:rPr>
          <w:ins w:id="270" w:author="Jameson, Jacob" w:date="2024-09-12T23:23:00Z" w16du:dateUtc="2024-09-13T03:23:00Z"/>
        </w:rPr>
      </w:pPr>
    </w:p>
    <w:p w14:paraId="29CB613E" w14:textId="77777777" w:rsidR="00C8066B" w:rsidRDefault="00C8066B" w:rsidP="00F06C85">
      <w:pPr>
        <w:rPr>
          <w:ins w:id="271" w:author="Jameson, Jacob" w:date="2024-09-12T23:23:00Z" w16du:dateUtc="2024-09-13T03:23:00Z"/>
        </w:rPr>
      </w:pPr>
    </w:p>
    <w:p w14:paraId="1D17BD2C" w14:textId="77777777" w:rsidR="00C8066B" w:rsidRPr="00DF63EB" w:rsidRDefault="00C8066B" w:rsidP="00F06C85">
      <w:pPr>
        <w:rPr>
          <w:ins w:id="272" w:author="Jameson, Jacob" w:date="2024-09-12T22:28:00Z" w16du:dateUtc="2024-09-13T02:28:00Z"/>
        </w:rPr>
      </w:pPr>
    </w:p>
    <w:p w14:paraId="4A93CFF4" w14:textId="4C504D41" w:rsidR="00F06C85" w:rsidRPr="00DF63EB" w:rsidRDefault="00F06C85" w:rsidP="00F06C85">
      <w:pPr>
        <w:rPr>
          <w:b/>
          <w:bCs/>
        </w:rPr>
      </w:pPr>
      <w:r w:rsidRPr="00DF63EB">
        <w:rPr>
          <w:b/>
          <w:bCs/>
        </w:rPr>
        <w:lastRenderedPageBreak/>
        <w:t xml:space="preserve">Figure </w:t>
      </w:r>
      <w:ins w:id="273" w:author="Jameson, Jacob" w:date="2024-09-12T12:00:00Z" w16du:dateUtc="2024-09-12T16:00:00Z">
        <w:r w:rsidR="00C65794">
          <w:rPr>
            <w:b/>
            <w:bCs/>
          </w:rPr>
          <w:t>2</w:t>
        </w:r>
      </w:ins>
      <w:del w:id="274" w:author="Jameson, Jacob" w:date="2024-09-12T12:00:00Z" w16du:dateUtc="2024-09-12T16:00:00Z">
        <w:r w:rsidRPr="00DF63EB" w:rsidDel="00C65794">
          <w:rPr>
            <w:b/>
            <w:bCs/>
          </w:rPr>
          <w:delText>1</w:delText>
        </w:r>
      </w:del>
      <w:r w:rsidRPr="00DF63EB">
        <w:rPr>
          <w:b/>
          <w:bCs/>
        </w:rPr>
        <w:t>A: Predicted Impact of Physician Batch Tendency on Batch Ordering Probability</w:t>
      </w:r>
    </w:p>
    <w:p w14:paraId="239D93AB" w14:textId="77777777" w:rsidR="00F06C85" w:rsidRPr="00DF63EB" w:rsidRDefault="00F06C85" w:rsidP="00F06C85">
      <w:r w:rsidRPr="00DF63EB">
        <w:rPr>
          <w:noProof/>
          <w14:ligatures w14:val="standardContextual"/>
        </w:rPr>
        <w:drawing>
          <wp:inline distT="0" distB="0" distL="0" distR="0" wp14:anchorId="3CCE0A1D" wp14:editId="4766D546">
            <wp:extent cx="5943600" cy="3617595"/>
            <wp:effectExtent l="0" t="0" r="0" b="1905"/>
            <wp:docPr id="755542702" name="Picture 5"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2702" name="Picture 5" descr="A graph with blue lines and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6F36BA4B" w14:textId="77777777" w:rsidR="00F06C85" w:rsidRPr="00DF63EB" w:rsidRDefault="00F06C85" w:rsidP="00F06C85">
      <w:pPr>
        <w:pStyle w:val="Caption"/>
        <w:rPr>
          <w:color w:val="000000" w:themeColor="text1"/>
          <w:sz w:val="24"/>
          <w:szCs w:val="24"/>
        </w:rPr>
      </w:pPr>
      <w:r w:rsidRPr="00DF63EB">
        <w:rPr>
          <w:color w:val="000000" w:themeColor="text1"/>
          <w:sz w:val="24"/>
          <w:szCs w:val="24"/>
        </w:rPr>
        <w:t xml:space="preserve">This figure shows the effect of a </w:t>
      </w:r>
      <w:r>
        <w:rPr>
          <w:color w:val="000000" w:themeColor="text1"/>
          <w:sz w:val="24"/>
          <w:szCs w:val="24"/>
        </w:rPr>
        <w:t>physician's</w:t>
      </w:r>
      <w:r w:rsidRPr="00DF63EB">
        <w:rPr>
          <w:color w:val="000000" w:themeColor="text1"/>
          <w:sz w:val="24"/>
          <w:szCs w:val="24"/>
        </w:rPr>
        <w:t xml:space="preserve"> </w:t>
      </w:r>
      <w:r>
        <w:rPr>
          <w:color w:val="000000" w:themeColor="text1"/>
          <w:sz w:val="24"/>
          <w:szCs w:val="24"/>
        </w:rPr>
        <w:t>"</w:t>
      </w:r>
      <w:r w:rsidRPr="00DF63EB">
        <w:rPr>
          <w:color w:val="000000" w:themeColor="text1"/>
          <w:sz w:val="24"/>
          <w:szCs w:val="24"/>
        </w:rPr>
        <w:t>batch tendency</w:t>
      </w:r>
      <w:r>
        <w:rPr>
          <w:color w:val="000000" w:themeColor="text1"/>
          <w:sz w:val="24"/>
          <w:szCs w:val="24"/>
        </w:rPr>
        <w:t>"</w:t>
      </w:r>
      <w:r w:rsidRPr="00DF63EB">
        <w:rPr>
          <w:color w:val="000000" w:themeColor="text1"/>
          <w:sz w:val="24"/>
          <w:szCs w:val="24"/>
        </w:rPr>
        <w:t xml:space="preserve"> on the predicted probability (with 95% confidence intervals) of batch ordering at a given patient encounter, conditional on time, patient complaint, and severity, from a logistic regression model controlling for these features. The construction of the batch tendency measure is described in the manuscript. Batch tendency, which is </w:t>
      </w:r>
      <w:r>
        <w:rPr>
          <w:color w:val="000000" w:themeColor="text1"/>
          <w:sz w:val="24"/>
          <w:szCs w:val="24"/>
        </w:rPr>
        <w:t>entirely</w:t>
      </w:r>
      <w:r w:rsidRPr="00DF63EB">
        <w:rPr>
          <w:color w:val="000000" w:themeColor="text1"/>
          <w:sz w:val="24"/>
          <w:szCs w:val="24"/>
        </w:rPr>
        <w:t xml:space="preserve"> independent of the given patient encounter, is predictive of batching during the given encounter. Standard errors are clustered at the physician level.</w:t>
      </w:r>
    </w:p>
    <w:p w14:paraId="2195D1C6" w14:textId="77777777" w:rsidR="00F06C85" w:rsidRPr="00DF63EB" w:rsidRDefault="00F06C85" w:rsidP="00F06C85"/>
    <w:p w14:paraId="0B9D5C72" w14:textId="77777777" w:rsidR="00F06C85" w:rsidRPr="00DF63EB" w:rsidRDefault="00F06C85" w:rsidP="00F06C85"/>
    <w:p w14:paraId="2EF027C7" w14:textId="77777777" w:rsidR="00F06C85" w:rsidRPr="00DF63EB" w:rsidRDefault="00F06C85" w:rsidP="00F06C85"/>
    <w:p w14:paraId="4E32D722" w14:textId="77777777" w:rsidR="00F06C85" w:rsidRPr="00DF63EB" w:rsidRDefault="00F06C85" w:rsidP="00F06C85"/>
    <w:p w14:paraId="0F740507" w14:textId="77777777" w:rsidR="00F06C85" w:rsidRPr="00DF63EB" w:rsidRDefault="00F06C85" w:rsidP="00F06C85"/>
    <w:p w14:paraId="70F19091" w14:textId="77777777" w:rsidR="00F06C85" w:rsidRPr="00DF63EB" w:rsidRDefault="00F06C85" w:rsidP="00F06C85"/>
    <w:p w14:paraId="7E43FF43" w14:textId="77777777" w:rsidR="00F06C85" w:rsidRPr="00DF63EB" w:rsidRDefault="00F06C85" w:rsidP="00F06C85"/>
    <w:p w14:paraId="11A49F75" w14:textId="77777777" w:rsidR="00F06C85" w:rsidRPr="00DF63EB" w:rsidRDefault="00F06C85" w:rsidP="00F06C85"/>
    <w:p w14:paraId="7386178E" w14:textId="77777777" w:rsidR="00F06C85" w:rsidRPr="00DF63EB" w:rsidRDefault="00F06C85" w:rsidP="00F06C85"/>
    <w:p w14:paraId="7A428A6F" w14:textId="77777777" w:rsidR="00F06C85" w:rsidRPr="00DF63EB" w:rsidRDefault="00F06C85" w:rsidP="00F06C85"/>
    <w:p w14:paraId="65C5BB15" w14:textId="77777777" w:rsidR="00F06C85" w:rsidRPr="00DF63EB" w:rsidRDefault="00F06C85" w:rsidP="00F06C85"/>
    <w:p w14:paraId="6DA71115" w14:textId="77777777" w:rsidR="00F06C85" w:rsidRDefault="00F06C85" w:rsidP="00F06C85"/>
    <w:p w14:paraId="3D474784" w14:textId="77777777" w:rsidR="00F06C85" w:rsidRDefault="00F06C85" w:rsidP="00F06C85"/>
    <w:p w14:paraId="75D9A244" w14:textId="77777777" w:rsidR="00F05E64" w:rsidRDefault="00F05E64" w:rsidP="00F06C85"/>
    <w:p w14:paraId="728F7A94" w14:textId="77777777" w:rsidR="00F06C85" w:rsidDel="00B959D4" w:rsidRDefault="00F06C85" w:rsidP="00F06C85">
      <w:pPr>
        <w:rPr>
          <w:del w:id="275" w:author="Jameson, Jacob" w:date="2024-09-12T22:28:00Z" w16du:dateUtc="2024-09-13T02:28:00Z"/>
        </w:rPr>
      </w:pPr>
    </w:p>
    <w:p w14:paraId="4154D02A" w14:textId="77777777" w:rsidR="00B959D4" w:rsidRDefault="00B959D4" w:rsidP="00F06C85">
      <w:pPr>
        <w:rPr>
          <w:ins w:id="276" w:author="Jameson, Jacob" w:date="2024-09-12T22:28:00Z" w16du:dateUtc="2024-09-13T02:28:00Z"/>
        </w:rPr>
      </w:pPr>
    </w:p>
    <w:p w14:paraId="22E3401D" w14:textId="77777777" w:rsidR="00B959D4" w:rsidRDefault="00B959D4" w:rsidP="00F06C85">
      <w:pPr>
        <w:rPr>
          <w:ins w:id="277" w:author="Jameson, Jacob" w:date="2024-09-12T22:28:00Z" w16du:dateUtc="2024-09-13T02:28:00Z"/>
        </w:rPr>
      </w:pPr>
    </w:p>
    <w:p w14:paraId="6693146F" w14:textId="77777777" w:rsidR="00B959D4" w:rsidRDefault="00B959D4" w:rsidP="00F06C85">
      <w:pPr>
        <w:rPr>
          <w:ins w:id="278" w:author="Jameson, Jacob" w:date="2024-09-12T22:28:00Z" w16du:dateUtc="2024-09-13T02:28:00Z"/>
        </w:rPr>
      </w:pPr>
    </w:p>
    <w:p w14:paraId="055E61A0" w14:textId="77777777" w:rsidR="00F06C85" w:rsidDel="00D92AD6" w:rsidRDefault="00F06C85" w:rsidP="00F06C85">
      <w:pPr>
        <w:rPr>
          <w:del w:id="279" w:author="Jameson, Jacob" w:date="2024-09-12T22:28:00Z" w16du:dateUtc="2024-09-13T02:28:00Z"/>
        </w:rPr>
      </w:pPr>
    </w:p>
    <w:p w14:paraId="10D3F325" w14:textId="77777777" w:rsidR="00F06C85" w:rsidRPr="00DF63EB" w:rsidDel="00D92AD6" w:rsidRDefault="00F06C85" w:rsidP="00F06C85">
      <w:pPr>
        <w:rPr>
          <w:del w:id="280" w:author="Jameson, Jacob" w:date="2024-09-12T22:28:00Z" w16du:dateUtc="2024-09-13T02:28:00Z"/>
        </w:rPr>
      </w:pPr>
    </w:p>
    <w:p w14:paraId="2E2398E0" w14:textId="77777777" w:rsidR="00F06C85" w:rsidRPr="00DF63EB" w:rsidDel="00D92AD6" w:rsidRDefault="00F06C85" w:rsidP="00F06C85">
      <w:pPr>
        <w:rPr>
          <w:del w:id="281" w:author="Jameson, Jacob" w:date="2024-09-12T22:28:00Z" w16du:dateUtc="2024-09-13T02:28:00Z"/>
        </w:rPr>
      </w:pPr>
    </w:p>
    <w:p w14:paraId="26AC9953" w14:textId="77777777" w:rsidR="00F06C85" w:rsidRPr="00DF63EB" w:rsidRDefault="00F06C85" w:rsidP="00F06C85"/>
    <w:p w14:paraId="4682D7B9" w14:textId="6235C0D9" w:rsidR="00F06C85" w:rsidRPr="00DF63EB" w:rsidRDefault="00F06C85" w:rsidP="00F06C85">
      <w:pPr>
        <w:rPr>
          <w:b/>
          <w:bCs/>
        </w:rPr>
      </w:pPr>
      <w:r w:rsidRPr="00DF63EB">
        <w:rPr>
          <w:b/>
          <w:bCs/>
        </w:rPr>
        <w:lastRenderedPageBreak/>
        <w:t xml:space="preserve">Figure </w:t>
      </w:r>
      <w:ins w:id="282" w:author="Jameson, Jacob" w:date="2024-09-12T12:00:00Z" w16du:dateUtc="2024-09-12T16:00:00Z">
        <w:r w:rsidR="00C65794">
          <w:rPr>
            <w:b/>
            <w:bCs/>
          </w:rPr>
          <w:t>3</w:t>
        </w:r>
      </w:ins>
      <w:del w:id="283" w:author="Jameson, Jacob" w:date="2024-09-12T12:00:00Z" w16du:dateUtc="2024-09-12T16:00:00Z">
        <w:r w:rsidRPr="00DF63EB" w:rsidDel="00C65794">
          <w:rPr>
            <w:b/>
            <w:bCs/>
          </w:rPr>
          <w:delText>2</w:delText>
        </w:r>
      </w:del>
      <w:r w:rsidRPr="00DF63EB">
        <w:rPr>
          <w:b/>
          <w:bCs/>
        </w:rPr>
        <w:t>A: Distribution of ED Length of Stay Before and After Log Transformation</w:t>
      </w:r>
    </w:p>
    <w:p w14:paraId="249AB47E" w14:textId="77777777" w:rsidR="00F06C85" w:rsidRPr="00DF63EB" w:rsidRDefault="00F06C85" w:rsidP="00F06C85">
      <w:r w:rsidRPr="00DF63EB">
        <w:rPr>
          <w:noProof/>
          <w14:ligatures w14:val="standardContextual"/>
        </w:rPr>
        <w:drawing>
          <wp:inline distT="0" distB="0" distL="0" distR="0" wp14:anchorId="4F10B6FF" wp14:editId="4F4922F0">
            <wp:extent cx="5943600" cy="3617595"/>
            <wp:effectExtent l="0" t="0" r="0" b="1905"/>
            <wp:docPr id="1343283075" name="Picture 8" descr="A graph of a long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83075" name="Picture 8" descr="A graph of a long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5E0B08E8" w14:textId="77777777" w:rsidR="00F06C85" w:rsidRPr="00DF63EB" w:rsidRDefault="00F06C85" w:rsidP="00F06C85"/>
    <w:p w14:paraId="6861A2E4" w14:textId="77777777" w:rsidR="00F06C85" w:rsidRPr="00DF63EB" w:rsidRDefault="00F06C85" w:rsidP="00F06C85"/>
    <w:p w14:paraId="04B2F347" w14:textId="77777777" w:rsidR="00F06C85" w:rsidRPr="00DF63EB" w:rsidRDefault="00F06C85" w:rsidP="00F06C85"/>
    <w:p w14:paraId="602B943A" w14:textId="77777777" w:rsidR="00F06C85" w:rsidRPr="00DF63EB" w:rsidRDefault="00F06C85" w:rsidP="00F06C85"/>
    <w:p w14:paraId="02E26012" w14:textId="77777777" w:rsidR="00F06C85" w:rsidRPr="00DF63EB" w:rsidRDefault="00F06C85" w:rsidP="00F06C85"/>
    <w:p w14:paraId="418C54B3" w14:textId="77777777" w:rsidR="00F06C85" w:rsidRPr="00DF63EB" w:rsidRDefault="00F06C85" w:rsidP="00F06C85"/>
    <w:p w14:paraId="3F9A3FC8" w14:textId="77777777" w:rsidR="00F06C85" w:rsidRPr="00DF63EB" w:rsidRDefault="00F06C85" w:rsidP="00F06C85"/>
    <w:p w14:paraId="1B8DA397" w14:textId="77777777" w:rsidR="00F06C85" w:rsidRPr="00DF63EB" w:rsidRDefault="00F06C85" w:rsidP="00F06C85"/>
    <w:p w14:paraId="23C999B8" w14:textId="77777777" w:rsidR="00F06C85" w:rsidRPr="00DF63EB" w:rsidRDefault="00F06C85" w:rsidP="00F06C85"/>
    <w:p w14:paraId="081AF4B9" w14:textId="77777777" w:rsidR="00F06C85" w:rsidRPr="00DF63EB" w:rsidRDefault="00F06C85" w:rsidP="00F06C85"/>
    <w:p w14:paraId="0D2B1E9F" w14:textId="77777777" w:rsidR="00F06C85" w:rsidRPr="00DF63EB" w:rsidRDefault="00F06C85" w:rsidP="00F06C85"/>
    <w:p w14:paraId="4A428331" w14:textId="77777777" w:rsidR="00F06C85" w:rsidRPr="00DF63EB" w:rsidRDefault="00F06C85" w:rsidP="00F06C85"/>
    <w:p w14:paraId="74AFC8F0" w14:textId="77777777" w:rsidR="00F06C85" w:rsidRPr="00DF63EB" w:rsidRDefault="00F06C85" w:rsidP="00F06C85"/>
    <w:p w14:paraId="16BC8CBC" w14:textId="77777777" w:rsidR="00F06C85" w:rsidRPr="00DF63EB" w:rsidRDefault="00F06C85" w:rsidP="00F06C85"/>
    <w:p w14:paraId="5A6FD133" w14:textId="77777777" w:rsidR="00F06C85" w:rsidRPr="00DF63EB" w:rsidRDefault="00F06C85" w:rsidP="00F06C85"/>
    <w:p w14:paraId="0EB9879E" w14:textId="77777777" w:rsidR="00F06C85" w:rsidRPr="00DF63EB" w:rsidRDefault="00F06C85" w:rsidP="00F06C85"/>
    <w:p w14:paraId="7E947610" w14:textId="77777777" w:rsidR="00F06C85" w:rsidRPr="00DF63EB" w:rsidRDefault="00F06C85" w:rsidP="00F06C85"/>
    <w:p w14:paraId="20823076" w14:textId="77777777" w:rsidR="00F06C85" w:rsidRPr="00DF63EB" w:rsidRDefault="00F06C85" w:rsidP="00F06C85"/>
    <w:p w14:paraId="3D89E0E1" w14:textId="77777777" w:rsidR="00F06C85" w:rsidRPr="00DF63EB" w:rsidRDefault="00F06C85" w:rsidP="00F06C85"/>
    <w:p w14:paraId="6D84F28D" w14:textId="77777777" w:rsidR="00F06C85" w:rsidRDefault="00F06C85" w:rsidP="00F06C85">
      <w:pPr>
        <w:rPr>
          <w:ins w:id="284" w:author="Jameson, Jacob" w:date="2024-09-12T22:28:00Z" w16du:dateUtc="2024-09-13T02:28:00Z"/>
        </w:rPr>
      </w:pPr>
    </w:p>
    <w:p w14:paraId="02DF68B6" w14:textId="77777777" w:rsidR="00DB63B2" w:rsidRDefault="00DB63B2" w:rsidP="00F06C85">
      <w:pPr>
        <w:rPr>
          <w:ins w:id="285" w:author="Jameson, Jacob" w:date="2024-09-12T22:28:00Z" w16du:dateUtc="2024-09-13T02:28:00Z"/>
        </w:rPr>
      </w:pPr>
    </w:p>
    <w:p w14:paraId="2E62D1D4" w14:textId="77777777" w:rsidR="00DB63B2" w:rsidRDefault="00DB63B2" w:rsidP="00F06C85">
      <w:pPr>
        <w:rPr>
          <w:ins w:id="286" w:author="Jameson, Jacob" w:date="2024-09-12T22:28:00Z" w16du:dateUtc="2024-09-13T02:28:00Z"/>
        </w:rPr>
      </w:pPr>
    </w:p>
    <w:p w14:paraId="67869011" w14:textId="77777777" w:rsidR="00DB63B2" w:rsidRDefault="00DB63B2" w:rsidP="00F06C85">
      <w:pPr>
        <w:rPr>
          <w:ins w:id="287" w:author="Jameson, Jacob" w:date="2024-09-12T22:28:00Z" w16du:dateUtc="2024-09-13T02:28:00Z"/>
        </w:rPr>
      </w:pPr>
    </w:p>
    <w:p w14:paraId="0604CD97" w14:textId="77777777" w:rsidR="00DB63B2" w:rsidRPr="00DF63EB" w:rsidRDefault="00DB63B2" w:rsidP="00F06C85"/>
    <w:p w14:paraId="2059EAC2" w14:textId="77777777" w:rsidR="00F06C85" w:rsidRPr="00DF63EB" w:rsidDel="00E64749" w:rsidRDefault="00F06C85" w:rsidP="00F06C85">
      <w:pPr>
        <w:rPr>
          <w:del w:id="288" w:author="Jameson, Jacob" w:date="2024-09-12T20:50:00Z" w16du:dateUtc="2024-09-13T00:50:00Z"/>
        </w:rPr>
      </w:pPr>
    </w:p>
    <w:p w14:paraId="348FDEBB" w14:textId="77777777" w:rsidR="00F06C85" w:rsidRPr="00DF63EB" w:rsidDel="00E64749" w:rsidRDefault="00F06C85" w:rsidP="00F06C85">
      <w:pPr>
        <w:rPr>
          <w:del w:id="289" w:author="Jameson, Jacob" w:date="2024-09-12T20:50:00Z" w16du:dateUtc="2024-09-13T00:50:00Z"/>
        </w:rPr>
      </w:pPr>
    </w:p>
    <w:p w14:paraId="0E608600" w14:textId="77777777" w:rsidR="00F06C85" w:rsidRPr="00DF63EB" w:rsidDel="00D92AD6" w:rsidRDefault="00F06C85" w:rsidP="00F06C85">
      <w:pPr>
        <w:rPr>
          <w:del w:id="290" w:author="Jameson, Jacob" w:date="2024-09-12T22:27:00Z" w16du:dateUtc="2024-09-13T02:27:00Z"/>
        </w:rPr>
      </w:pPr>
    </w:p>
    <w:p w14:paraId="28016E37" w14:textId="77777777" w:rsidR="00F06C85" w:rsidRDefault="00F06C85" w:rsidP="00F06C85"/>
    <w:p w14:paraId="59EE0101" w14:textId="77777777" w:rsidR="00F06C85" w:rsidRPr="00DF63EB" w:rsidRDefault="00F06C85" w:rsidP="00F06C85"/>
    <w:p w14:paraId="1AA97914" w14:textId="31206FB9" w:rsidR="00F06C85" w:rsidRPr="00DF63EB" w:rsidRDefault="00F06C85" w:rsidP="00F06C85">
      <w:pPr>
        <w:rPr>
          <w:b/>
          <w:bCs/>
        </w:rPr>
      </w:pPr>
      <w:r w:rsidRPr="00DF63EB">
        <w:rPr>
          <w:b/>
          <w:bCs/>
        </w:rPr>
        <w:t xml:space="preserve">Table 2A: </w:t>
      </w:r>
      <w:del w:id="291" w:author="Jameson, Jacob" w:date="2024-09-12T12:06:00Z" w16du:dateUtc="2024-09-12T16:06:00Z">
        <w:r w:rsidRPr="00DF63EB" w:rsidDel="00C81C3D">
          <w:rPr>
            <w:b/>
            <w:bCs/>
          </w:rPr>
          <w:delText>Sensitivity Analysis of Batching Criteria in Main Regression Results</w:delText>
        </w:r>
      </w:del>
      <w:ins w:id="292" w:author="Jameson, Jacob" w:date="2024-09-12T12:06:00Z" w16du:dateUtc="2024-09-12T16:06:00Z">
        <w:r w:rsidR="00C81C3D">
          <w:rPr>
            <w:b/>
            <w:bCs/>
          </w:rPr>
          <w:t xml:space="preserve">Robustness of </w:t>
        </w:r>
      </w:ins>
      <w:ins w:id="293" w:author="Jameson, Jacob" w:date="2024-09-12T12:07:00Z" w16du:dateUtc="2024-09-12T16:07:00Z">
        <w:r w:rsidR="00C81C3D">
          <w:rPr>
            <w:b/>
            <w:bCs/>
          </w:rPr>
          <w:t>Batching Definition</w:t>
        </w:r>
      </w:ins>
      <w:r w:rsidRPr="00DF63EB">
        <w:rPr>
          <w:b/>
          <w:bCs/>
        </w:rPr>
        <w:t xml:space="preserve"> </w:t>
      </w:r>
    </w:p>
    <w:tbl>
      <w:tblPr>
        <w:tblStyle w:val="TableGrid"/>
        <w:tblpPr w:leftFromText="187" w:rightFromText="187" w:vertAnchor="text" w:tblpY="1"/>
        <w:tblOverlap w:val="never"/>
        <w:tblW w:w="9360" w:type="dxa"/>
        <w:tblLayout w:type="fixed"/>
        <w:tblLook w:val="04A0" w:firstRow="1" w:lastRow="0" w:firstColumn="1" w:lastColumn="0" w:noHBand="0" w:noVBand="1"/>
        <w:tblPrChange w:id="294" w:author="Jameson, Jacob" w:date="2024-09-12T22:25:00Z" w16du:dateUtc="2024-09-13T02:25:00Z">
          <w:tblPr>
            <w:tblStyle w:val="TableGrid"/>
            <w:tblpPr w:leftFromText="180" w:rightFromText="180" w:vertAnchor="text" w:tblpY="1"/>
            <w:tblOverlap w:val="never"/>
            <w:tblW w:w="9733" w:type="dxa"/>
            <w:tblLayout w:type="fixed"/>
            <w:tblLook w:val="04A0" w:firstRow="1" w:lastRow="0" w:firstColumn="1" w:lastColumn="0" w:noHBand="0" w:noVBand="1"/>
          </w:tblPr>
        </w:tblPrChange>
      </w:tblPr>
      <w:tblGrid>
        <w:gridCol w:w="2505"/>
        <w:gridCol w:w="640"/>
        <w:gridCol w:w="1761"/>
        <w:gridCol w:w="39"/>
        <w:gridCol w:w="1519"/>
        <w:gridCol w:w="1338"/>
        <w:gridCol w:w="1558"/>
        <w:tblGridChange w:id="295">
          <w:tblGrid>
            <w:gridCol w:w="2245"/>
            <w:gridCol w:w="260"/>
            <w:gridCol w:w="951"/>
            <w:gridCol w:w="1450"/>
            <w:gridCol w:w="795"/>
            <w:gridCol w:w="1170"/>
            <w:gridCol w:w="2286"/>
            <w:gridCol w:w="203"/>
            <w:gridCol w:w="1651"/>
            <w:gridCol w:w="2178"/>
          </w:tblGrid>
        </w:tblGridChange>
      </w:tblGrid>
      <w:tr w:rsidR="001B6B9D" w:rsidRPr="00DF63EB" w14:paraId="390D391F" w14:textId="77777777" w:rsidTr="001B6B9D">
        <w:tc>
          <w:tcPr>
            <w:tcW w:w="2505" w:type="dxa"/>
            <w:tcBorders>
              <w:top w:val="single" w:sz="4" w:space="0" w:color="auto"/>
              <w:left w:val="single" w:sz="4" w:space="0" w:color="auto"/>
              <w:bottom w:val="nil"/>
              <w:right w:val="nil"/>
            </w:tcBorders>
            <w:tcPrChange w:id="296" w:author="Jameson, Jacob" w:date="2024-09-12T22:25:00Z" w16du:dateUtc="2024-09-13T02:25:00Z">
              <w:tcPr>
                <w:tcW w:w="3456" w:type="dxa"/>
                <w:gridSpan w:val="3"/>
                <w:tcBorders>
                  <w:top w:val="single" w:sz="4" w:space="0" w:color="auto"/>
                  <w:left w:val="single" w:sz="4" w:space="0" w:color="auto"/>
                  <w:bottom w:val="nil"/>
                  <w:right w:val="nil"/>
                </w:tcBorders>
              </w:tcPr>
            </w:tcPrChange>
          </w:tcPr>
          <w:p w14:paraId="55C81B83" w14:textId="77777777" w:rsidR="001B6B9D" w:rsidRPr="00DF63EB" w:rsidRDefault="001B6B9D" w:rsidP="001B6B9D">
            <w:pPr>
              <w:rPr>
                <w:color w:val="000000" w:themeColor="text1"/>
              </w:rPr>
            </w:pPr>
          </w:p>
        </w:tc>
        <w:tc>
          <w:tcPr>
            <w:tcW w:w="2401" w:type="dxa"/>
            <w:gridSpan w:val="2"/>
            <w:tcBorders>
              <w:top w:val="single" w:sz="4" w:space="0" w:color="auto"/>
              <w:left w:val="nil"/>
              <w:bottom w:val="nil"/>
              <w:right w:val="nil"/>
            </w:tcBorders>
            <w:tcPrChange w:id="297" w:author="Jameson, Jacob" w:date="2024-09-12T22:25:00Z" w16du:dateUtc="2024-09-13T02:25:00Z">
              <w:tcPr>
                <w:tcW w:w="3415" w:type="dxa"/>
                <w:gridSpan w:val="3"/>
                <w:tcBorders>
                  <w:top w:val="single" w:sz="4" w:space="0" w:color="auto"/>
                  <w:left w:val="single" w:sz="4" w:space="0" w:color="auto"/>
                  <w:bottom w:val="nil"/>
                  <w:right w:val="nil"/>
                </w:tcBorders>
              </w:tcPr>
            </w:tcPrChange>
          </w:tcPr>
          <w:p w14:paraId="7296B573" w14:textId="08879E14" w:rsidR="001B6B9D" w:rsidRPr="00DF63EB" w:rsidRDefault="001B6B9D" w:rsidP="001B6B9D">
            <w:pPr>
              <w:rPr>
                <w:color w:val="000000" w:themeColor="text1"/>
              </w:rPr>
              <w:pPrChange w:id="298" w:author="Jameson, Jacob" w:date="2024-09-12T20:52:00Z" w16du:dateUtc="2024-09-13T00:52:00Z">
                <w:pPr/>
              </w:pPrChange>
            </w:pPr>
          </w:p>
        </w:tc>
        <w:tc>
          <w:tcPr>
            <w:tcW w:w="4454" w:type="dxa"/>
            <w:gridSpan w:val="4"/>
            <w:tcBorders>
              <w:left w:val="nil"/>
              <w:bottom w:val="nil"/>
            </w:tcBorders>
            <w:tcPrChange w:id="299" w:author="Jameson, Jacob" w:date="2024-09-12T22:25:00Z" w16du:dateUtc="2024-09-13T02:25:00Z">
              <w:tcPr>
                <w:tcW w:w="6318" w:type="dxa"/>
                <w:gridSpan w:val="4"/>
                <w:tcBorders>
                  <w:left w:val="nil"/>
                  <w:bottom w:val="single" w:sz="4" w:space="0" w:color="auto"/>
                </w:tcBorders>
              </w:tcPr>
            </w:tcPrChange>
          </w:tcPr>
          <w:p w14:paraId="1ABBFE08" w14:textId="77777777" w:rsidR="001B6B9D" w:rsidRPr="00DF63EB" w:rsidRDefault="001B6B9D" w:rsidP="001B6B9D">
            <w:pPr>
              <w:jc w:val="center"/>
              <w:rPr>
                <w:color w:val="000000" w:themeColor="text1"/>
              </w:rPr>
              <w:pPrChange w:id="300" w:author="Jameson, Jacob" w:date="2024-09-12T20:52:00Z" w16du:dateUtc="2024-09-13T00:52:00Z">
                <w:pPr>
                  <w:jc w:val="center"/>
                </w:pPr>
              </w:pPrChange>
            </w:pPr>
            <w:r w:rsidRPr="00DF63EB">
              <w:rPr>
                <w:color w:val="000000" w:themeColor="text1"/>
              </w:rPr>
              <w:t>Dependent Variables</w:t>
            </w:r>
          </w:p>
        </w:tc>
      </w:tr>
      <w:tr w:rsidR="001B6B9D" w:rsidRPr="00DF63EB" w14:paraId="7BAA71D3" w14:textId="77777777" w:rsidTr="001B6B9D">
        <w:tc>
          <w:tcPr>
            <w:tcW w:w="3145" w:type="dxa"/>
            <w:gridSpan w:val="2"/>
            <w:tcBorders>
              <w:top w:val="nil"/>
              <w:left w:val="single" w:sz="4" w:space="0" w:color="auto"/>
              <w:bottom w:val="nil"/>
              <w:right w:val="nil"/>
            </w:tcBorders>
            <w:tcPrChange w:id="301" w:author="Jameson, Jacob" w:date="2024-09-12T22:25:00Z" w16du:dateUtc="2024-09-13T02:25:00Z">
              <w:tcPr>
                <w:tcW w:w="2245" w:type="dxa"/>
                <w:tcBorders>
                  <w:top w:val="nil"/>
                  <w:left w:val="single" w:sz="4" w:space="0" w:color="auto"/>
                  <w:bottom w:val="nil"/>
                  <w:right w:val="nil"/>
                </w:tcBorders>
              </w:tcPr>
            </w:tcPrChange>
          </w:tcPr>
          <w:p w14:paraId="4B55274A" w14:textId="77777777" w:rsidR="001B6B9D" w:rsidRPr="00DF63EB" w:rsidRDefault="001B6B9D" w:rsidP="001B6B9D">
            <w:pPr>
              <w:rPr>
                <w:color w:val="000000" w:themeColor="text1"/>
              </w:rPr>
              <w:pPrChange w:id="302" w:author="Jameson, Jacob" w:date="2024-09-12T20:52:00Z" w16du:dateUtc="2024-09-13T00:52:00Z">
                <w:pPr/>
              </w:pPrChange>
            </w:pPr>
          </w:p>
        </w:tc>
        <w:tc>
          <w:tcPr>
            <w:tcW w:w="1800" w:type="dxa"/>
            <w:gridSpan w:val="2"/>
            <w:tcBorders>
              <w:top w:val="nil"/>
              <w:left w:val="nil"/>
              <w:bottom w:val="nil"/>
              <w:right w:val="nil"/>
            </w:tcBorders>
            <w:tcPrChange w:id="303" w:author="Jameson, Jacob" w:date="2024-09-12T22:25:00Z" w16du:dateUtc="2024-09-13T02:25:00Z">
              <w:tcPr>
                <w:tcW w:w="3456" w:type="dxa"/>
                <w:gridSpan w:val="4"/>
                <w:tcBorders>
                  <w:top w:val="single" w:sz="4" w:space="0" w:color="auto"/>
                  <w:left w:val="nil"/>
                  <w:bottom w:val="nil"/>
                  <w:right w:val="nil"/>
                </w:tcBorders>
              </w:tcPr>
            </w:tcPrChange>
          </w:tcPr>
          <w:p w14:paraId="06238E03" w14:textId="77777777" w:rsidR="001B6B9D" w:rsidRPr="00DF63EB" w:rsidRDefault="001B6B9D" w:rsidP="001B6B9D">
            <w:pPr>
              <w:rPr>
                <w:color w:val="000000" w:themeColor="text1"/>
              </w:rPr>
            </w:pPr>
          </w:p>
        </w:tc>
        <w:tc>
          <w:tcPr>
            <w:tcW w:w="1519" w:type="dxa"/>
            <w:tcBorders>
              <w:top w:val="single" w:sz="4" w:space="0" w:color="auto"/>
              <w:left w:val="nil"/>
              <w:bottom w:val="nil"/>
              <w:right w:val="nil"/>
            </w:tcBorders>
            <w:tcPrChange w:id="304" w:author="Jameson, Jacob" w:date="2024-09-12T22:25:00Z" w16du:dateUtc="2024-09-13T02:25:00Z">
              <w:tcPr>
                <w:tcW w:w="3456" w:type="dxa"/>
                <w:gridSpan w:val="2"/>
                <w:tcBorders>
                  <w:top w:val="single" w:sz="4" w:space="0" w:color="auto"/>
                  <w:left w:val="nil"/>
                  <w:bottom w:val="nil"/>
                  <w:right w:val="nil"/>
                </w:tcBorders>
              </w:tcPr>
            </w:tcPrChange>
          </w:tcPr>
          <w:p w14:paraId="1CD1113C" w14:textId="78D45DE8" w:rsidR="001B6B9D" w:rsidRPr="00DF63EB" w:rsidRDefault="001B6B9D" w:rsidP="001B6B9D">
            <w:pPr>
              <w:rPr>
                <w:color w:val="000000" w:themeColor="text1"/>
              </w:rPr>
              <w:pPrChange w:id="305" w:author="Jameson, Jacob" w:date="2024-09-12T20:52:00Z" w16du:dateUtc="2024-09-13T00:52:00Z">
                <w:pPr/>
              </w:pPrChange>
            </w:pPr>
          </w:p>
        </w:tc>
        <w:tc>
          <w:tcPr>
            <w:tcW w:w="1338" w:type="dxa"/>
            <w:tcBorders>
              <w:top w:val="single" w:sz="4" w:space="0" w:color="auto"/>
              <w:left w:val="nil"/>
              <w:bottom w:val="nil"/>
              <w:right w:val="nil"/>
            </w:tcBorders>
            <w:tcPrChange w:id="306" w:author="Jameson, Jacob" w:date="2024-09-12T22:25:00Z" w16du:dateUtc="2024-09-13T02:25:00Z">
              <w:tcPr>
                <w:tcW w:w="1854" w:type="dxa"/>
                <w:gridSpan w:val="2"/>
                <w:tcBorders>
                  <w:top w:val="single" w:sz="4" w:space="0" w:color="auto"/>
                  <w:left w:val="nil"/>
                  <w:bottom w:val="nil"/>
                  <w:right w:val="nil"/>
                </w:tcBorders>
              </w:tcPr>
            </w:tcPrChange>
          </w:tcPr>
          <w:p w14:paraId="1B8EEBFD" w14:textId="77777777" w:rsidR="001B6B9D" w:rsidRPr="00DF63EB" w:rsidRDefault="001B6B9D" w:rsidP="001B6B9D">
            <w:pPr>
              <w:rPr>
                <w:color w:val="000000" w:themeColor="text1"/>
              </w:rPr>
              <w:pPrChange w:id="307" w:author="Jameson, Jacob" w:date="2024-09-12T20:52:00Z" w16du:dateUtc="2024-09-13T00:52:00Z">
                <w:pPr/>
              </w:pPrChange>
            </w:pPr>
          </w:p>
        </w:tc>
        <w:tc>
          <w:tcPr>
            <w:tcW w:w="1558" w:type="dxa"/>
            <w:tcBorders>
              <w:top w:val="single" w:sz="4" w:space="0" w:color="auto"/>
              <w:left w:val="nil"/>
              <w:bottom w:val="nil"/>
              <w:right w:val="single" w:sz="4" w:space="0" w:color="auto"/>
            </w:tcBorders>
            <w:tcPrChange w:id="308" w:author="Jameson, Jacob" w:date="2024-09-12T22:25:00Z" w16du:dateUtc="2024-09-13T02:25:00Z">
              <w:tcPr>
                <w:tcW w:w="2178" w:type="dxa"/>
                <w:tcBorders>
                  <w:top w:val="single" w:sz="4" w:space="0" w:color="auto"/>
                  <w:left w:val="nil"/>
                  <w:bottom w:val="nil"/>
                  <w:right w:val="single" w:sz="4" w:space="0" w:color="auto"/>
                </w:tcBorders>
              </w:tcPr>
            </w:tcPrChange>
          </w:tcPr>
          <w:p w14:paraId="54FFFD6F" w14:textId="77777777" w:rsidR="001B6B9D" w:rsidRPr="00DF63EB" w:rsidRDefault="001B6B9D" w:rsidP="001B6B9D">
            <w:pPr>
              <w:rPr>
                <w:color w:val="000000" w:themeColor="text1"/>
              </w:rPr>
              <w:pPrChange w:id="309" w:author="Jameson, Jacob" w:date="2024-09-12T20:52:00Z" w16du:dateUtc="2024-09-13T00:52:00Z">
                <w:pPr/>
              </w:pPrChange>
            </w:pPr>
          </w:p>
        </w:tc>
      </w:tr>
      <w:tr w:rsidR="001B6B9D" w:rsidRPr="00DF63EB" w14:paraId="37C0F048" w14:textId="77777777" w:rsidTr="001B6B9D">
        <w:trPr>
          <w:trHeight w:val="693"/>
          <w:trPrChange w:id="310" w:author="Jameson, Jacob" w:date="2024-09-12T22:23:00Z" w16du:dateUtc="2024-09-13T02:23:00Z">
            <w:trPr>
              <w:trHeight w:val="693"/>
            </w:trPr>
          </w:trPrChange>
        </w:trPr>
        <w:tc>
          <w:tcPr>
            <w:tcW w:w="3145" w:type="dxa"/>
            <w:gridSpan w:val="2"/>
            <w:tcBorders>
              <w:top w:val="nil"/>
              <w:left w:val="single" w:sz="4" w:space="0" w:color="auto"/>
              <w:bottom w:val="single" w:sz="4" w:space="0" w:color="auto"/>
              <w:right w:val="nil"/>
            </w:tcBorders>
            <w:tcPrChange w:id="311" w:author="Jameson, Jacob" w:date="2024-09-12T22:23:00Z" w16du:dateUtc="2024-09-13T02:23:00Z">
              <w:tcPr>
                <w:tcW w:w="2245" w:type="dxa"/>
                <w:tcBorders>
                  <w:top w:val="nil"/>
                  <w:left w:val="single" w:sz="4" w:space="0" w:color="auto"/>
                  <w:bottom w:val="single" w:sz="4" w:space="0" w:color="auto"/>
                  <w:right w:val="nil"/>
                </w:tcBorders>
              </w:tcPr>
            </w:tcPrChange>
          </w:tcPr>
          <w:p w14:paraId="7543606D" w14:textId="77777777" w:rsidR="001B6B9D" w:rsidRDefault="001B6B9D" w:rsidP="001B6B9D">
            <w:pPr>
              <w:rPr>
                <w:ins w:id="312" w:author="Jameson, Jacob" w:date="2024-09-12T22:24:00Z" w16du:dateUtc="2024-09-13T02:24:00Z"/>
                <w:color w:val="000000" w:themeColor="text1"/>
              </w:rPr>
            </w:pPr>
          </w:p>
          <w:p w14:paraId="18CE61E4" w14:textId="77777777" w:rsidR="001B6B9D" w:rsidRDefault="001B6B9D" w:rsidP="001B6B9D">
            <w:pPr>
              <w:rPr>
                <w:ins w:id="313" w:author="Jameson, Jacob" w:date="2024-09-12T22:24:00Z" w16du:dateUtc="2024-09-13T02:24:00Z"/>
                <w:color w:val="000000" w:themeColor="text1"/>
              </w:rPr>
            </w:pPr>
          </w:p>
          <w:p w14:paraId="54DD9813" w14:textId="127FB0FB" w:rsidR="001B6B9D" w:rsidRPr="00DF63EB" w:rsidRDefault="00A35210" w:rsidP="001B6B9D">
            <w:pPr>
              <w:rPr>
                <w:color w:val="000000" w:themeColor="text1"/>
              </w:rPr>
              <w:pPrChange w:id="314" w:author="Jameson, Jacob" w:date="2024-09-12T20:52:00Z" w16du:dateUtc="2024-09-13T00:52:00Z">
                <w:pPr/>
              </w:pPrChange>
            </w:pPr>
            <w:ins w:id="315" w:author="Jameson, Jacob" w:date="2024-09-12T22:26:00Z" w16du:dateUtc="2024-09-13T02:26:00Z">
              <w:r>
                <w:rPr>
                  <w:color w:val="000000" w:themeColor="text1"/>
                </w:rPr>
                <w:t>Criteria</w:t>
              </w:r>
            </w:ins>
          </w:p>
        </w:tc>
        <w:tc>
          <w:tcPr>
            <w:tcW w:w="1800" w:type="dxa"/>
            <w:gridSpan w:val="2"/>
            <w:tcBorders>
              <w:top w:val="nil"/>
              <w:left w:val="nil"/>
              <w:bottom w:val="single" w:sz="4" w:space="0" w:color="auto"/>
              <w:right w:val="nil"/>
            </w:tcBorders>
            <w:tcPrChange w:id="316" w:author="Jameson, Jacob" w:date="2024-09-12T22:23:00Z" w16du:dateUtc="2024-09-13T02:23:00Z">
              <w:tcPr>
                <w:tcW w:w="3456" w:type="dxa"/>
                <w:gridSpan w:val="4"/>
                <w:tcBorders>
                  <w:top w:val="nil"/>
                  <w:left w:val="nil"/>
                  <w:bottom w:val="single" w:sz="4" w:space="0" w:color="auto"/>
                  <w:right w:val="nil"/>
                </w:tcBorders>
              </w:tcPr>
            </w:tcPrChange>
          </w:tcPr>
          <w:p w14:paraId="231A9595" w14:textId="77777777" w:rsidR="001B6B9D" w:rsidRDefault="001B6B9D" w:rsidP="001B6B9D">
            <w:pPr>
              <w:jc w:val="center"/>
              <w:rPr>
                <w:ins w:id="317" w:author="Jameson, Jacob" w:date="2024-09-12T22:24:00Z" w16du:dateUtc="2024-09-13T02:24:00Z"/>
                <w:color w:val="000000" w:themeColor="text1"/>
              </w:rPr>
            </w:pPr>
          </w:p>
          <w:p w14:paraId="56763318" w14:textId="45A30160" w:rsidR="001B6B9D" w:rsidRDefault="001B6B9D" w:rsidP="001B6B9D">
            <w:pPr>
              <w:jc w:val="center"/>
              <w:rPr>
                <w:ins w:id="318" w:author="Jameson, Jacob" w:date="2024-09-12T22:24:00Z" w16du:dateUtc="2024-09-13T02:24:00Z"/>
                <w:color w:val="000000" w:themeColor="text1"/>
              </w:rPr>
            </w:pPr>
            <w:ins w:id="319" w:author="Jameson, Jacob" w:date="2024-09-12T22:24:00Z" w16du:dateUtc="2024-09-13T02:24:00Z">
              <w:r>
                <w:rPr>
                  <w:color w:val="000000" w:themeColor="text1"/>
                </w:rPr>
                <w:t>Independent</w:t>
              </w:r>
            </w:ins>
          </w:p>
          <w:p w14:paraId="66A41477" w14:textId="70328E35" w:rsidR="001B6B9D" w:rsidRPr="00DF63EB" w:rsidRDefault="001B6B9D" w:rsidP="001B6B9D">
            <w:pPr>
              <w:jc w:val="center"/>
              <w:rPr>
                <w:color w:val="000000" w:themeColor="text1"/>
              </w:rPr>
            </w:pPr>
            <w:ins w:id="320" w:author="Jameson, Jacob" w:date="2024-09-12T22:24:00Z" w16du:dateUtc="2024-09-13T02:24:00Z">
              <w:r>
                <w:rPr>
                  <w:color w:val="000000" w:themeColor="text1"/>
                </w:rPr>
                <w:t>Variable</w:t>
              </w:r>
            </w:ins>
          </w:p>
        </w:tc>
        <w:tc>
          <w:tcPr>
            <w:tcW w:w="1519" w:type="dxa"/>
            <w:tcBorders>
              <w:top w:val="nil"/>
              <w:left w:val="nil"/>
              <w:bottom w:val="single" w:sz="4" w:space="0" w:color="auto"/>
              <w:right w:val="nil"/>
            </w:tcBorders>
            <w:tcPrChange w:id="321" w:author="Jameson, Jacob" w:date="2024-09-12T22:23:00Z" w16du:dateUtc="2024-09-13T02:23:00Z">
              <w:tcPr>
                <w:tcW w:w="3456" w:type="dxa"/>
                <w:gridSpan w:val="2"/>
                <w:tcBorders>
                  <w:top w:val="nil"/>
                  <w:left w:val="nil"/>
                  <w:bottom w:val="single" w:sz="4" w:space="0" w:color="auto"/>
                  <w:right w:val="nil"/>
                </w:tcBorders>
              </w:tcPr>
            </w:tcPrChange>
          </w:tcPr>
          <w:p w14:paraId="2B215E47" w14:textId="77777777" w:rsidR="001B6B9D" w:rsidRDefault="001B6B9D" w:rsidP="001B6B9D">
            <w:pPr>
              <w:jc w:val="center"/>
              <w:rPr>
                <w:ins w:id="322" w:author="Jameson, Jacob" w:date="2024-09-12T22:24:00Z" w16du:dateUtc="2024-09-13T02:24:00Z"/>
                <w:color w:val="000000" w:themeColor="text1"/>
              </w:rPr>
            </w:pPr>
          </w:p>
          <w:p w14:paraId="541FE472" w14:textId="17016236" w:rsidR="001B6B9D" w:rsidRPr="00DF63EB" w:rsidRDefault="001B6B9D" w:rsidP="001B6B9D">
            <w:pPr>
              <w:jc w:val="center"/>
              <w:rPr>
                <w:color w:val="000000" w:themeColor="text1"/>
              </w:rPr>
              <w:pPrChange w:id="323" w:author="Jameson, Jacob" w:date="2024-09-12T20:52:00Z" w16du:dateUtc="2024-09-13T00:52:00Z">
                <w:pPr>
                  <w:jc w:val="center"/>
                </w:pPr>
              </w:pPrChange>
            </w:pPr>
            <w:proofErr w:type="gramStart"/>
            <w:r w:rsidRPr="00DF63EB">
              <w:rPr>
                <w:color w:val="000000" w:themeColor="text1"/>
              </w:rPr>
              <w:t>ln(</w:t>
            </w:r>
            <w:proofErr w:type="gramEnd"/>
            <w:r w:rsidRPr="00DF63EB">
              <w:rPr>
                <w:color w:val="000000" w:themeColor="text1"/>
              </w:rPr>
              <w:t>LOS)</w:t>
            </w:r>
          </w:p>
        </w:tc>
        <w:tc>
          <w:tcPr>
            <w:tcW w:w="1338" w:type="dxa"/>
            <w:tcBorders>
              <w:top w:val="nil"/>
              <w:left w:val="nil"/>
              <w:bottom w:val="single" w:sz="4" w:space="0" w:color="auto"/>
              <w:right w:val="nil"/>
            </w:tcBorders>
            <w:tcPrChange w:id="324" w:author="Jameson, Jacob" w:date="2024-09-12T22:23:00Z" w16du:dateUtc="2024-09-13T02:23:00Z">
              <w:tcPr>
                <w:tcW w:w="1854" w:type="dxa"/>
                <w:gridSpan w:val="2"/>
                <w:tcBorders>
                  <w:top w:val="nil"/>
                  <w:left w:val="nil"/>
                  <w:bottom w:val="single" w:sz="4" w:space="0" w:color="auto"/>
                  <w:right w:val="nil"/>
                </w:tcBorders>
              </w:tcPr>
            </w:tcPrChange>
          </w:tcPr>
          <w:p w14:paraId="668BD78E" w14:textId="77777777" w:rsidR="001B6B9D" w:rsidRPr="00DF63EB" w:rsidRDefault="001B6B9D" w:rsidP="001B6B9D">
            <w:pPr>
              <w:jc w:val="center"/>
              <w:rPr>
                <w:color w:val="000000" w:themeColor="text1"/>
              </w:rPr>
              <w:pPrChange w:id="325" w:author="Jameson, Jacob" w:date="2024-09-12T20:52:00Z" w16du:dateUtc="2024-09-13T00:52:00Z">
                <w:pPr>
                  <w:jc w:val="center"/>
                </w:pPr>
              </w:pPrChange>
            </w:pPr>
            <w:r>
              <w:rPr>
                <w:color w:val="000000" w:themeColor="text1"/>
              </w:rPr>
              <w:t>72-Hour</w:t>
            </w:r>
            <w:r w:rsidRPr="00DF63EB">
              <w:rPr>
                <w:color w:val="000000" w:themeColor="text1"/>
              </w:rPr>
              <w:t xml:space="preserve"> Return and Admission</w:t>
            </w:r>
          </w:p>
        </w:tc>
        <w:tc>
          <w:tcPr>
            <w:tcW w:w="1558" w:type="dxa"/>
            <w:tcBorders>
              <w:top w:val="nil"/>
              <w:left w:val="nil"/>
              <w:bottom w:val="single" w:sz="4" w:space="0" w:color="auto"/>
              <w:right w:val="single" w:sz="4" w:space="0" w:color="auto"/>
            </w:tcBorders>
            <w:tcPrChange w:id="326" w:author="Jameson, Jacob" w:date="2024-09-12T22:23:00Z" w16du:dateUtc="2024-09-13T02:23:00Z">
              <w:tcPr>
                <w:tcW w:w="2178" w:type="dxa"/>
                <w:tcBorders>
                  <w:top w:val="nil"/>
                  <w:left w:val="nil"/>
                  <w:bottom w:val="single" w:sz="4" w:space="0" w:color="auto"/>
                  <w:right w:val="single" w:sz="4" w:space="0" w:color="auto"/>
                </w:tcBorders>
              </w:tcPr>
            </w:tcPrChange>
          </w:tcPr>
          <w:p w14:paraId="1DD9633D" w14:textId="77777777" w:rsidR="001B6B9D" w:rsidRPr="00DF63EB" w:rsidRDefault="001B6B9D" w:rsidP="001B6B9D">
            <w:pPr>
              <w:jc w:val="center"/>
              <w:rPr>
                <w:color w:val="000000" w:themeColor="text1"/>
              </w:rPr>
              <w:pPrChange w:id="327" w:author="Jameson, Jacob" w:date="2024-09-12T20:52:00Z" w16du:dateUtc="2024-09-13T00:52:00Z">
                <w:pPr>
                  <w:jc w:val="center"/>
                </w:pPr>
              </w:pPrChange>
            </w:pPr>
            <w:r w:rsidRPr="00DF63EB">
              <w:rPr>
                <w:color w:val="000000" w:themeColor="text1"/>
              </w:rPr>
              <w:t>Number of Distinct Imaging Tests</w:t>
            </w:r>
          </w:p>
        </w:tc>
      </w:tr>
      <w:tr w:rsidR="001B6B9D" w:rsidRPr="00DF63EB" w14:paraId="66A7BF12" w14:textId="77777777" w:rsidTr="001B6B9D">
        <w:tc>
          <w:tcPr>
            <w:tcW w:w="3145" w:type="dxa"/>
            <w:gridSpan w:val="2"/>
            <w:tcBorders>
              <w:top w:val="nil"/>
              <w:left w:val="single" w:sz="4" w:space="0" w:color="auto"/>
              <w:bottom w:val="nil"/>
              <w:right w:val="nil"/>
            </w:tcBorders>
            <w:tcPrChange w:id="328" w:author="Jameson, Jacob" w:date="2024-09-12T22:23:00Z" w16du:dateUtc="2024-09-13T02:23:00Z">
              <w:tcPr>
                <w:tcW w:w="2245" w:type="dxa"/>
                <w:tcBorders>
                  <w:top w:val="nil"/>
                  <w:left w:val="single" w:sz="4" w:space="0" w:color="auto"/>
                  <w:bottom w:val="nil"/>
                  <w:right w:val="nil"/>
                </w:tcBorders>
              </w:tcPr>
            </w:tcPrChange>
          </w:tcPr>
          <w:p w14:paraId="2DFAD214" w14:textId="77777777" w:rsidR="001B6B9D" w:rsidRPr="00DF63EB" w:rsidRDefault="001B6B9D" w:rsidP="001B6B9D">
            <w:pPr>
              <w:rPr>
                <w:b/>
                <w:bCs/>
                <w:color w:val="000000" w:themeColor="text1"/>
              </w:rPr>
              <w:pPrChange w:id="329" w:author="Jameson, Jacob" w:date="2024-09-12T20:52:00Z" w16du:dateUtc="2024-09-13T00:52:00Z">
                <w:pPr/>
              </w:pPrChange>
            </w:pPr>
            <w:r w:rsidRPr="00DF63EB">
              <w:rPr>
                <w:b/>
                <w:bCs/>
                <w:color w:val="000000" w:themeColor="text1"/>
              </w:rPr>
              <w:t>Batching Criteria is 1 minute</w:t>
            </w:r>
          </w:p>
        </w:tc>
        <w:tc>
          <w:tcPr>
            <w:tcW w:w="1800" w:type="dxa"/>
            <w:gridSpan w:val="2"/>
            <w:tcBorders>
              <w:top w:val="nil"/>
              <w:left w:val="nil"/>
              <w:bottom w:val="nil"/>
              <w:right w:val="nil"/>
            </w:tcBorders>
            <w:tcPrChange w:id="330" w:author="Jameson, Jacob" w:date="2024-09-12T22:23:00Z" w16du:dateUtc="2024-09-13T02:23:00Z">
              <w:tcPr>
                <w:tcW w:w="3456" w:type="dxa"/>
                <w:gridSpan w:val="4"/>
                <w:tcBorders>
                  <w:top w:val="nil"/>
                  <w:left w:val="nil"/>
                  <w:bottom w:val="nil"/>
                  <w:right w:val="nil"/>
                </w:tcBorders>
              </w:tcPr>
            </w:tcPrChange>
          </w:tcPr>
          <w:p w14:paraId="2D2D9884" w14:textId="4392D306" w:rsidR="001B6B9D" w:rsidRPr="00DF63EB" w:rsidRDefault="001B6B9D" w:rsidP="001B6B9D">
            <w:pPr>
              <w:jc w:val="center"/>
              <w:rPr>
                <w:color w:val="000000" w:themeColor="text1"/>
              </w:rPr>
            </w:pPr>
            <w:ins w:id="331"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332" w:author="Jameson, Jacob" w:date="2024-09-12T22:23:00Z" w16du:dateUtc="2024-09-13T02:23:00Z">
              <w:tcPr>
                <w:tcW w:w="3456" w:type="dxa"/>
                <w:gridSpan w:val="2"/>
                <w:tcBorders>
                  <w:top w:val="nil"/>
                  <w:left w:val="nil"/>
                  <w:bottom w:val="nil"/>
                  <w:right w:val="nil"/>
                </w:tcBorders>
              </w:tcPr>
            </w:tcPrChange>
          </w:tcPr>
          <w:p w14:paraId="0ACB1D5F" w14:textId="3FB21071" w:rsidR="001B6B9D" w:rsidRPr="00DF63EB" w:rsidRDefault="001B6B9D" w:rsidP="001B6B9D">
            <w:pPr>
              <w:jc w:val="center"/>
              <w:rPr>
                <w:ins w:id="333" w:author="Jameson, Jacob" w:date="2024-09-12T20:49:00Z" w16du:dateUtc="2024-09-13T00:49:00Z"/>
                <w:color w:val="000000" w:themeColor="text1"/>
                <w:vertAlign w:val="superscript"/>
              </w:rPr>
              <w:pPrChange w:id="334" w:author="Jameson, Jacob" w:date="2024-09-12T20:52:00Z" w16du:dateUtc="2024-09-13T00:52:00Z">
                <w:pPr>
                  <w:jc w:val="center"/>
                </w:pPr>
              </w:pPrChange>
            </w:pPr>
            <w:ins w:id="335" w:author="Jameson, Jacob" w:date="2024-09-12T20:49:00Z" w16du:dateUtc="2024-09-13T00:49:00Z">
              <w:r w:rsidRPr="00DF63EB">
                <w:rPr>
                  <w:color w:val="000000" w:themeColor="text1"/>
                </w:rPr>
                <w:t>0.04</w:t>
              </w:r>
            </w:ins>
            <w:ins w:id="336" w:author="Jameson, Jacob" w:date="2024-09-12T21:00:00Z" w16du:dateUtc="2024-09-13T01:00:00Z">
              <w:r>
                <w:rPr>
                  <w:color w:val="000000" w:themeColor="text1"/>
                </w:rPr>
                <w:t>4</w:t>
              </w:r>
            </w:ins>
            <w:ins w:id="337" w:author="Jameson, Jacob" w:date="2024-09-12T20:49:00Z" w16du:dateUtc="2024-09-13T00:49:00Z">
              <w:r w:rsidRPr="00DF63EB">
                <w:rPr>
                  <w:color w:val="000000" w:themeColor="text1"/>
                  <w:vertAlign w:val="superscript"/>
                </w:rPr>
                <w:t>**</w:t>
              </w:r>
            </w:ins>
          </w:p>
          <w:p w14:paraId="0A5A219C" w14:textId="65764358" w:rsidR="001B6B9D" w:rsidRPr="00DF63EB" w:rsidRDefault="001B6B9D" w:rsidP="001B6B9D">
            <w:pPr>
              <w:jc w:val="center"/>
              <w:rPr>
                <w:color w:val="000000" w:themeColor="text1"/>
              </w:rPr>
              <w:pPrChange w:id="338" w:author="Jameson, Jacob" w:date="2024-09-12T20:52:00Z" w16du:dateUtc="2024-09-13T00:52:00Z">
                <w:pPr>
                  <w:jc w:val="center"/>
                </w:pPr>
              </w:pPrChange>
            </w:pPr>
            <w:ins w:id="339" w:author="Jameson, Jacob" w:date="2024-09-12T20:49:00Z" w16du:dateUtc="2024-09-13T00:49:00Z">
              <w:r w:rsidRPr="00DF63EB">
                <w:rPr>
                  <w:color w:val="000000" w:themeColor="text1"/>
                </w:rPr>
                <w:t>(0.02</w:t>
              </w:r>
            </w:ins>
            <w:ins w:id="340" w:author="Jameson, Jacob" w:date="2024-09-12T21:00:00Z" w16du:dateUtc="2024-09-13T01:00:00Z">
              <w:r>
                <w:rPr>
                  <w:color w:val="000000" w:themeColor="text1"/>
                </w:rPr>
                <w:t>0</w:t>
              </w:r>
            </w:ins>
            <w:ins w:id="341" w:author="Jameson, Jacob" w:date="2024-09-12T20:49:00Z" w16du:dateUtc="2024-09-13T00:49:00Z">
              <w:r w:rsidRPr="00DF63EB">
                <w:rPr>
                  <w:color w:val="000000" w:themeColor="text1"/>
                </w:rPr>
                <w:t>)</w:t>
              </w:r>
            </w:ins>
            <w:del w:id="342" w:author="Jameson, Jacob" w:date="2024-09-12T20:46:00Z" w16du:dateUtc="2024-09-13T00:46:00Z">
              <w:r w:rsidRPr="00DF63EB" w:rsidDel="00742465">
                <w:rPr>
                  <w:color w:val="000000" w:themeColor="text1"/>
                </w:rPr>
                <w:delText>Yes</w:delText>
              </w:r>
            </w:del>
          </w:p>
        </w:tc>
        <w:tc>
          <w:tcPr>
            <w:tcW w:w="1338" w:type="dxa"/>
            <w:tcBorders>
              <w:top w:val="nil"/>
              <w:left w:val="nil"/>
              <w:bottom w:val="nil"/>
              <w:right w:val="nil"/>
            </w:tcBorders>
            <w:tcPrChange w:id="343" w:author="Jameson, Jacob" w:date="2024-09-12T22:23:00Z" w16du:dateUtc="2024-09-13T02:23:00Z">
              <w:tcPr>
                <w:tcW w:w="1854" w:type="dxa"/>
                <w:gridSpan w:val="2"/>
                <w:tcBorders>
                  <w:top w:val="nil"/>
                  <w:left w:val="nil"/>
                  <w:bottom w:val="nil"/>
                  <w:right w:val="nil"/>
                </w:tcBorders>
              </w:tcPr>
            </w:tcPrChange>
          </w:tcPr>
          <w:p w14:paraId="618F272E" w14:textId="77777777" w:rsidR="001B6B9D" w:rsidRPr="00DF63EB" w:rsidRDefault="001B6B9D" w:rsidP="001B6B9D">
            <w:pPr>
              <w:jc w:val="center"/>
              <w:rPr>
                <w:ins w:id="344" w:author="Jameson, Jacob" w:date="2024-09-12T20:49:00Z" w16du:dateUtc="2024-09-13T00:49:00Z"/>
                <w:color w:val="000000" w:themeColor="text1"/>
                <w:vertAlign w:val="superscript"/>
              </w:rPr>
              <w:pPrChange w:id="345" w:author="Jameson, Jacob" w:date="2024-09-12T20:52:00Z" w16du:dateUtc="2024-09-13T00:52:00Z">
                <w:pPr>
                  <w:jc w:val="center"/>
                </w:pPr>
              </w:pPrChange>
            </w:pPr>
            <w:ins w:id="346" w:author="Jameson, Jacob" w:date="2024-09-12T20:49:00Z" w16du:dateUtc="2024-09-13T00:49:00Z">
              <w:r w:rsidRPr="00DF63EB">
                <w:rPr>
                  <w:color w:val="000000" w:themeColor="text1"/>
                </w:rPr>
                <w:t>-0.002</w:t>
              </w:r>
              <w:r w:rsidRPr="00DF63EB">
                <w:rPr>
                  <w:color w:val="000000" w:themeColor="text1"/>
                  <w:vertAlign w:val="superscript"/>
                </w:rPr>
                <w:t>***</w:t>
              </w:r>
            </w:ins>
          </w:p>
          <w:p w14:paraId="3EC81711" w14:textId="4BDF0A38" w:rsidR="001B6B9D" w:rsidRPr="00DF63EB" w:rsidRDefault="001B6B9D" w:rsidP="001B6B9D">
            <w:pPr>
              <w:jc w:val="center"/>
              <w:rPr>
                <w:color w:val="000000" w:themeColor="text1"/>
              </w:rPr>
              <w:pPrChange w:id="347" w:author="Jameson, Jacob" w:date="2024-09-12T20:52:00Z" w16du:dateUtc="2024-09-13T00:52:00Z">
                <w:pPr>
                  <w:jc w:val="center"/>
                </w:pPr>
              </w:pPrChange>
            </w:pPr>
            <w:ins w:id="348" w:author="Jameson, Jacob" w:date="2024-09-12T20:49:00Z" w16du:dateUtc="2024-09-13T00:49:00Z">
              <w:r w:rsidRPr="00DF63EB">
                <w:rPr>
                  <w:color w:val="000000" w:themeColor="text1"/>
                </w:rPr>
                <w:t>(0.001)</w:t>
              </w:r>
            </w:ins>
            <w:del w:id="349" w:author="Jameson, Jacob" w:date="2024-09-12T20:46:00Z" w16du:dateUtc="2024-09-13T00:46:00Z">
              <w:r w:rsidRPr="00DF63EB" w:rsidDel="00742465">
                <w:rPr>
                  <w:color w:val="000000" w:themeColor="text1"/>
                </w:rPr>
                <w:delText>Yes</w:delText>
              </w:r>
            </w:del>
          </w:p>
        </w:tc>
        <w:tc>
          <w:tcPr>
            <w:tcW w:w="1558" w:type="dxa"/>
            <w:tcBorders>
              <w:top w:val="nil"/>
              <w:left w:val="nil"/>
              <w:bottom w:val="nil"/>
              <w:right w:val="single" w:sz="4" w:space="0" w:color="auto"/>
            </w:tcBorders>
            <w:tcPrChange w:id="350" w:author="Jameson, Jacob" w:date="2024-09-12T22:23:00Z" w16du:dateUtc="2024-09-13T02:23:00Z">
              <w:tcPr>
                <w:tcW w:w="2178" w:type="dxa"/>
                <w:tcBorders>
                  <w:top w:val="nil"/>
                  <w:left w:val="nil"/>
                  <w:bottom w:val="nil"/>
                  <w:right w:val="single" w:sz="4" w:space="0" w:color="auto"/>
                </w:tcBorders>
              </w:tcPr>
            </w:tcPrChange>
          </w:tcPr>
          <w:p w14:paraId="4ED8D635" w14:textId="6AB70374" w:rsidR="001B6B9D" w:rsidRPr="00DF63EB" w:rsidRDefault="001B6B9D" w:rsidP="001B6B9D">
            <w:pPr>
              <w:jc w:val="center"/>
              <w:rPr>
                <w:ins w:id="351" w:author="Jameson, Jacob" w:date="2024-09-12T20:49:00Z" w16du:dateUtc="2024-09-13T00:49:00Z"/>
                <w:color w:val="000000" w:themeColor="text1"/>
                <w:vertAlign w:val="superscript"/>
              </w:rPr>
              <w:pPrChange w:id="352" w:author="Jameson, Jacob" w:date="2024-09-12T20:52:00Z" w16du:dateUtc="2024-09-13T00:52:00Z">
                <w:pPr>
                  <w:jc w:val="center"/>
                </w:pPr>
              </w:pPrChange>
            </w:pPr>
            <w:ins w:id="353" w:author="Jameson, Jacob" w:date="2024-09-12T20:49:00Z" w16du:dateUtc="2024-09-13T00:49:00Z">
              <w:r w:rsidRPr="00DF63EB">
                <w:rPr>
                  <w:color w:val="000000" w:themeColor="text1"/>
                </w:rPr>
                <w:t>0.0</w:t>
              </w:r>
            </w:ins>
            <w:ins w:id="354" w:author="Jameson, Jacob" w:date="2024-09-12T21:00:00Z" w16du:dateUtc="2024-09-13T01:00:00Z">
              <w:r>
                <w:rPr>
                  <w:color w:val="000000" w:themeColor="text1"/>
                </w:rPr>
                <w:t>79</w:t>
              </w:r>
            </w:ins>
            <w:ins w:id="355" w:author="Jameson, Jacob" w:date="2024-09-12T20:49:00Z" w16du:dateUtc="2024-09-13T00:49:00Z">
              <w:r w:rsidRPr="00DF63EB">
                <w:rPr>
                  <w:color w:val="000000" w:themeColor="text1"/>
                  <w:vertAlign w:val="superscript"/>
                </w:rPr>
                <w:t>***</w:t>
              </w:r>
            </w:ins>
          </w:p>
          <w:p w14:paraId="1D29C643" w14:textId="4B1ED930" w:rsidR="001B6B9D" w:rsidRPr="00DF63EB" w:rsidRDefault="001B6B9D" w:rsidP="001B6B9D">
            <w:pPr>
              <w:jc w:val="center"/>
              <w:rPr>
                <w:color w:val="000000" w:themeColor="text1"/>
              </w:rPr>
              <w:pPrChange w:id="356" w:author="Jameson, Jacob" w:date="2024-09-12T20:52:00Z" w16du:dateUtc="2024-09-13T00:52:00Z">
                <w:pPr>
                  <w:jc w:val="center"/>
                </w:pPr>
              </w:pPrChange>
            </w:pPr>
            <w:ins w:id="357" w:author="Jameson, Jacob" w:date="2024-09-12T20:49:00Z" w16du:dateUtc="2024-09-13T00:49:00Z">
              <w:r w:rsidRPr="00DF63EB">
                <w:rPr>
                  <w:color w:val="000000" w:themeColor="text1"/>
                </w:rPr>
                <w:t>(0.00</w:t>
              </w:r>
            </w:ins>
            <w:ins w:id="358" w:author="Jameson, Jacob" w:date="2024-09-12T21:00:00Z" w16du:dateUtc="2024-09-13T01:00:00Z">
              <w:r>
                <w:rPr>
                  <w:color w:val="000000" w:themeColor="text1"/>
                </w:rPr>
                <w:t>7</w:t>
              </w:r>
            </w:ins>
            <w:ins w:id="359" w:author="Jameson, Jacob" w:date="2024-09-12T20:49:00Z" w16du:dateUtc="2024-09-13T00:49:00Z">
              <w:r w:rsidRPr="00DF63EB">
                <w:rPr>
                  <w:color w:val="000000" w:themeColor="text1"/>
                </w:rPr>
                <w:t>)</w:t>
              </w:r>
            </w:ins>
            <w:del w:id="360" w:author="Jameson, Jacob" w:date="2024-09-12T20:46:00Z" w16du:dateUtc="2024-09-13T00:46:00Z">
              <w:r w:rsidRPr="00DF63EB" w:rsidDel="00742465">
                <w:rPr>
                  <w:color w:val="000000" w:themeColor="text1"/>
                </w:rPr>
                <w:delText>Yes</w:delText>
              </w:r>
            </w:del>
          </w:p>
        </w:tc>
      </w:tr>
      <w:tr w:rsidR="001B6B9D" w:rsidRPr="00DF63EB" w14:paraId="11EAD837" w14:textId="77777777" w:rsidTr="001B6B9D">
        <w:trPr>
          <w:ins w:id="361" w:author="Jameson, Jacob" w:date="2024-09-12T20:49:00Z" w16du:dateUtc="2024-09-13T00:49:00Z"/>
        </w:trPr>
        <w:tc>
          <w:tcPr>
            <w:tcW w:w="3145" w:type="dxa"/>
            <w:gridSpan w:val="2"/>
            <w:tcBorders>
              <w:top w:val="nil"/>
              <w:left w:val="single" w:sz="4" w:space="0" w:color="auto"/>
              <w:bottom w:val="nil"/>
              <w:right w:val="nil"/>
            </w:tcBorders>
            <w:tcPrChange w:id="362" w:author="Jameson, Jacob" w:date="2024-09-12T22:23:00Z" w16du:dateUtc="2024-09-13T02:23:00Z">
              <w:tcPr>
                <w:tcW w:w="2245" w:type="dxa"/>
                <w:tcBorders>
                  <w:top w:val="nil"/>
                  <w:left w:val="single" w:sz="4" w:space="0" w:color="auto"/>
                  <w:bottom w:val="nil"/>
                  <w:right w:val="nil"/>
                </w:tcBorders>
              </w:tcPr>
            </w:tcPrChange>
          </w:tcPr>
          <w:p w14:paraId="6A021E5D" w14:textId="77777777" w:rsidR="001B6B9D" w:rsidRPr="00DF63EB" w:rsidRDefault="001B6B9D" w:rsidP="001B6B9D">
            <w:pPr>
              <w:rPr>
                <w:ins w:id="363" w:author="Jameson, Jacob" w:date="2024-09-12T20:49:00Z" w16du:dateUtc="2024-09-13T00:49:00Z"/>
                <w:b/>
                <w:bCs/>
                <w:color w:val="000000" w:themeColor="text1"/>
              </w:rPr>
              <w:pPrChange w:id="364" w:author="Jameson, Jacob" w:date="2024-09-12T20:52:00Z" w16du:dateUtc="2024-09-13T00:52:00Z">
                <w:pPr/>
              </w:pPrChange>
            </w:pPr>
          </w:p>
        </w:tc>
        <w:tc>
          <w:tcPr>
            <w:tcW w:w="1800" w:type="dxa"/>
            <w:gridSpan w:val="2"/>
            <w:tcBorders>
              <w:top w:val="nil"/>
              <w:left w:val="nil"/>
              <w:bottom w:val="nil"/>
              <w:right w:val="nil"/>
            </w:tcBorders>
            <w:tcPrChange w:id="365" w:author="Jameson, Jacob" w:date="2024-09-12T22:23:00Z" w16du:dateUtc="2024-09-13T02:23:00Z">
              <w:tcPr>
                <w:tcW w:w="3456" w:type="dxa"/>
                <w:gridSpan w:val="4"/>
                <w:tcBorders>
                  <w:top w:val="nil"/>
                  <w:left w:val="nil"/>
                  <w:bottom w:val="nil"/>
                  <w:right w:val="nil"/>
                </w:tcBorders>
              </w:tcPr>
            </w:tcPrChange>
          </w:tcPr>
          <w:p w14:paraId="573DDA6F" w14:textId="77777777" w:rsidR="001B6B9D" w:rsidRPr="00DF63EB" w:rsidRDefault="001B6B9D" w:rsidP="001B6B9D">
            <w:pPr>
              <w:jc w:val="center"/>
              <w:rPr>
                <w:ins w:id="366" w:author="Jameson, Jacob" w:date="2024-09-12T22:22:00Z" w16du:dateUtc="2024-09-13T02:22:00Z"/>
                <w:color w:val="000000" w:themeColor="text1"/>
              </w:rPr>
            </w:pPr>
          </w:p>
        </w:tc>
        <w:tc>
          <w:tcPr>
            <w:tcW w:w="1519" w:type="dxa"/>
            <w:tcBorders>
              <w:top w:val="nil"/>
              <w:left w:val="nil"/>
              <w:bottom w:val="nil"/>
              <w:right w:val="nil"/>
            </w:tcBorders>
            <w:tcPrChange w:id="367" w:author="Jameson, Jacob" w:date="2024-09-12T22:23:00Z" w16du:dateUtc="2024-09-13T02:23:00Z">
              <w:tcPr>
                <w:tcW w:w="3456" w:type="dxa"/>
                <w:gridSpan w:val="2"/>
                <w:tcBorders>
                  <w:top w:val="nil"/>
                  <w:left w:val="nil"/>
                  <w:bottom w:val="nil"/>
                  <w:right w:val="nil"/>
                </w:tcBorders>
              </w:tcPr>
            </w:tcPrChange>
          </w:tcPr>
          <w:p w14:paraId="6E53BAF0" w14:textId="4940D525" w:rsidR="001B6B9D" w:rsidRPr="00DF63EB" w:rsidRDefault="001B6B9D" w:rsidP="001B6B9D">
            <w:pPr>
              <w:jc w:val="center"/>
              <w:rPr>
                <w:ins w:id="368" w:author="Jameson, Jacob" w:date="2024-09-12T20:49:00Z" w16du:dateUtc="2024-09-13T00:49:00Z"/>
                <w:color w:val="000000" w:themeColor="text1"/>
              </w:rPr>
              <w:pPrChange w:id="369" w:author="Jameson, Jacob" w:date="2024-09-12T20:52:00Z" w16du:dateUtc="2024-09-13T00:52:00Z">
                <w:pPr>
                  <w:jc w:val="center"/>
                </w:pPr>
              </w:pPrChange>
            </w:pPr>
          </w:p>
        </w:tc>
        <w:tc>
          <w:tcPr>
            <w:tcW w:w="1338" w:type="dxa"/>
            <w:tcBorders>
              <w:top w:val="nil"/>
              <w:left w:val="nil"/>
              <w:bottom w:val="nil"/>
              <w:right w:val="nil"/>
            </w:tcBorders>
            <w:tcPrChange w:id="370" w:author="Jameson, Jacob" w:date="2024-09-12T22:23:00Z" w16du:dateUtc="2024-09-13T02:23:00Z">
              <w:tcPr>
                <w:tcW w:w="1854" w:type="dxa"/>
                <w:gridSpan w:val="2"/>
                <w:tcBorders>
                  <w:top w:val="nil"/>
                  <w:left w:val="nil"/>
                  <w:bottom w:val="nil"/>
                  <w:right w:val="nil"/>
                </w:tcBorders>
              </w:tcPr>
            </w:tcPrChange>
          </w:tcPr>
          <w:p w14:paraId="1D376B45" w14:textId="77777777" w:rsidR="001B6B9D" w:rsidRPr="00DF63EB" w:rsidRDefault="001B6B9D" w:rsidP="001B6B9D">
            <w:pPr>
              <w:jc w:val="center"/>
              <w:rPr>
                <w:ins w:id="371" w:author="Jameson, Jacob" w:date="2024-09-12T20:49:00Z" w16du:dateUtc="2024-09-13T00:49:00Z"/>
                <w:color w:val="000000" w:themeColor="text1"/>
              </w:rPr>
              <w:pPrChange w:id="372" w:author="Jameson, Jacob" w:date="2024-09-12T20:52:00Z" w16du:dateUtc="2024-09-13T00:52:00Z">
                <w:pPr>
                  <w:jc w:val="center"/>
                </w:pPr>
              </w:pPrChange>
            </w:pPr>
          </w:p>
        </w:tc>
        <w:tc>
          <w:tcPr>
            <w:tcW w:w="1558" w:type="dxa"/>
            <w:tcBorders>
              <w:top w:val="nil"/>
              <w:left w:val="nil"/>
              <w:bottom w:val="nil"/>
              <w:right w:val="single" w:sz="4" w:space="0" w:color="auto"/>
            </w:tcBorders>
            <w:tcPrChange w:id="373" w:author="Jameson, Jacob" w:date="2024-09-12T22:23:00Z" w16du:dateUtc="2024-09-13T02:23:00Z">
              <w:tcPr>
                <w:tcW w:w="2178" w:type="dxa"/>
                <w:tcBorders>
                  <w:top w:val="nil"/>
                  <w:left w:val="nil"/>
                  <w:bottom w:val="nil"/>
                  <w:right w:val="single" w:sz="4" w:space="0" w:color="auto"/>
                </w:tcBorders>
              </w:tcPr>
            </w:tcPrChange>
          </w:tcPr>
          <w:p w14:paraId="721B0710" w14:textId="77777777" w:rsidR="001B6B9D" w:rsidRPr="00DF63EB" w:rsidRDefault="001B6B9D" w:rsidP="001B6B9D">
            <w:pPr>
              <w:jc w:val="center"/>
              <w:rPr>
                <w:ins w:id="374" w:author="Jameson, Jacob" w:date="2024-09-12T20:49:00Z" w16du:dateUtc="2024-09-13T00:49:00Z"/>
                <w:color w:val="000000" w:themeColor="text1"/>
              </w:rPr>
              <w:pPrChange w:id="375" w:author="Jameson, Jacob" w:date="2024-09-12T20:52:00Z" w16du:dateUtc="2024-09-13T00:52:00Z">
                <w:pPr>
                  <w:jc w:val="center"/>
                </w:pPr>
              </w:pPrChange>
            </w:pPr>
          </w:p>
        </w:tc>
      </w:tr>
      <w:tr w:rsidR="001B6B9D" w:rsidRPr="00DF63EB" w14:paraId="107AAC74" w14:textId="77777777" w:rsidTr="001B6B9D">
        <w:tc>
          <w:tcPr>
            <w:tcW w:w="3145" w:type="dxa"/>
            <w:gridSpan w:val="2"/>
            <w:tcBorders>
              <w:top w:val="nil"/>
              <w:left w:val="single" w:sz="4" w:space="0" w:color="auto"/>
              <w:bottom w:val="nil"/>
              <w:right w:val="nil"/>
            </w:tcBorders>
            <w:tcPrChange w:id="376" w:author="Jameson, Jacob" w:date="2024-09-12T22:23:00Z" w16du:dateUtc="2024-09-13T02:23:00Z">
              <w:tcPr>
                <w:tcW w:w="2245" w:type="dxa"/>
                <w:tcBorders>
                  <w:top w:val="nil"/>
                  <w:left w:val="single" w:sz="4" w:space="0" w:color="auto"/>
                  <w:bottom w:val="nil"/>
                  <w:right w:val="nil"/>
                </w:tcBorders>
              </w:tcPr>
            </w:tcPrChange>
          </w:tcPr>
          <w:p w14:paraId="4C5A015C" w14:textId="77FE8733" w:rsidR="001B6B9D" w:rsidRPr="00742465" w:rsidRDefault="001B6B9D" w:rsidP="001B6B9D">
            <w:pPr>
              <w:rPr>
                <w:color w:val="000000" w:themeColor="text1"/>
                <w:vertAlign w:val="superscript"/>
                <w:rPrChange w:id="377" w:author="Jameson, Jacob" w:date="2024-09-12T20:45:00Z" w16du:dateUtc="2024-09-13T00:45:00Z">
                  <w:rPr>
                    <w:color w:val="000000" w:themeColor="text1"/>
                  </w:rPr>
                </w:rPrChange>
              </w:rPr>
            </w:pPr>
            <w:ins w:id="378" w:author="Jameson, Jacob" w:date="2024-09-12T20:49:00Z" w16du:dateUtc="2024-09-13T00:49:00Z">
              <w:r w:rsidRPr="00DF63EB">
                <w:rPr>
                  <w:b/>
                  <w:bCs/>
                  <w:color w:val="000000" w:themeColor="text1"/>
                </w:rPr>
                <w:t xml:space="preserve">Batching </w:t>
              </w:r>
            </w:ins>
            <w:ins w:id="379" w:author="Jameson, Jacob" w:date="2024-09-12T20:54:00Z" w16du:dateUtc="2024-09-13T00:54:00Z">
              <w:r>
                <w:rPr>
                  <w:b/>
                  <w:bCs/>
                  <w:color w:val="000000" w:themeColor="text1"/>
                </w:rPr>
                <w:t>c</w:t>
              </w:r>
            </w:ins>
            <w:ins w:id="380" w:author="Jameson, Jacob" w:date="2024-09-12T20:49:00Z" w16du:dateUtc="2024-09-13T00:49:00Z">
              <w:r w:rsidRPr="00DF63EB">
                <w:rPr>
                  <w:b/>
                  <w:bCs/>
                  <w:color w:val="000000" w:themeColor="text1"/>
                </w:rPr>
                <w:t>riteria is 10 minutes</w:t>
              </w:r>
            </w:ins>
            <w:del w:id="381" w:author="Jameson, Jacob" w:date="2024-09-12T20:45:00Z" w16du:dateUtc="2024-09-13T00:45:00Z">
              <w:r w:rsidRPr="00DF63EB" w:rsidDel="00742465">
                <w:rPr>
                  <w:color w:val="000000" w:themeColor="text1"/>
                </w:rPr>
                <w:delText>Controlling for time and shift?</w:delText>
              </w:r>
            </w:del>
          </w:p>
        </w:tc>
        <w:tc>
          <w:tcPr>
            <w:tcW w:w="1800" w:type="dxa"/>
            <w:gridSpan w:val="2"/>
            <w:tcBorders>
              <w:top w:val="nil"/>
              <w:left w:val="nil"/>
              <w:bottom w:val="nil"/>
              <w:right w:val="nil"/>
            </w:tcBorders>
            <w:tcPrChange w:id="382" w:author="Jameson, Jacob" w:date="2024-09-12T22:23:00Z" w16du:dateUtc="2024-09-13T02:23:00Z">
              <w:tcPr>
                <w:tcW w:w="3456" w:type="dxa"/>
                <w:gridSpan w:val="4"/>
                <w:tcBorders>
                  <w:top w:val="nil"/>
                  <w:left w:val="nil"/>
                  <w:bottom w:val="nil"/>
                  <w:right w:val="nil"/>
                </w:tcBorders>
              </w:tcPr>
            </w:tcPrChange>
          </w:tcPr>
          <w:p w14:paraId="286DA7FF" w14:textId="468EA6BA" w:rsidR="001B6B9D" w:rsidRPr="00DF63EB" w:rsidRDefault="001B6B9D" w:rsidP="001B6B9D">
            <w:pPr>
              <w:jc w:val="center"/>
              <w:rPr>
                <w:color w:val="000000" w:themeColor="text1"/>
              </w:rPr>
            </w:pPr>
            <w:ins w:id="383"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384" w:author="Jameson, Jacob" w:date="2024-09-12T22:23:00Z" w16du:dateUtc="2024-09-13T02:23:00Z">
              <w:tcPr>
                <w:tcW w:w="3456" w:type="dxa"/>
                <w:gridSpan w:val="2"/>
                <w:tcBorders>
                  <w:top w:val="nil"/>
                  <w:left w:val="nil"/>
                  <w:bottom w:val="nil"/>
                  <w:right w:val="nil"/>
                </w:tcBorders>
              </w:tcPr>
            </w:tcPrChange>
          </w:tcPr>
          <w:p w14:paraId="2CA61B21" w14:textId="7AF1C709" w:rsidR="001B6B9D" w:rsidRPr="00DF63EB" w:rsidRDefault="001B6B9D" w:rsidP="001B6B9D">
            <w:pPr>
              <w:jc w:val="center"/>
              <w:rPr>
                <w:ins w:id="385" w:author="Jameson, Jacob" w:date="2024-09-12T20:49:00Z" w16du:dateUtc="2024-09-13T00:49:00Z"/>
                <w:color w:val="000000" w:themeColor="text1"/>
                <w:vertAlign w:val="superscript"/>
              </w:rPr>
            </w:pPr>
            <w:ins w:id="386" w:author="Jameson, Jacob" w:date="2024-09-12T20:49:00Z" w16du:dateUtc="2024-09-13T00:49:00Z">
              <w:r w:rsidRPr="00DF63EB">
                <w:rPr>
                  <w:color w:val="000000" w:themeColor="text1"/>
                </w:rPr>
                <w:t>0.04</w:t>
              </w:r>
            </w:ins>
            <w:ins w:id="387" w:author="Jameson, Jacob" w:date="2024-09-12T21:28:00Z" w16du:dateUtc="2024-09-13T01:28:00Z">
              <w:r>
                <w:rPr>
                  <w:color w:val="000000" w:themeColor="text1"/>
                </w:rPr>
                <w:t>2</w:t>
              </w:r>
            </w:ins>
            <w:ins w:id="388" w:author="Jameson, Jacob" w:date="2024-09-12T20:49:00Z" w16du:dateUtc="2024-09-13T00:49:00Z">
              <w:r w:rsidRPr="00DF63EB">
                <w:rPr>
                  <w:color w:val="000000" w:themeColor="text1"/>
                  <w:vertAlign w:val="superscript"/>
                </w:rPr>
                <w:t>**</w:t>
              </w:r>
            </w:ins>
          </w:p>
          <w:p w14:paraId="33F30EDF" w14:textId="2A37BD96" w:rsidR="001B6B9D" w:rsidRPr="00DF63EB" w:rsidRDefault="001B6B9D" w:rsidP="001B6B9D">
            <w:pPr>
              <w:jc w:val="center"/>
              <w:rPr>
                <w:color w:val="000000" w:themeColor="text1"/>
              </w:rPr>
            </w:pPr>
            <w:ins w:id="389" w:author="Jameson, Jacob" w:date="2024-09-12T20:49:00Z" w16du:dateUtc="2024-09-13T00:49:00Z">
              <w:r w:rsidRPr="00DF63EB">
                <w:rPr>
                  <w:color w:val="000000" w:themeColor="text1"/>
                </w:rPr>
                <w:t>(0.02</w:t>
              </w:r>
            </w:ins>
            <w:ins w:id="390" w:author="Jameson, Jacob" w:date="2024-09-12T21:29:00Z" w16du:dateUtc="2024-09-13T01:29:00Z">
              <w:r>
                <w:rPr>
                  <w:color w:val="000000" w:themeColor="text1"/>
                </w:rPr>
                <w:t>0</w:t>
              </w:r>
            </w:ins>
            <w:ins w:id="391" w:author="Jameson, Jacob" w:date="2024-09-12T20:49:00Z" w16du:dateUtc="2024-09-13T00:49:00Z">
              <w:r w:rsidRPr="00DF63EB">
                <w:rPr>
                  <w:color w:val="000000" w:themeColor="text1"/>
                </w:rPr>
                <w:t>)</w:t>
              </w:r>
            </w:ins>
            <w:del w:id="392" w:author="Jameson, Jacob" w:date="2024-09-12T20:45:00Z" w16du:dateUtc="2024-09-13T00:45:00Z">
              <w:r w:rsidRPr="00DF63EB" w:rsidDel="00742465">
                <w:rPr>
                  <w:color w:val="000000" w:themeColor="text1"/>
                </w:rPr>
                <w:delText>Yes</w:delText>
              </w:r>
            </w:del>
          </w:p>
        </w:tc>
        <w:tc>
          <w:tcPr>
            <w:tcW w:w="1338" w:type="dxa"/>
            <w:tcBorders>
              <w:top w:val="nil"/>
              <w:left w:val="nil"/>
              <w:bottom w:val="nil"/>
              <w:right w:val="nil"/>
            </w:tcBorders>
            <w:tcPrChange w:id="393" w:author="Jameson, Jacob" w:date="2024-09-12T22:23:00Z" w16du:dateUtc="2024-09-13T02:23:00Z">
              <w:tcPr>
                <w:tcW w:w="1854" w:type="dxa"/>
                <w:gridSpan w:val="2"/>
                <w:tcBorders>
                  <w:top w:val="nil"/>
                  <w:left w:val="nil"/>
                  <w:bottom w:val="nil"/>
                  <w:right w:val="nil"/>
                </w:tcBorders>
              </w:tcPr>
            </w:tcPrChange>
          </w:tcPr>
          <w:p w14:paraId="667F3643" w14:textId="74C2759D" w:rsidR="001B6B9D" w:rsidRPr="00DF63EB" w:rsidRDefault="001B6B9D" w:rsidP="001B6B9D">
            <w:pPr>
              <w:jc w:val="center"/>
              <w:rPr>
                <w:ins w:id="394" w:author="Jameson, Jacob" w:date="2024-09-12T20:49:00Z" w16du:dateUtc="2024-09-13T00:49:00Z"/>
                <w:color w:val="000000" w:themeColor="text1"/>
                <w:vertAlign w:val="superscript"/>
              </w:rPr>
            </w:pPr>
            <w:ins w:id="395" w:author="Jameson, Jacob" w:date="2024-09-12T20:49:00Z" w16du:dateUtc="2024-09-13T00:49:00Z">
              <w:r w:rsidRPr="00DF63EB">
                <w:rPr>
                  <w:color w:val="000000" w:themeColor="text1"/>
                </w:rPr>
                <w:t>-0.00</w:t>
              </w:r>
            </w:ins>
            <w:ins w:id="396" w:author="Jameson, Jacob" w:date="2024-09-12T21:29:00Z" w16du:dateUtc="2024-09-13T01:29:00Z">
              <w:r>
                <w:rPr>
                  <w:color w:val="000000" w:themeColor="text1"/>
                </w:rPr>
                <w:t>1</w:t>
              </w:r>
            </w:ins>
            <w:ins w:id="397" w:author="Jameson, Jacob" w:date="2024-09-12T20:49:00Z" w16du:dateUtc="2024-09-13T00:49:00Z">
              <w:r w:rsidRPr="00DF63EB">
                <w:rPr>
                  <w:color w:val="000000" w:themeColor="text1"/>
                  <w:vertAlign w:val="superscript"/>
                </w:rPr>
                <w:t>***</w:t>
              </w:r>
            </w:ins>
          </w:p>
          <w:p w14:paraId="0E8E62CC" w14:textId="2B1778C6" w:rsidR="001B6B9D" w:rsidRPr="00DF63EB" w:rsidRDefault="001B6B9D" w:rsidP="001B6B9D">
            <w:pPr>
              <w:jc w:val="center"/>
              <w:rPr>
                <w:color w:val="000000" w:themeColor="text1"/>
              </w:rPr>
            </w:pPr>
            <w:ins w:id="398" w:author="Jameson, Jacob" w:date="2024-09-12T20:49:00Z" w16du:dateUtc="2024-09-13T00:49:00Z">
              <w:r w:rsidRPr="00DF63EB">
                <w:rPr>
                  <w:color w:val="000000" w:themeColor="text1"/>
                </w:rPr>
                <w:t>(0.00</w:t>
              </w:r>
            </w:ins>
            <w:ins w:id="399" w:author="Jameson, Jacob" w:date="2024-09-12T21:29:00Z" w16du:dateUtc="2024-09-13T01:29:00Z">
              <w:r>
                <w:rPr>
                  <w:color w:val="000000" w:themeColor="text1"/>
                </w:rPr>
                <w:t>05</w:t>
              </w:r>
            </w:ins>
            <w:ins w:id="400" w:author="Jameson, Jacob" w:date="2024-09-12T20:49:00Z" w16du:dateUtc="2024-09-13T00:49:00Z">
              <w:r w:rsidRPr="00DF63EB">
                <w:rPr>
                  <w:color w:val="000000" w:themeColor="text1"/>
                </w:rPr>
                <w:t>)</w:t>
              </w:r>
            </w:ins>
            <w:del w:id="401" w:author="Jameson, Jacob" w:date="2024-09-12T20:45:00Z" w16du:dateUtc="2024-09-13T00:45:00Z">
              <w:r w:rsidRPr="00DF63EB" w:rsidDel="00742465">
                <w:rPr>
                  <w:color w:val="000000" w:themeColor="text1"/>
                </w:rPr>
                <w:delText>Yes</w:delText>
              </w:r>
            </w:del>
          </w:p>
        </w:tc>
        <w:tc>
          <w:tcPr>
            <w:tcW w:w="1558" w:type="dxa"/>
            <w:tcBorders>
              <w:top w:val="nil"/>
              <w:left w:val="nil"/>
              <w:bottom w:val="nil"/>
              <w:right w:val="single" w:sz="4" w:space="0" w:color="auto"/>
            </w:tcBorders>
            <w:tcPrChange w:id="402" w:author="Jameson, Jacob" w:date="2024-09-12T22:23:00Z" w16du:dateUtc="2024-09-13T02:23:00Z">
              <w:tcPr>
                <w:tcW w:w="2178" w:type="dxa"/>
                <w:tcBorders>
                  <w:top w:val="nil"/>
                  <w:left w:val="nil"/>
                  <w:bottom w:val="nil"/>
                  <w:right w:val="single" w:sz="4" w:space="0" w:color="auto"/>
                </w:tcBorders>
              </w:tcPr>
            </w:tcPrChange>
          </w:tcPr>
          <w:p w14:paraId="20F54CA7" w14:textId="77777777" w:rsidR="001B6B9D" w:rsidRPr="00DF63EB" w:rsidRDefault="001B6B9D" w:rsidP="001B6B9D">
            <w:pPr>
              <w:jc w:val="center"/>
              <w:rPr>
                <w:ins w:id="403" w:author="Jameson, Jacob" w:date="2024-09-12T20:49:00Z" w16du:dateUtc="2024-09-13T00:49:00Z"/>
                <w:color w:val="000000" w:themeColor="text1"/>
                <w:vertAlign w:val="superscript"/>
              </w:rPr>
            </w:pPr>
            <w:ins w:id="404" w:author="Jameson, Jacob" w:date="2024-09-12T20:49:00Z" w16du:dateUtc="2024-09-13T00:49:00Z">
              <w:r w:rsidRPr="00DF63EB">
                <w:rPr>
                  <w:color w:val="000000" w:themeColor="text1"/>
                </w:rPr>
                <w:t>0.080</w:t>
              </w:r>
              <w:r w:rsidRPr="00DF63EB">
                <w:rPr>
                  <w:color w:val="000000" w:themeColor="text1"/>
                  <w:vertAlign w:val="superscript"/>
                </w:rPr>
                <w:t>***</w:t>
              </w:r>
            </w:ins>
          </w:p>
          <w:p w14:paraId="0770E12A" w14:textId="041B84C7" w:rsidR="001B6B9D" w:rsidRPr="00DF63EB" w:rsidRDefault="001B6B9D" w:rsidP="001B6B9D">
            <w:pPr>
              <w:jc w:val="center"/>
              <w:rPr>
                <w:color w:val="000000" w:themeColor="text1"/>
              </w:rPr>
            </w:pPr>
            <w:ins w:id="405" w:author="Jameson, Jacob" w:date="2024-09-12T20:49:00Z" w16du:dateUtc="2024-09-13T00:49:00Z">
              <w:r w:rsidRPr="00DF63EB">
                <w:rPr>
                  <w:color w:val="000000" w:themeColor="text1"/>
                </w:rPr>
                <w:t>(0.00</w:t>
              </w:r>
            </w:ins>
            <w:ins w:id="406" w:author="Jameson, Jacob" w:date="2024-09-12T21:29:00Z" w16du:dateUtc="2024-09-13T01:29:00Z">
              <w:r>
                <w:rPr>
                  <w:color w:val="000000" w:themeColor="text1"/>
                </w:rPr>
                <w:t>7</w:t>
              </w:r>
            </w:ins>
            <w:ins w:id="407" w:author="Jameson, Jacob" w:date="2024-09-12T20:49:00Z" w16du:dateUtc="2024-09-13T00:49:00Z">
              <w:r w:rsidRPr="00DF63EB">
                <w:rPr>
                  <w:color w:val="000000" w:themeColor="text1"/>
                </w:rPr>
                <w:t>)</w:t>
              </w:r>
            </w:ins>
            <w:del w:id="408" w:author="Jameson, Jacob" w:date="2024-09-12T20:45:00Z" w16du:dateUtc="2024-09-13T00:45:00Z">
              <w:r w:rsidRPr="00DF63EB" w:rsidDel="00742465">
                <w:rPr>
                  <w:color w:val="000000" w:themeColor="text1"/>
                </w:rPr>
                <w:delText>Yes</w:delText>
              </w:r>
            </w:del>
          </w:p>
        </w:tc>
      </w:tr>
      <w:tr w:rsidR="001B6B9D" w:rsidRPr="00DF63EB" w14:paraId="07BAF5C6" w14:textId="77777777" w:rsidTr="001B6B9D">
        <w:trPr>
          <w:ins w:id="409" w:author="Jameson, Jacob" w:date="2024-09-12T20:49:00Z" w16du:dateUtc="2024-09-13T00:49:00Z"/>
        </w:trPr>
        <w:tc>
          <w:tcPr>
            <w:tcW w:w="3145" w:type="dxa"/>
            <w:gridSpan w:val="2"/>
            <w:tcBorders>
              <w:top w:val="nil"/>
              <w:left w:val="single" w:sz="4" w:space="0" w:color="auto"/>
              <w:bottom w:val="nil"/>
              <w:right w:val="nil"/>
            </w:tcBorders>
            <w:tcPrChange w:id="410" w:author="Jameson, Jacob" w:date="2024-09-12T22:23:00Z" w16du:dateUtc="2024-09-13T02:23:00Z">
              <w:tcPr>
                <w:tcW w:w="2245" w:type="dxa"/>
                <w:tcBorders>
                  <w:top w:val="nil"/>
                  <w:left w:val="single" w:sz="4" w:space="0" w:color="auto"/>
                  <w:bottom w:val="nil"/>
                  <w:right w:val="nil"/>
                </w:tcBorders>
              </w:tcPr>
            </w:tcPrChange>
          </w:tcPr>
          <w:p w14:paraId="09E6D909" w14:textId="77777777" w:rsidR="001B6B9D" w:rsidRPr="00DF63EB" w:rsidRDefault="001B6B9D" w:rsidP="001B6B9D">
            <w:pPr>
              <w:rPr>
                <w:ins w:id="411" w:author="Jameson, Jacob" w:date="2024-09-12T20:49:00Z" w16du:dateUtc="2024-09-13T00:49:00Z"/>
                <w:b/>
                <w:bCs/>
                <w:color w:val="000000" w:themeColor="text1"/>
              </w:rPr>
            </w:pPr>
          </w:p>
        </w:tc>
        <w:tc>
          <w:tcPr>
            <w:tcW w:w="1800" w:type="dxa"/>
            <w:gridSpan w:val="2"/>
            <w:tcBorders>
              <w:top w:val="nil"/>
              <w:left w:val="nil"/>
              <w:bottom w:val="nil"/>
              <w:right w:val="nil"/>
            </w:tcBorders>
            <w:tcPrChange w:id="412" w:author="Jameson, Jacob" w:date="2024-09-12T22:23:00Z" w16du:dateUtc="2024-09-13T02:23:00Z">
              <w:tcPr>
                <w:tcW w:w="3456" w:type="dxa"/>
                <w:gridSpan w:val="4"/>
                <w:tcBorders>
                  <w:top w:val="nil"/>
                  <w:left w:val="nil"/>
                  <w:bottom w:val="nil"/>
                  <w:right w:val="nil"/>
                </w:tcBorders>
              </w:tcPr>
            </w:tcPrChange>
          </w:tcPr>
          <w:p w14:paraId="588C75BD" w14:textId="77777777" w:rsidR="001B6B9D" w:rsidRPr="00DF63EB" w:rsidDel="00742465" w:rsidRDefault="001B6B9D" w:rsidP="001B6B9D">
            <w:pPr>
              <w:jc w:val="center"/>
              <w:rPr>
                <w:ins w:id="413" w:author="Jameson, Jacob" w:date="2024-09-12T22:22:00Z" w16du:dateUtc="2024-09-13T02:22:00Z"/>
                <w:color w:val="000000" w:themeColor="text1"/>
              </w:rPr>
            </w:pPr>
          </w:p>
        </w:tc>
        <w:tc>
          <w:tcPr>
            <w:tcW w:w="1519" w:type="dxa"/>
            <w:tcBorders>
              <w:top w:val="nil"/>
              <w:left w:val="nil"/>
              <w:bottom w:val="nil"/>
              <w:right w:val="nil"/>
            </w:tcBorders>
            <w:tcPrChange w:id="414" w:author="Jameson, Jacob" w:date="2024-09-12T22:23:00Z" w16du:dateUtc="2024-09-13T02:23:00Z">
              <w:tcPr>
                <w:tcW w:w="3456" w:type="dxa"/>
                <w:gridSpan w:val="2"/>
                <w:tcBorders>
                  <w:top w:val="nil"/>
                  <w:left w:val="nil"/>
                  <w:bottom w:val="nil"/>
                  <w:right w:val="nil"/>
                </w:tcBorders>
              </w:tcPr>
            </w:tcPrChange>
          </w:tcPr>
          <w:p w14:paraId="7820F11A" w14:textId="11D2A18E" w:rsidR="001B6B9D" w:rsidRPr="00DF63EB" w:rsidDel="00742465" w:rsidRDefault="001B6B9D" w:rsidP="001B6B9D">
            <w:pPr>
              <w:jc w:val="center"/>
              <w:rPr>
                <w:ins w:id="415" w:author="Jameson, Jacob" w:date="2024-09-12T20:49:00Z" w16du:dateUtc="2024-09-13T00:49:00Z"/>
                <w:color w:val="000000" w:themeColor="text1"/>
              </w:rPr>
            </w:pPr>
          </w:p>
        </w:tc>
        <w:tc>
          <w:tcPr>
            <w:tcW w:w="1338" w:type="dxa"/>
            <w:tcBorders>
              <w:top w:val="nil"/>
              <w:left w:val="nil"/>
              <w:bottom w:val="nil"/>
              <w:right w:val="nil"/>
            </w:tcBorders>
            <w:tcPrChange w:id="416" w:author="Jameson, Jacob" w:date="2024-09-12T22:23:00Z" w16du:dateUtc="2024-09-13T02:23:00Z">
              <w:tcPr>
                <w:tcW w:w="1854" w:type="dxa"/>
                <w:gridSpan w:val="2"/>
                <w:tcBorders>
                  <w:top w:val="nil"/>
                  <w:left w:val="nil"/>
                  <w:bottom w:val="nil"/>
                  <w:right w:val="nil"/>
                </w:tcBorders>
              </w:tcPr>
            </w:tcPrChange>
          </w:tcPr>
          <w:p w14:paraId="22CE738D" w14:textId="77777777" w:rsidR="001B6B9D" w:rsidRDefault="001B6B9D" w:rsidP="001B6B9D">
            <w:pPr>
              <w:jc w:val="center"/>
              <w:rPr>
                <w:ins w:id="417" w:author="Jameson, Jacob" w:date="2024-09-12T20:49:00Z" w16du:dateUtc="2024-09-13T00:49:00Z"/>
                <w:color w:val="000000" w:themeColor="text1"/>
              </w:rPr>
            </w:pPr>
          </w:p>
        </w:tc>
        <w:tc>
          <w:tcPr>
            <w:tcW w:w="1558" w:type="dxa"/>
            <w:tcBorders>
              <w:top w:val="nil"/>
              <w:left w:val="nil"/>
              <w:bottom w:val="nil"/>
              <w:right w:val="single" w:sz="4" w:space="0" w:color="auto"/>
            </w:tcBorders>
            <w:tcPrChange w:id="418" w:author="Jameson, Jacob" w:date="2024-09-12T22:23:00Z" w16du:dateUtc="2024-09-13T02:23:00Z">
              <w:tcPr>
                <w:tcW w:w="2178" w:type="dxa"/>
                <w:tcBorders>
                  <w:top w:val="nil"/>
                  <w:left w:val="nil"/>
                  <w:bottom w:val="nil"/>
                  <w:right w:val="single" w:sz="4" w:space="0" w:color="auto"/>
                </w:tcBorders>
              </w:tcPr>
            </w:tcPrChange>
          </w:tcPr>
          <w:p w14:paraId="65339A7F" w14:textId="77777777" w:rsidR="001B6B9D" w:rsidRDefault="001B6B9D" w:rsidP="001B6B9D">
            <w:pPr>
              <w:jc w:val="center"/>
              <w:rPr>
                <w:ins w:id="419" w:author="Jameson, Jacob" w:date="2024-09-12T20:49:00Z" w16du:dateUtc="2024-09-13T00:49:00Z"/>
                <w:color w:val="000000" w:themeColor="text1"/>
              </w:rPr>
            </w:pPr>
          </w:p>
        </w:tc>
      </w:tr>
      <w:tr w:rsidR="001B6B9D" w:rsidRPr="00DF63EB" w14:paraId="5311AA41" w14:textId="77777777" w:rsidTr="001B6B9D">
        <w:trPr>
          <w:ins w:id="420" w:author="Jameson, Jacob" w:date="2024-09-12T20:49:00Z" w16du:dateUtc="2024-09-13T00:49:00Z"/>
        </w:trPr>
        <w:tc>
          <w:tcPr>
            <w:tcW w:w="3145" w:type="dxa"/>
            <w:gridSpan w:val="2"/>
            <w:tcBorders>
              <w:top w:val="nil"/>
              <w:left w:val="single" w:sz="4" w:space="0" w:color="auto"/>
              <w:bottom w:val="nil"/>
              <w:right w:val="nil"/>
            </w:tcBorders>
            <w:tcPrChange w:id="421" w:author="Jameson, Jacob" w:date="2024-09-12T22:23:00Z" w16du:dateUtc="2024-09-13T02:23:00Z">
              <w:tcPr>
                <w:tcW w:w="2245" w:type="dxa"/>
                <w:tcBorders>
                  <w:top w:val="nil"/>
                  <w:left w:val="single" w:sz="4" w:space="0" w:color="auto"/>
                  <w:bottom w:val="nil"/>
                  <w:right w:val="nil"/>
                </w:tcBorders>
              </w:tcPr>
            </w:tcPrChange>
          </w:tcPr>
          <w:p w14:paraId="2A73552B" w14:textId="672423D3" w:rsidR="001B6B9D" w:rsidRPr="00DF63EB" w:rsidRDefault="001B6B9D" w:rsidP="001B6B9D">
            <w:pPr>
              <w:rPr>
                <w:ins w:id="422" w:author="Jameson, Jacob" w:date="2024-09-12T20:49:00Z" w16du:dateUtc="2024-09-13T00:49:00Z"/>
                <w:b/>
                <w:bCs/>
                <w:color w:val="000000" w:themeColor="text1"/>
              </w:rPr>
            </w:pPr>
            <w:ins w:id="423" w:author="Jameson, Jacob" w:date="2024-09-12T20:50:00Z" w16du:dateUtc="2024-09-13T00:50:00Z">
              <w:r w:rsidRPr="00DF63EB">
                <w:rPr>
                  <w:b/>
                  <w:bCs/>
                  <w:color w:val="000000" w:themeColor="text1"/>
                </w:rPr>
                <w:t xml:space="preserve">Batching </w:t>
              </w:r>
            </w:ins>
            <w:ins w:id="424" w:author="Jameson, Jacob" w:date="2024-09-12T20:54:00Z" w16du:dateUtc="2024-09-13T00:54:00Z">
              <w:r>
                <w:rPr>
                  <w:b/>
                  <w:bCs/>
                  <w:color w:val="000000" w:themeColor="text1"/>
                </w:rPr>
                <w:t>c</w:t>
              </w:r>
            </w:ins>
            <w:ins w:id="425" w:author="Jameson, Jacob" w:date="2024-09-12T20:50:00Z" w16du:dateUtc="2024-09-13T00:50:00Z">
              <w:r w:rsidRPr="00DF63EB">
                <w:rPr>
                  <w:b/>
                  <w:bCs/>
                  <w:color w:val="000000" w:themeColor="text1"/>
                </w:rPr>
                <w:t xml:space="preserve">riteria is </w:t>
              </w:r>
              <w:r>
                <w:rPr>
                  <w:b/>
                  <w:bCs/>
                  <w:color w:val="000000" w:themeColor="text1"/>
                </w:rPr>
                <w:t>2</w:t>
              </w:r>
              <w:r w:rsidRPr="00DF63EB">
                <w:rPr>
                  <w:b/>
                  <w:bCs/>
                  <w:color w:val="000000" w:themeColor="text1"/>
                </w:rPr>
                <w:t>0 minutes</w:t>
              </w:r>
            </w:ins>
          </w:p>
        </w:tc>
        <w:tc>
          <w:tcPr>
            <w:tcW w:w="1800" w:type="dxa"/>
            <w:gridSpan w:val="2"/>
            <w:tcBorders>
              <w:top w:val="nil"/>
              <w:left w:val="nil"/>
              <w:bottom w:val="nil"/>
              <w:right w:val="nil"/>
            </w:tcBorders>
            <w:tcPrChange w:id="426" w:author="Jameson, Jacob" w:date="2024-09-12T22:23:00Z" w16du:dateUtc="2024-09-13T02:23:00Z">
              <w:tcPr>
                <w:tcW w:w="3456" w:type="dxa"/>
                <w:gridSpan w:val="4"/>
                <w:tcBorders>
                  <w:top w:val="nil"/>
                  <w:left w:val="nil"/>
                  <w:bottom w:val="nil"/>
                  <w:right w:val="nil"/>
                </w:tcBorders>
              </w:tcPr>
            </w:tcPrChange>
          </w:tcPr>
          <w:p w14:paraId="1A2BCED4" w14:textId="14B5B025" w:rsidR="001B6B9D" w:rsidRPr="00DF63EB" w:rsidRDefault="001B6B9D" w:rsidP="001B6B9D">
            <w:pPr>
              <w:jc w:val="center"/>
              <w:rPr>
                <w:ins w:id="427" w:author="Jameson, Jacob" w:date="2024-09-12T22:22:00Z" w16du:dateUtc="2024-09-13T02:22:00Z"/>
                <w:color w:val="000000" w:themeColor="text1"/>
              </w:rPr>
            </w:pPr>
            <w:ins w:id="428"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429" w:author="Jameson, Jacob" w:date="2024-09-12T22:23:00Z" w16du:dateUtc="2024-09-13T02:23:00Z">
              <w:tcPr>
                <w:tcW w:w="3456" w:type="dxa"/>
                <w:gridSpan w:val="2"/>
                <w:tcBorders>
                  <w:top w:val="nil"/>
                  <w:left w:val="nil"/>
                  <w:bottom w:val="nil"/>
                  <w:right w:val="nil"/>
                </w:tcBorders>
              </w:tcPr>
            </w:tcPrChange>
          </w:tcPr>
          <w:p w14:paraId="701CA1D2" w14:textId="1F8DB37F" w:rsidR="001B6B9D" w:rsidRPr="00DF63EB" w:rsidRDefault="001B6B9D" w:rsidP="001B6B9D">
            <w:pPr>
              <w:jc w:val="center"/>
              <w:rPr>
                <w:ins w:id="430" w:author="Jameson, Jacob" w:date="2024-09-12T20:50:00Z" w16du:dateUtc="2024-09-13T00:50:00Z"/>
                <w:color w:val="000000" w:themeColor="text1"/>
                <w:vertAlign w:val="superscript"/>
              </w:rPr>
            </w:pPr>
            <w:ins w:id="431" w:author="Jameson, Jacob" w:date="2024-09-12T20:50:00Z" w16du:dateUtc="2024-09-13T00:50:00Z">
              <w:r w:rsidRPr="00DF63EB">
                <w:rPr>
                  <w:color w:val="000000" w:themeColor="text1"/>
                </w:rPr>
                <w:t>0.0</w:t>
              </w:r>
            </w:ins>
            <w:ins w:id="432" w:author="Jameson, Jacob" w:date="2024-09-12T21:10:00Z" w16du:dateUtc="2024-09-13T01:10:00Z">
              <w:r>
                <w:rPr>
                  <w:color w:val="000000" w:themeColor="text1"/>
                </w:rPr>
                <w:t>39</w:t>
              </w:r>
            </w:ins>
            <w:ins w:id="433" w:author="Jameson, Jacob" w:date="2024-09-12T20:50:00Z" w16du:dateUtc="2024-09-13T00:50:00Z">
              <w:r w:rsidRPr="00DF63EB">
                <w:rPr>
                  <w:color w:val="000000" w:themeColor="text1"/>
                  <w:vertAlign w:val="superscript"/>
                </w:rPr>
                <w:t>**</w:t>
              </w:r>
            </w:ins>
          </w:p>
          <w:p w14:paraId="25971ADB" w14:textId="2312CCD8" w:rsidR="001B6B9D" w:rsidRPr="00DF63EB" w:rsidDel="00742465" w:rsidRDefault="001B6B9D" w:rsidP="001B6B9D">
            <w:pPr>
              <w:jc w:val="center"/>
              <w:rPr>
                <w:ins w:id="434" w:author="Jameson, Jacob" w:date="2024-09-12T20:49:00Z" w16du:dateUtc="2024-09-13T00:49:00Z"/>
                <w:color w:val="000000" w:themeColor="text1"/>
              </w:rPr>
            </w:pPr>
            <w:ins w:id="435" w:author="Jameson, Jacob" w:date="2024-09-12T20:50:00Z" w16du:dateUtc="2024-09-13T00:50:00Z">
              <w:r w:rsidRPr="00DF63EB">
                <w:rPr>
                  <w:color w:val="000000" w:themeColor="text1"/>
                </w:rPr>
                <w:t>(0.02</w:t>
              </w:r>
            </w:ins>
            <w:ins w:id="436" w:author="Jameson, Jacob" w:date="2024-09-12T21:10:00Z" w16du:dateUtc="2024-09-13T01:10:00Z">
              <w:r>
                <w:rPr>
                  <w:color w:val="000000" w:themeColor="text1"/>
                </w:rPr>
                <w:t>0</w:t>
              </w:r>
            </w:ins>
            <w:ins w:id="437" w:author="Jameson, Jacob" w:date="2024-09-12T20:50:00Z" w16du:dateUtc="2024-09-13T00:50:00Z">
              <w:r w:rsidRPr="00DF63EB">
                <w:rPr>
                  <w:color w:val="000000" w:themeColor="text1"/>
                </w:rPr>
                <w:t>)</w:t>
              </w:r>
            </w:ins>
          </w:p>
        </w:tc>
        <w:tc>
          <w:tcPr>
            <w:tcW w:w="1338" w:type="dxa"/>
            <w:tcBorders>
              <w:top w:val="nil"/>
              <w:left w:val="nil"/>
              <w:bottom w:val="nil"/>
              <w:right w:val="nil"/>
            </w:tcBorders>
            <w:tcPrChange w:id="438" w:author="Jameson, Jacob" w:date="2024-09-12T22:23:00Z" w16du:dateUtc="2024-09-13T02:23:00Z">
              <w:tcPr>
                <w:tcW w:w="1854" w:type="dxa"/>
                <w:gridSpan w:val="2"/>
                <w:tcBorders>
                  <w:top w:val="nil"/>
                  <w:left w:val="nil"/>
                  <w:bottom w:val="nil"/>
                  <w:right w:val="nil"/>
                </w:tcBorders>
              </w:tcPr>
            </w:tcPrChange>
          </w:tcPr>
          <w:p w14:paraId="5CF2EE92" w14:textId="77777777" w:rsidR="001B6B9D" w:rsidRPr="00DF63EB" w:rsidRDefault="001B6B9D" w:rsidP="001B6B9D">
            <w:pPr>
              <w:jc w:val="center"/>
              <w:rPr>
                <w:ins w:id="439" w:author="Jameson, Jacob" w:date="2024-09-12T20:50:00Z" w16du:dateUtc="2024-09-13T00:50:00Z"/>
                <w:color w:val="000000" w:themeColor="text1"/>
                <w:vertAlign w:val="superscript"/>
              </w:rPr>
            </w:pPr>
            <w:ins w:id="440" w:author="Jameson, Jacob" w:date="2024-09-12T20:50:00Z" w16du:dateUtc="2024-09-13T00:50:00Z">
              <w:r w:rsidRPr="00DF63EB">
                <w:rPr>
                  <w:color w:val="000000" w:themeColor="text1"/>
                </w:rPr>
                <w:t>-0.002</w:t>
              </w:r>
              <w:r w:rsidRPr="00DF63EB">
                <w:rPr>
                  <w:color w:val="000000" w:themeColor="text1"/>
                  <w:vertAlign w:val="superscript"/>
                </w:rPr>
                <w:t>***</w:t>
              </w:r>
            </w:ins>
          </w:p>
          <w:p w14:paraId="30EDFAEF" w14:textId="0E4B1738" w:rsidR="001B6B9D" w:rsidRDefault="001B6B9D" w:rsidP="001B6B9D">
            <w:pPr>
              <w:jc w:val="center"/>
              <w:rPr>
                <w:ins w:id="441" w:author="Jameson, Jacob" w:date="2024-09-12T20:49:00Z" w16du:dateUtc="2024-09-13T00:49:00Z"/>
                <w:color w:val="000000" w:themeColor="text1"/>
              </w:rPr>
            </w:pPr>
            <w:ins w:id="442" w:author="Jameson, Jacob" w:date="2024-09-12T20:50:00Z" w16du:dateUtc="2024-09-13T00:50:00Z">
              <w:r w:rsidRPr="00DF63EB">
                <w:rPr>
                  <w:color w:val="000000" w:themeColor="text1"/>
                </w:rPr>
                <w:t>(0.00</w:t>
              </w:r>
            </w:ins>
            <w:ins w:id="443" w:author="Jameson, Jacob" w:date="2024-09-12T21:11:00Z" w16du:dateUtc="2024-09-13T01:11:00Z">
              <w:r>
                <w:rPr>
                  <w:color w:val="000000" w:themeColor="text1"/>
                </w:rPr>
                <w:t>04</w:t>
              </w:r>
            </w:ins>
            <w:ins w:id="444" w:author="Jameson, Jacob" w:date="2024-09-12T20:50:00Z" w16du:dateUtc="2024-09-13T00:50:00Z">
              <w:r w:rsidRPr="00DF63EB">
                <w:rPr>
                  <w:color w:val="000000" w:themeColor="text1"/>
                </w:rPr>
                <w:t>)</w:t>
              </w:r>
            </w:ins>
          </w:p>
        </w:tc>
        <w:tc>
          <w:tcPr>
            <w:tcW w:w="1558" w:type="dxa"/>
            <w:tcBorders>
              <w:top w:val="nil"/>
              <w:left w:val="nil"/>
              <w:bottom w:val="nil"/>
              <w:right w:val="single" w:sz="4" w:space="0" w:color="auto"/>
            </w:tcBorders>
            <w:tcPrChange w:id="445" w:author="Jameson, Jacob" w:date="2024-09-12T22:23:00Z" w16du:dateUtc="2024-09-13T02:23:00Z">
              <w:tcPr>
                <w:tcW w:w="2178" w:type="dxa"/>
                <w:tcBorders>
                  <w:top w:val="nil"/>
                  <w:left w:val="nil"/>
                  <w:bottom w:val="nil"/>
                  <w:right w:val="single" w:sz="4" w:space="0" w:color="auto"/>
                </w:tcBorders>
              </w:tcPr>
            </w:tcPrChange>
          </w:tcPr>
          <w:p w14:paraId="062B4A48" w14:textId="0E311EAA" w:rsidR="001B6B9D" w:rsidRPr="00DF63EB" w:rsidRDefault="001B6B9D" w:rsidP="001B6B9D">
            <w:pPr>
              <w:jc w:val="center"/>
              <w:rPr>
                <w:ins w:id="446" w:author="Jameson, Jacob" w:date="2024-09-12T20:50:00Z" w16du:dateUtc="2024-09-13T00:50:00Z"/>
                <w:color w:val="000000" w:themeColor="text1"/>
                <w:vertAlign w:val="superscript"/>
              </w:rPr>
            </w:pPr>
            <w:ins w:id="447" w:author="Jameson, Jacob" w:date="2024-09-12T20:50:00Z" w16du:dateUtc="2024-09-13T00:50:00Z">
              <w:r w:rsidRPr="00DF63EB">
                <w:rPr>
                  <w:color w:val="000000" w:themeColor="text1"/>
                </w:rPr>
                <w:t>0.08</w:t>
              </w:r>
            </w:ins>
            <w:ins w:id="448" w:author="Jameson, Jacob" w:date="2024-09-12T21:11:00Z" w16du:dateUtc="2024-09-13T01:11:00Z">
              <w:r>
                <w:rPr>
                  <w:color w:val="000000" w:themeColor="text1"/>
                </w:rPr>
                <w:t>1</w:t>
              </w:r>
            </w:ins>
            <w:ins w:id="449" w:author="Jameson, Jacob" w:date="2024-09-12T20:50:00Z" w16du:dateUtc="2024-09-13T00:50:00Z">
              <w:r w:rsidRPr="00DF63EB">
                <w:rPr>
                  <w:color w:val="000000" w:themeColor="text1"/>
                  <w:vertAlign w:val="superscript"/>
                </w:rPr>
                <w:t>***</w:t>
              </w:r>
            </w:ins>
          </w:p>
          <w:p w14:paraId="34C05F38" w14:textId="24E4B7F2" w:rsidR="001B6B9D" w:rsidRDefault="001B6B9D" w:rsidP="001B6B9D">
            <w:pPr>
              <w:jc w:val="center"/>
              <w:rPr>
                <w:ins w:id="450" w:author="Jameson, Jacob" w:date="2024-09-12T20:49:00Z" w16du:dateUtc="2024-09-13T00:49:00Z"/>
                <w:color w:val="000000" w:themeColor="text1"/>
              </w:rPr>
            </w:pPr>
            <w:ins w:id="451" w:author="Jameson, Jacob" w:date="2024-09-12T20:50:00Z" w16du:dateUtc="2024-09-13T00:50:00Z">
              <w:r w:rsidRPr="00DF63EB">
                <w:rPr>
                  <w:color w:val="000000" w:themeColor="text1"/>
                </w:rPr>
                <w:t>(0.00</w:t>
              </w:r>
            </w:ins>
            <w:ins w:id="452" w:author="Jameson, Jacob" w:date="2024-09-12T21:11:00Z" w16du:dateUtc="2024-09-13T01:11:00Z">
              <w:r>
                <w:rPr>
                  <w:color w:val="000000" w:themeColor="text1"/>
                </w:rPr>
                <w:t>6</w:t>
              </w:r>
            </w:ins>
            <w:ins w:id="453" w:author="Jameson, Jacob" w:date="2024-09-12T20:50:00Z" w16du:dateUtc="2024-09-13T00:50:00Z">
              <w:r w:rsidRPr="00DF63EB">
                <w:rPr>
                  <w:color w:val="000000" w:themeColor="text1"/>
                </w:rPr>
                <w:t>)</w:t>
              </w:r>
            </w:ins>
          </w:p>
        </w:tc>
      </w:tr>
      <w:tr w:rsidR="001B6B9D" w:rsidRPr="00DF63EB" w14:paraId="181120D2" w14:textId="77777777" w:rsidTr="001B6B9D">
        <w:trPr>
          <w:ins w:id="454" w:author="Jameson, Jacob" w:date="2024-09-12T20:50:00Z" w16du:dateUtc="2024-09-13T00:50:00Z"/>
        </w:trPr>
        <w:tc>
          <w:tcPr>
            <w:tcW w:w="3145" w:type="dxa"/>
            <w:gridSpan w:val="2"/>
            <w:tcBorders>
              <w:top w:val="nil"/>
              <w:left w:val="single" w:sz="4" w:space="0" w:color="auto"/>
              <w:bottom w:val="nil"/>
              <w:right w:val="nil"/>
            </w:tcBorders>
            <w:tcPrChange w:id="455" w:author="Jameson, Jacob" w:date="2024-09-12T22:23:00Z" w16du:dateUtc="2024-09-13T02:23:00Z">
              <w:tcPr>
                <w:tcW w:w="2245" w:type="dxa"/>
                <w:tcBorders>
                  <w:top w:val="nil"/>
                  <w:left w:val="single" w:sz="4" w:space="0" w:color="auto"/>
                  <w:bottom w:val="nil"/>
                  <w:right w:val="nil"/>
                </w:tcBorders>
              </w:tcPr>
            </w:tcPrChange>
          </w:tcPr>
          <w:p w14:paraId="57BD35F3" w14:textId="77777777" w:rsidR="001B6B9D" w:rsidRPr="00DF63EB" w:rsidRDefault="001B6B9D" w:rsidP="001B6B9D">
            <w:pPr>
              <w:rPr>
                <w:ins w:id="456" w:author="Jameson, Jacob" w:date="2024-09-12T20:50:00Z" w16du:dateUtc="2024-09-13T00:50:00Z"/>
                <w:b/>
                <w:bCs/>
                <w:color w:val="000000" w:themeColor="text1"/>
              </w:rPr>
            </w:pPr>
          </w:p>
        </w:tc>
        <w:tc>
          <w:tcPr>
            <w:tcW w:w="1800" w:type="dxa"/>
            <w:gridSpan w:val="2"/>
            <w:tcBorders>
              <w:top w:val="nil"/>
              <w:left w:val="nil"/>
              <w:bottom w:val="nil"/>
              <w:right w:val="nil"/>
            </w:tcBorders>
            <w:tcPrChange w:id="457" w:author="Jameson, Jacob" w:date="2024-09-12T22:23:00Z" w16du:dateUtc="2024-09-13T02:23:00Z">
              <w:tcPr>
                <w:tcW w:w="3456" w:type="dxa"/>
                <w:gridSpan w:val="4"/>
                <w:tcBorders>
                  <w:top w:val="nil"/>
                  <w:left w:val="nil"/>
                  <w:bottom w:val="nil"/>
                  <w:right w:val="nil"/>
                </w:tcBorders>
              </w:tcPr>
            </w:tcPrChange>
          </w:tcPr>
          <w:p w14:paraId="2BD6AF53" w14:textId="77777777" w:rsidR="001B6B9D" w:rsidRPr="00DF63EB" w:rsidRDefault="001B6B9D" w:rsidP="001B6B9D">
            <w:pPr>
              <w:jc w:val="center"/>
              <w:rPr>
                <w:ins w:id="458" w:author="Jameson, Jacob" w:date="2024-09-12T22:22:00Z" w16du:dateUtc="2024-09-13T02:22:00Z"/>
                <w:color w:val="000000" w:themeColor="text1"/>
              </w:rPr>
            </w:pPr>
          </w:p>
        </w:tc>
        <w:tc>
          <w:tcPr>
            <w:tcW w:w="1519" w:type="dxa"/>
            <w:tcBorders>
              <w:top w:val="nil"/>
              <w:left w:val="nil"/>
              <w:bottom w:val="nil"/>
              <w:right w:val="nil"/>
            </w:tcBorders>
            <w:tcPrChange w:id="459" w:author="Jameson, Jacob" w:date="2024-09-12T22:23:00Z" w16du:dateUtc="2024-09-13T02:23:00Z">
              <w:tcPr>
                <w:tcW w:w="3456" w:type="dxa"/>
                <w:gridSpan w:val="2"/>
                <w:tcBorders>
                  <w:top w:val="nil"/>
                  <w:left w:val="nil"/>
                  <w:bottom w:val="nil"/>
                  <w:right w:val="nil"/>
                </w:tcBorders>
              </w:tcPr>
            </w:tcPrChange>
          </w:tcPr>
          <w:p w14:paraId="10CBA111" w14:textId="1DAA5DA1" w:rsidR="001B6B9D" w:rsidRPr="00DF63EB" w:rsidRDefault="001B6B9D" w:rsidP="001B6B9D">
            <w:pPr>
              <w:jc w:val="center"/>
              <w:rPr>
                <w:ins w:id="460" w:author="Jameson, Jacob" w:date="2024-09-12T20:50:00Z" w16du:dateUtc="2024-09-13T00:50:00Z"/>
                <w:color w:val="000000" w:themeColor="text1"/>
              </w:rPr>
            </w:pPr>
          </w:p>
        </w:tc>
        <w:tc>
          <w:tcPr>
            <w:tcW w:w="1338" w:type="dxa"/>
            <w:tcBorders>
              <w:top w:val="nil"/>
              <w:left w:val="nil"/>
              <w:bottom w:val="nil"/>
              <w:right w:val="nil"/>
            </w:tcBorders>
            <w:tcPrChange w:id="461" w:author="Jameson, Jacob" w:date="2024-09-12T22:23:00Z" w16du:dateUtc="2024-09-13T02:23:00Z">
              <w:tcPr>
                <w:tcW w:w="1854" w:type="dxa"/>
                <w:gridSpan w:val="2"/>
                <w:tcBorders>
                  <w:top w:val="nil"/>
                  <w:left w:val="nil"/>
                  <w:bottom w:val="nil"/>
                  <w:right w:val="nil"/>
                </w:tcBorders>
              </w:tcPr>
            </w:tcPrChange>
          </w:tcPr>
          <w:p w14:paraId="6EEED154" w14:textId="77777777" w:rsidR="001B6B9D" w:rsidRPr="00DF63EB" w:rsidRDefault="001B6B9D" w:rsidP="001B6B9D">
            <w:pPr>
              <w:jc w:val="center"/>
              <w:rPr>
                <w:ins w:id="462" w:author="Jameson, Jacob" w:date="2024-09-12T20:50:00Z" w16du:dateUtc="2024-09-13T00:50:00Z"/>
                <w:color w:val="000000" w:themeColor="text1"/>
              </w:rPr>
            </w:pPr>
          </w:p>
        </w:tc>
        <w:tc>
          <w:tcPr>
            <w:tcW w:w="1558" w:type="dxa"/>
            <w:tcBorders>
              <w:top w:val="nil"/>
              <w:left w:val="nil"/>
              <w:bottom w:val="nil"/>
              <w:right w:val="single" w:sz="4" w:space="0" w:color="auto"/>
            </w:tcBorders>
            <w:tcPrChange w:id="463" w:author="Jameson, Jacob" w:date="2024-09-12T22:23:00Z" w16du:dateUtc="2024-09-13T02:23:00Z">
              <w:tcPr>
                <w:tcW w:w="2178" w:type="dxa"/>
                <w:tcBorders>
                  <w:top w:val="nil"/>
                  <w:left w:val="nil"/>
                  <w:bottom w:val="nil"/>
                  <w:right w:val="single" w:sz="4" w:space="0" w:color="auto"/>
                </w:tcBorders>
              </w:tcPr>
            </w:tcPrChange>
          </w:tcPr>
          <w:p w14:paraId="5AE180A5" w14:textId="77777777" w:rsidR="001B6B9D" w:rsidRPr="00DF63EB" w:rsidRDefault="001B6B9D" w:rsidP="001B6B9D">
            <w:pPr>
              <w:jc w:val="center"/>
              <w:rPr>
                <w:ins w:id="464" w:author="Jameson, Jacob" w:date="2024-09-12T20:50:00Z" w16du:dateUtc="2024-09-13T00:50:00Z"/>
                <w:color w:val="000000" w:themeColor="text1"/>
              </w:rPr>
            </w:pPr>
          </w:p>
        </w:tc>
      </w:tr>
      <w:tr w:rsidR="001B6B9D" w:rsidRPr="00DF63EB" w14:paraId="1F239EE2" w14:textId="77777777" w:rsidTr="001B6B9D">
        <w:trPr>
          <w:ins w:id="465" w:author="Jameson, Jacob" w:date="2024-09-12T20:50:00Z" w16du:dateUtc="2024-09-13T00:50:00Z"/>
        </w:trPr>
        <w:tc>
          <w:tcPr>
            <w:tcW w:w="3145" w:type="dxa"/>
            <w:gridSpan w:val="2"/>
            <w:tcBorders>
              <w:top w:val="nil"/>
              <w:left w:val="single" w:sz="4" w:space="0" w:color="auto"/>
              <w:bottom w:val="nil"/>
              <w:right w:val="nil"/>
            </w:tcBorders>
            <w:tcPrChange w:id="466" w:author="Jameson, Jacob" w:date="2024-09-12T22:23:00Z" w16du:dateUtc="2024-09-13T02:23:00Z">
              <w:tcPr>
                <w:tcW w:w="2245" w:type="dxa"/>
                <w:tcBorders>
                  <w:top w:val="nil"/>
                  <w:left w:val="single" w:sz="4" w:space="0" w:color="auto"/>
                  <w:bottom w:val="nil"/>
                  <w:right w:val="nil"/>
                </w:tcBorders>
              </w:tcPr>
            </w:tcPrChange>
          </w:tcPr>
          <w:p w14:paraId="6424DAD3" w14:textId="68306957" w:rsidR="001B6B9D" w:rsidRPr="00DF63EB" w:rsidRDefault="001B6B9D" w:rsidP="001B6B9D">
            <w:pPr>
              <w:rPr>
                <w:ins w:id="467" w:author="Jameson, Jacob" w:date="2024-09-12T20:50:00Z" w16du:dateUtc="2024-09-13T00:50:00Z"/>
                <w:b/>
                <w:bCs/>
                <w:color w:val="000000" w:themeColor="text1"/>
              </w:rPr>
            </w:pPr>
            <w:ins w:id="468" w:author="Jameson, Jacob" w:date="2024-09-12T20:50:00Z" w16du:dateUtc="2024-09-13T00:50:00Z">
              <w:r w:rsidRPr="00DF63EB">
                <w:rPr>
                  <w:b/>
                  <w:bCs/>
                  <w:color w:val="000000" w:themeColor="text1"/>
                </w:rPr>
                <w:t xml:space="preserve">Batching </w:t>
              </w:r>
            </w:ins>
            <w:ins w:id="469" w:author="Jameson, Jacob" w:date="2024-09-12T20:54:00Z" w16du:dateUtc="2024-09-13T00:54:00Z">
              <w:r>
                <w:rPr>
                  <w:b/>
                  <w:bCs/>
                  <w:color w:val="000000" w:themeColor="text1"/>
                </w:rPr>
                <w:t>c</w:t>
              </w:r>
            </w:ins>
            <w:ins w:id="470" w:author="Jameson, Jacob" w:date="2024-09-12T20:50:00Z" w16du:dateUtc="2024-09-13T00:50:00Z">
              <w:r w:rsidRPr="00DF63EB">
                <w:rPr>
                  <w:b/>
                  <w:bCs/>
                  <w:color w:val="000000" w:themeColor="text1"/>
                </w:rPr>
                <w:t xml:space="preserve">riteria is </w:t>
              </w:r>
              <w:r>
                <w:rPr>
                  <w:b/>
                  <w:bCs/>
                  <w:color w:val="000000" w:themeColor="text1"/>
                </w:rPr>
                <w:t>3</w:t>
              </w:r>
              <w:r w:rsidRPr="00DF63EB">
                <w:rPr>
                  <w:b/>
                  <w:bCs/>
                  <w:color w:val="000000" w:themeColor="text1"/>
                </w:rPr>
                <w:t>0 minutes</w:t>
              </w:r>
            </w:ins>
          </w:p>
        </w:tc>
        <w:tc>
          <w:tcPr>
            <w:tcW w:w="1800" w:type="dxa"/>
            <w:gridSpan w:val="2"/>
            <w:tcBorders>
              <w:top w:val="nil"/>
              <w:left w:val="nil"/>
              <w:bottom w:val="nil"/>
              <w:right w:val="nil"/>
            </w:tcBorders>
            <w:tcPrChange w:id="471" w:author="Jameson, Jacob" w:date="2024-09-12T22:23:00Z" w16du:dateUtc="2024-09-13T02:23:00Z">
              <w:tcPr>
                <w:tcW w:w="3456" w:type="dxa"/>
                <w:gridSpan w:val="4"/>
                <w:tcBorders>
                  <w:top w:val="nil"/>
                  <w:left w:val="nil"/>
                  <w:bottom w:val="nil"/>
                  <w:right w:val="nil"/>
                </w:tcBorders>
              </w:tcPr>
            </w:tcPrChange>
          </w:tcPr>
          <w:p w14:paraId="2BE47D05" w14:textId="4194DF15" w:rsidR="001B6B9D" w:rsidRPr="00DF63EB" w:rsidRDefault="001B6B9D" w:rsidP="001B6B9D">
            <w:pPr>
              <w:jc w:val="center"/>
              <w:rPr>
                <w:ins w:id="472" w:author="Jameson, Jacob" w:date="2024-09-12T22:22:00Z" w16du:dateUtc="2024-09-13T02:22:00Z"/>
                <w:color w:val="000000" w:themeColor="text1"/>
              </w:rPr>
            </w:pPr>
            <w:ins w:id="473"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474" w:author="Jameson, Jacob" w:date="2024-09-12T22:23:00Z" w16du:dateUtc="2024-09-13T02:23:00Z">
              <w:tcPr>
                <w:tcW w:w="3456" w:type="dxa"/>
                <w:gridSpan w:val="2"/>
                <w:tcBorders>
                  <w:top w:val="nil"/>
                  <w:left w:val="nil"/>
                  <w:bottom w:val="nil"/>
                  <w:right w:val="nil"/>
                </w:tcBorders>
              </w:tcPr>
            </w:tcPrChange>
          </w:tcPr>
          <w:p w14:paraId="7919F768" w14:textId="6610C1B7" w:rsidR="001B6B9D" w:rsidRPr="00DF63EB" w:rsidRDefault="001B6B9D" w:rsidP="001B6B9D">
            <w:pPr>
              <w:jc w:val="center"/>
              <w:rPr>
                <w:ins w:id="475" w:author="Jameson, Jacob" w:date="2024-09-12T20:50:00Z" w16du:dateUtc="2024-09-13T00:50:00Z"/>
                <w:color w:val="000000" w:themeColor="text1"/>
                <w:vertAlign w:val="superscript"/>
              </w:rPr>
            </w:pPr>
            <w:ins w:id="476" w:author="Jameson, Jacob" w:date="2024-09-12T20:50:00Z" w16du:dateUtc="2024-09-13T00:50:00Z">
              <w:r w:rsidRPr="00DF63EB">
                <w:rPr>
                  <w:color w:val="000000" w:themeColor="text1"/>
                </w:rPr>
                <w:t>0.0</w:t>
              </w:r>
            </w:ins>
            <w:ins w:id="477" w:author="Jameson, Jacob" w:date="2024-09-12T21:19:00Z" w16du:dateUtc="2024-09-13T01:19:00Z">
              <w:r>
                <w:rPr>
                  <w:color w:val="000000" w:themeColor="text1"/>
                </w:rPr>
                <w:t>3</w:t>
              </w:r>
            </w:ins>
            <w:ins w:id="478" w:author="Jameson, Jacob" w:date="2024-09-12T20:50:00Z" w16du:dateUtc="2024-09-13T00:50:00Z">
              <w:r w:rsidRPr="00DF63EB">
                <w:rPr>
                  <w:color w:val="000000" w:themeColor="text1"/>
                </w:rPr>
                <w:t>8</w:t>
              </w:r>
              <w:r w:rsidRPr="00DF63EB">
                <w:rPr>
                  <w:color w:val="000000" w:themeColor="text1"/>
                  <w:vertAlign w:val="superscript"/>
                </w:rPr>
                <w:t>*</w:t>
              </w:r>
            </w:ins>
          </w:p>
          <w:p w14:paraId="74EBB5E1" w14:textId="74355301" w:rsidR="001B6B9D" w:rsidRPr="00DF63EB" w:rsidRDefault="001B6B9D" w:rsidP="001B6B9D">
            <w:pPr>
              <w:jc w:val="center"/>
              <w:rPr>
                <w:ins w:id="479" w:author="Jameson, Jacob" w:date="2024-09-12T20:50:00Z" w16du:dateUtc="2024-09-13T00:50:00Z"/>
                <w:color w:val="000000" w:themeColor="text1"/>
              </w:rPr>
            </w:pPr>
            <w:ins w:id="480" w:author="Jameson, Jacob" w:date="2024-09-12T20:50:00Z" w16du:dateUtc="2024-09-13T00:50:00Z">
              <w:r w:rsidRPr="00DF63EB">
                <w:rPr>
                  <w:color w:val="000000" w:themeColor="text1"/>
                </w:rPr>
                <w:t>(0.021)</w:t>
              </w:r>
            </w:ins>
          </w:p>
        </w:tc>
        <w:tc>
          <w:tcPr>
            <w:tcW w:w="1338" w:type="dxa"/>
            <w:tcBorders>
              <w:top w:val="nil"/>
              <w:left w:val="nil"/>
              <w:bottom w:val="nil"/>
              <w:right w:val="nil"/>
            </w:tcBorders>
            <w:tcPrChange w:id="481" w:author="Jameson, Jacob" w:date="2024-09-12T22:23:00Z" w16du:dateUtc="2024-09-13T02:23:00Z">
              <w:tcPr>
                <w:tcW w:w="1854" w:type="dxa"/>
                <w:gridSpan w:val="2"/>
                <w:tcBorders>
                  <w:top w:val="nil"/>
                  <w:left w:val="nil"/>
                  <w:bottom w:val="nil"/>
                  <w:right w:val="nil"/>
                </w:tcBorders>
              </w:tcPr>
            </w:tcPrChange>
          </w:tcPr>
          <w:p w14:paraId="3CBE41BA" w14:textId="77777777" w:rsidR="001B6B9D" w:rsidRPr="00DF63EB" w:rsidRDefault="001B6B9D" w:rsidP="001B6B9D">
            <w:pPr>
              <w:jc w:val="center"/>
              <w:rPr>
                <w:ins w:id="482" w:author="Jameson, Jacob" w:date="2024-09-12T20:50:00Z" w16du:dateUtc="2024-09-13T00:50:00Z"/>
                <w:color w:val="000000" w:themeColor="text1"/>
                <w:vertAlign w:val="superscript"/>
              </w:rPr>
            </w:pPr>
            <w:ins w:id="483" w:author="Jameson, Jacob" w:date="2024-09-12T20:50:00Z" w16du:dateUtc="2024-09-13T00:50:00Z">
              <w:r w:rsidRPr="00DF63EB">
                <w:rPr>
                  <w:color w:val="000000" w:themeColor="text1"/>
                </w:rPr>
                <w:t>-0.002</w:t>
              </w:r>
              <w:r w:rsidRPr="00DF63EB">
                <w:rPr>
                  <w:color w:val="000000" w:themeColor="text1"/>
                  <w:vertAlign w:val="superscript"/>
                </w:rPr>
                <w:t>***</w:t>
              </w:r>
            </w:ins>
          </w:p>
          <w:p w14:paraId="11AD61CA" w14:textId="6E5D0BDB" w:rsidR="001B6B9D" w:rsidRPr="00DF63EB" w:rsidRDefault="001B6B9D" w:rsidP="001B6B9D">
            <w:pPr>
              <w:jc w:val="center"/>
              <w:rPr>
                <w:ins w:id="484" w:author="Jameson, Jacob" w:date="2024-09-12T20:50:00Z" w16du:dateUtc="2024-09-13T00:50:00Z"/>
                <w:color w:val="000000" w:themeColor="text1"/>
              </w:rPr>
            </w:pPr>
            <w:ins w:id="485" w:author="Jameson, Jacob" w:date="2024-09-12T20:50:00Z" w16du:dateUtc="2024-09-13T00:50:00Z">
              <w:r w:rsidRPr="00DF63EB">
                <w:rPr>
                  <w:color w:val="000000" w:themeColor="text1"/>
                </w:rPr>
                <w:t>(0.00</w:t>
              </w:r>
            </w:ins>
            <w:ins w:id="486" w:author="Jameson, Jacob" w:date="2024-09-12T21:19:00Z" w16du:dateUtc="2024-09-13T01:19:00Z">
              <w:r>
                <w:rPr>
                  <w:color w:val="000000" w:themeColor="text1"/>
                </w:rPr>
                <w:t>04</w:t>
              </w:r>
            </w:ins>
            <w:ins w:id="487" w:author="Jameson, Jacob" w:date="2024-09-12T20:50:00Z" w16du:dateUtc="2024-09-13T00:50:00Z">
              <w:r w:rsidRPr="00DF63EB">
                <w:rPr>
                  <w:color w:val="000000" w:themeColor="text1"/>
                </w:rPr>
                <w:t>)</w:t>
              </w:r>
            </w:ins>
          </w:p>
        </w:tc>
        <w:tc>
          <w:tcPr>
            <w:tcW w:w="1558" w:type="dxa"/>
            <w:tcBorders>
              <w:top w:val="nil"/>
              <w:left w:val="nil"/>
              <w:bottom w:val="nil"/>
              <w:right w:val="single" w:sz="4" w:space="0" w:color="auto"/>
            </w:tcBorders>
            <w:tcPrChange w:id="488" w:author="Jameson, Jacob" w:date="2024-09-12T22:23:00Z" w16du:dateUtc="2024-09-13T02:23:00Z">
              <w:tcPr>
                <w:tcW w:w="2178" w:type="dxa"/>
                <w:tcBorders>
                  <w:top w:val="nil"/>
                  <w:left w:val="nil"/>
                  <w:bottom w:val="nil"/>
                  <w:right w:val="single" w:sz="4" w:space="0" w:color="auto"/>
                </w:tcBorders>
              </w:tcPr>
            </w:tcPrChange>
          </w:tcPr>
          <w:p w14:paraId="2B4005DE" w14:textId="6ADC68BD" w:rsidR="001B6B9D" w:rsidRPr="00DF63EB" w:rsidRDefault="001B6B9D" w:rsidP="001B6B9D">
            <w:pPr>
              <w:jc w:val="center"/>
              <w:rPr>
                <w:ins w:id="489" w:author="Jameson, Jacob" w:date="2024-09-12T20:50:00Z" w16du:dateUtc="2024-09-13T00:50:00Z"/>
                <w:color w:val="000000" w:themeColor="text1"/>
                <w:vertAlign w:val="superscript"/>
              </w:rPr>
            </w:pPr>
            <w:ins w:id="490" w:author="Jameson, Jacob" w:date="2024-09-12T20:50:00Z" w16du:dateUtc="2024-09-13T00:50:00Z">
              <w:r w:rsidRPr="00DF63EB">
                <w:rPr>
                  <w:color w:val="000000" w:themeColor="text1"/>
                </w:rPr>
                <w:t>0.08</w:t>
              </w:r>
            </w:ins>
            <w:ins w:id="491" w:author="Jameson, Jacob" w:date="2024-09-12T21:19:00Z" w16du:dateUtc="2024-09-13T01:19:00Z">
              <w:r>
                <w:rPr>
                  <w:color w:val="000000" w:themeColor="text1"/>
                </w:rPr>
                <w:t>3</w:t>
              </w:r>
            </w:ins>
            <w:ins w:id="492" w:author="Jameson, Jacob" w:date="2024-09-12T20:50:00Z" w16du:dateUtc="2024-09-13T00:50:00Z">
              <w:r w:rsidRPr="00DF63EB">
                <w:rPr>
                  <w:color w:val="000000" w:themeColor="text1"/>
                  <w:vertAlign w:val="superscript"/>
                </w:rPr>
                <w:t>***</w:t>
              </w:r>
            </w:ins>
          </w:p>
          <w:p w14:paraId="438D4F2F" w14:textId="41C3BE38" w:rsidR="001B6B9D" w:rsidRPr="00DF63EB" w:rsidRDefault="001B6B9D" w:rsidP="001B6B9D">
            <w:pPr>
              <w:jc w:val="center"/>
              <w:rPr>
                <w:ins w:id="493" w:author="Jameson, Jacob" w:date="2024-09-12T20:50:00Z" w16du:dateUtc="2024-09-13T00:50:00Z"/>
                <w:color w:val="000000" w:themeColor="text1"/>
              </w:rPr>
            </w:pPr>
            <w:ins w:id="494" w:author="Jameson, Jacob" w:date="2024-09-12T20:50:00Z" w16du:dateUtc="2024-09-13T00:50:00Z">
              <w:r w:rsidRPr="00DF63EB">
                <w:rPr>
                  <w:color w:val="000000" w:themeColor="text1"/>
                </w:rPr>
                <w:t>(0.00</w:t>
              </w:r>
            </w:ins>
            <w:ins w:id="495" w:author="Jameson, Jacob" w:date="2024-09-12T21:19:00Z" w16du:dateUtc="2024-09-13T01:19:00Z">
              <w:r>
                <w:rPr>
                  <w:color w:val="000000" w:themeColor="text1"/>
                </w:rPr>
                <w:t>5</w:t>
              </w:r>
            </w:ins>
            <w:ins w:id="496" w:author="Jameson, Jacob" w:date="2024-09-12T20:50:00Z" w16du:dateUtc="2024-09-13T00:50:00Z">
              <w:r w:rsidRPr="00DF63EB">
                <w:rPr>
                  <w:color w:val="000000" w:themeColor="text1"/>
                </w:rPr>
                <w:t>)</w:t>
              </w:r>
            </w:ins>
          </w:p>
        </w:tc>
      </w:tr>
      <w:tr w:rsidR="001B6B9D" w:rsidRPr="00DF63EB" w14:paraId="4D11BEF0" w14:textId="77777777" w:rsidTr="001B6B9D">
        <w:trPr>
          <w:ins w:id="497" w:author="Jameson, Jacob" w:date="2024-09-12T20:50:00Z" w16du:dateUtc="2024-09-13T00:50:00Z"/>
        </w:trPr>
        <w:tc>
          <w:tcPr>
            <w:tcW w:w="3145" w:type="dxa"/>
            <w:gridSpan w:val="2"/>
            <w:tcBorders>
              <w:top w:val="nil"/>
              <w:left w:val="single" w:sz="4" w:space="0" w:color="auto"/>
              <w:bottom w:val="nil"/>
              <w:right w:val="nil"/>
            </w:tcBorders>
            <w:tcPrChange w:id="498" w:author="Jameson, Jacob" w:date="2024-09-12T22:23:00Z" w16du:dateUtc="2024-09-13T02:23:00Z">
              <w:tcPr>
                <w:tcW w:w="2245" w:type="dxa"/>
                <w:tcBorders>
                  <w:top w:val="nil"/>
                  <w:left w:val="single" w:sz="4" w:space="0" w:color="auto"/>
                  <w:bottom w:val="nil"/>
                  <w:right w:val="nil"/>
                </w:tcBorders>
              </w:tcPr>
            </w:tcPrChange>
          </w:tcPr>
          <w:p w14:paraId="349311A7" w14:textId="77777777" w:rsidR="001B6B9D" w:rsidRPr="00DF63EB" w:rsidRDefault="001B6B9D" w:rsidP="001B6B9D">
            <w:pPr>
              <w:rPr>
                <w:ins w:id="499" w:author="Jameson, Jacob" w:date="2024-09-12T20:50:00Z" w16du:dateUtc="2024-09-13T00:50:00Z"/>
                <w:b/>
                <w:bCs/>
                <w:color w:val="000000" w:themeColor="text1"/>
              </w:rPr>
            </w:pPr>
          </w:p>
        </w:tc>
        <w:tc>
          <w:tcPr>
            <w:tcW w:w="1800" w:type="dxa"/>
            <w:gridSpan w:val="2"/>
            <w:tcBorders>
              <w:top w:val="nil"/>
              <w:left w:val="nil"/>
              <w:bottom w:val="nil"/>
              <w:right w:val="nil"/>
            </w:tcBorders>
            <w:tcPrChange w:id="500" w:author="Jameson, Jacob" w:date="2024-09-12T22:23:00Z" w16du:dateUtc="2024-09-13T02:23:00Z">
              <w:tcPr>
                <w:tcW w:w="3456" w:type="dxa"/>
                <w:gridSpan w:val="4"/>
                <w:tcBorders>
                  <w:top w:val="nil"/>
                  <w:left w:val="nil"/>
                  <w:bottom w:val="nil"/>
                  <w:right w:val="nil"/>
                </w:tcBorders>
              </w:tcPr>
            </w:tcPrChange>
          </w:tcPr>
          <w:p w14:paraId="5DFFF2C1" w14:textId="77777777" w:rsidR="001B6B9D" w:rsidRPr="00DF63EB" w:rsidRDefault="001B6B9D" w:rsidP="001B6B9D">
            <w:pPr>
              <w:jc w:val="center"/>
              <w:rPr>
                <w:ins w:id="501" w:author="Jameson, Jacob" w:date="2024-09-12T22:22:00Z" w16du:dateUtc="2024-09-13T02:22:00Z"/>
                <w:color w:val="000000" w:themeColor="text1"/>
              </w:rPr>
            </w:pPr>
          </w:p>
        </w:tc>
        <w:tc>
          <w:tcPr>
            <w:tcW w:w="1519" w:type="dxa"/>
            <w:tcBorders>
              <w:top w:val="nil"/>
              <w:left w:val="nil"/>
              <w:bottom w:val="nil"/>
              <w:right w:val="nil"/>
            </w:tcBorders>
            <w:tcPrChange w:id="502" w:author="Jameson, Jacob" w:date="2024-09-12T22:23:00Z" w16du:dateUtc="2024-09-13T02:23:00Z">
              <w:tcPr>
                <w:tcW w:w="3456" w:type="dxa"/>
                <w:gridSpan w:val="2"/>
                <w:tcBorders>
                  <w:top w:val="nil"/>
                  <w:left w:val="nil"/>
                  <w:bottom w:val="nil"/>
                  <w:right w:val="nil"/>
                </w:tcBorders>
              </w:tcPr>
            </w:tcPrChange>
          </w:tcPr>
          <w:p w14:paraId="09190D70" w14:textId="779D0619" w:rsidR="001B6B9D" w:rsidRPr="00DF63EB" w:rsidRDefault="001B6B9D" w:rsidP="001B6B9D">
            <w:pPr>
              <w:jc w:val="center"/>
              <w:rPr>
                <w:ins w:id="503" w:author="Jameson, Jacob" w:date="2024-09-12T20:50:00Z" w16du:dateUtc="2024-09-13T00:50:00Z"/>
                <w:color w:val="000000" w:themeColor="text1"/>
              </w:rPr>
            </w:pPr>
          </w:p>
        </w:tc>
        <w:tc>
          <w:tcPr>
            <w:tcW w:w="1338" w:type="dxa"/>
            <w:tcBorders>
              <w:top w:val="nil"/>
              <w:left w:val="nil"/>
              <w:bottom w:val="nil"/>
              <w:right w:val="nil"/>
            </w:tcBorders>
            <w:tcPrChange w:id="504" w:author="Jameson, Jacob" w:date="2024-09-12T22:23:00Z" w16du:dateUtc="2024-09-13T02:23:00Z">
              <w:tcPr>
                <w:tcW w:w="1854" w:type="dxa"/>
                <w:gridSpan w:val="2"/>
                <w:tcBorders>
                  <w:top w:val="nil"/>
                  <w:left w:val="nil"/>
                  <w:bottom w:val="nil"/>
                  <w:right w:val="nil"/>
                </w:tcBorders>
              </w:tcPr>
            </w:tcPrChange>
          </w:tcPr>
          <w:p w14:paraId="21252608" w14:textId="77777777" w:rsidR="001B6B9D" w:rsidRPr="00DF63EB" w:rsidRDefault="001B6B9D" w:rsidP="001B6B9D">
            <w:pPr>
              <w:jc w:val="center"/>
              <w:rPr>
                <w:ins w:id="505" w:author="Jameson, Jacob" w:date="2024-09-12T20:50:00Z" w16du:dateUtc="2024-09-13T00:50:00Z"/>
                <w:color w:val="000000" w:themeColor="text1"/>
              </w:rPr>
            </w:pPr>
          </w:p>
        </w:tc>
        <w:tc>
          <w:tcPr>
            <w:tcW w:w="1558" w:type="dxa"/>
            <w:tcBorders>
              <w:top w:val="nil"/>
              <w:left w:val="nil"/>
              <w:bottom w:val="nil"/>
              <w:right w:val="single" w:sz="4" w:space="0" w:color="auto"/>
            </w:tcBorders>
            <w:tcPrChange w:id="506" w:author="Jameson, Jacob" w:date="2024-09-12T22:23:00Z" w16du:dateUtc="2024-09-13T02:23:00Z">
              <w:tcPr>
                <w:tcW w:w="2178" w:type="dxa"/>
                <w:tcBorders>
                  <w:top w:val="nil"/>
                  <w:left w:val="nil"/>
                  <w:bottom w:val="nil"/>
                  <w:right w:val="single" w:sz="4" w:space="0" w:color="auto"/>
                </w:tcBorders>
              </w:tcPr>
            </w:tcPrChange>
          </w:tcPr>
          <w:p w14:paraId="2930B80E" w14:textId="77777777" w:rsidR="001B6B9D" w:rsidRPr="00DF63EB" w:rsidRDefault="001B6B9D" w:rsidP="001B6B9D">
            <w:pPr>
              <w:jc w:val="center"/>
              <w:rPr>
                <w:ins w:id="507" w:author="Jameson, Jacob" w:date="2024-09-12T20:50:00Z" w16du:dateUtc="2024-09-13T00:50:00Z"/>
                <w:color w:val="000000" w:themeColor="text1"/>
              </w:rPr>
            </w:pPr>
          </w:p>
        </w:tc>
      </w:tr>
      <w:tr w:rsidR="001B6B9D" w:rsidRPr="00DF63EB" w14:paraId="22070D63" w14:textId="77777777" w:rsidTr="001B6B9D">
        <w:trPr>
          <w:ins w:id="508" w:author="Jameson, Jacob" w:date="2024-09-12T20:50:00Z" w16du:dateUtc="2024-09-13T00:50:00Z"/>
        </w:trPr>
        <w:tc>
          <w:tcPr>
            <w:tcW w:w="3145" w:type="dxa"/>
            <w:gridSpan w:val="2"/>
            <w:tcBorders>
              <w:top w:val="nil"/>
              <w:left w:val="single" w:sz="4" w:space="0" w:color="auto"/>
              <w:bottom w:val="nil"/>
              <w:right w:val="nil"/>
            </w:tcBorders>
            <w:tcPrChange w:id="509" w:author="Jameson, Jacob" w:date="2024-09-12T22:23:00Z" w16du:dateUtc="2024-09-13T02:23:00Z">
              <w:tcPr>
                <w:tcW w:w="2245" w:type="dxa"/>
                <w:tcBorders>
                  <w:top w:val="nil"/>
                  <w:left w:val="single" w:sz="4" w:space="0" w:color="auto"/>
                  <w:bottom w:val="nil"/>
                  <w:right w:val="nil"/>
                </w:tcBorders>
              </w:tcPr>
            </w:tcPrChange>
          </w:tcPr>
          <w:p w14:paraId="3CD6CC76" w14:textId="3D4A4D8B" w:rsidR="001B6B9D" w:rsidRPr="00DF63EB" w:rsidRDefault="001B6B9D" w:rsidP="001B6B9D">
            <w:pPr>
              <w:rPr>
                <w:ins w:id="510" w:author="Jameson, Jacob" w:date="2024-09-12T20:50:00Z" w16du:dateUtc="2024-09-13T00:50:00Z"/>
                <w:b/>
                <w:bCs/>
                <w:color w:val="000000" w:themeColor="text1"/>
              </w:rPr>
            </w:pPr>
            <w:ins w:id="511" w:author="Jameson, Jacob" w:date="2024-09-12T20:50:00Z" w16du:dateUtc="2024-09-13T00:50:00Z">
              <w:r w:rsidRPr="00DF63EB">
                <w:rPr>
                  <w:b/>
                  <w:bCs/>
                  <w:color w:val="000000" w:themeColor="text1"/>
                </w:rPr>
                <w:t xml:space="preserve">Batching </w:t>
              </w:r>
            </w:ins>
            <w:ins w:id="512" w:author="Jameson, Jacob" w:date="2024-09-12T20:54:00Z" w16du:dateUtc="2024-09-13T00:54:00Z">
              <w:r>
                <w:rPr>
                  <w:b/>
                  <w:bCs/>
                  <w:color w:val="000000" w:themeColor="text1"/>
                </w:rPr>
                <w:t>c</w:t>
              </w:r>
            </w:ins>
            <w:ins w:id="513" w:author="Jameson, Jacob" w:date="2024-09-12T20:50:00Z" w16du:dateUtc="2024-09-13T00:50:00Z">
              <w:r w:rsidRPr="00DF63EB">
                <w:rPr>
                  <w:b/>
                  <w:bCs/>
                  <w:color w:val="000000" w:themeColor="text1"/>
                </w:rPr>
                <w:t xml:space="preserve">riteria is </w:t>
              </w:r>
              <w:r>
                <w:rPr>
                  <w:b/>
                  <w:bCs/>
                  <w:color w:val="000000" w:themeColor="text1"/>
                </w:rPr>
                <w:t>&gt;=3 tests</w:t>
              </w:r>
            </w:ins>
          </w:p>
        </w:tc>
        <w:tc>
          <w:tcPr>
            <w:tcW w:w="1800" w:type="dxa"/>
            <w:gridSpan w:val="2"/>
            <w:tcBorders>
              <w:top w:val="nil"/>
              <w:left w:val="nil"/>
              <w:bottom w:val="nil"/>
              <w:right w:val="nil"/>
            </w:tcBorders>
            <w:tcPrChange w:id="514" w:author="Jameson, Jacob" w:date="2024-09-12T22:23:00Z" w16du:dateUtc="2024-09-13T02:23:00Z">
              <w:tcPr>
                <w:tcW w:w="3456" w:type="dxa"/>
                <w:gridSpan w:val="4"/>
                <w:tcBorders>
                  <w:top w:val="nil"/>
                  <w:left w:val="nil"/>
                  <w:bottom w:val="nil"/>
                  <w:right w:val="nil"/>
                </w:tcBorders>
              </w:tcPr>
            </w:tcPrChange>
          </w:tcPr>
          <w:p w14:paraId="7E7FF235" w14:textId="6A60EE01" w:rsidR="001B6B9D" w:rsidRPr="00DF63EB" w:rsidRDefault="001B6B9D" w:rsidP="001B6B9D">
            <w:pPr>
              <w:jc w:val="center"/>
              <w:rPr>
                <w:ins w:id="515" w:author="Jameson, Jacob" w:date="2024-09-12T22:22:00Z" w16du:dateUtc="2024-09-13T02:22:00Z"/>
                <w:color w:val="000000" w:themeColor="text1"/>
              </w:rPr>
            </w:pPr>
            <w:ins w:id="516"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517" w:author="Jameson, Jacob" w:date="2024-09-12T22:23:00Z" w16du:dateUtc="2024-09-13T02:23:00Z">
              <w:tcPr>
                <w:tcW w:w="3456" w:type="dxa"/>
                <w:gridSpan w:val="2"/>
                <w:tcBorders>
                  <w:top w:val="nil"/>
                  <w:left w:val="nil"/>
                  <w:bottom w:val="nil"/>
                  <w:right w:val="nil"/>
                </w:tcBorders>
              </w:tcPr>
            </w:tcPrChange>
          </w:tcPr>
          <w:p w14:paraId="1FD5DD9C" w14:textId="3F10B1C0" w:rsidR="001B6B9D" w:rsidRPr="00DF63EB" w:rsidRDefault="001B6B9D" w:rsidP="001B6B9D">
            <w:pPr>
              <w:jc w:val="center"/>
              <w:rPr>
                <w:ins w:id="518" w:author="Jameson, Jacob" w:date="2024-09-12T20:50:00Z" w16du:dateUtc="2024-09-13T00:50:00Z"/>
                <w:color w:val="000000" w:themeColor="text1"/>
                <w:vertAlign w:val="superscript"/>
              </w:rPr>
            </w:pPr>
            <w:ins w:id="519" w:author="Jameson, Jacob" w:date="2024-09-12T20:50:00Z" w16du:dateUtc="2024-09-13T00:50:00Z">
              <w:r w:rsidRPr="00DF63EB">
                <w:rPr>
                  <w:color w:val="000000" w:themeColor="text1"/>
                </w:rPr>
                <w:t>0.0</w:t>
              </w:r>
            </w:ins>
            <w:ins w:id="520" w:author="Jameson, Jacob" w:date="2024-09-12T21:42:00Z" w16du:dateUtc="2024-09-13T01:42:00Z">
              <w:r>
                <w:rPr>
                  <w:color w:val="000000" w:themeColor="text1"/>
                </w:rPr>
                <w:t>12</w:t>
              </w:r>
            </w:ins>
          </w:p>
          <w:p w14:paraId="176EAB74" w14:textId="2E588FC6" w:rsidR="001B6B9D" w:rsidRPr="00DF63EB" w:rsidRDefault="001B6B9D" w:rsidP="001B6B9D">
            <w:pPr>
              <w:jc w:val="center"/>
              <w:rPr>
                <w:ins w:id="521" w:author="Jameson, Jacob" w:date="2024-09-12T20:50:00Z" w16du:dateUtc="2024-09-13T00:50:00Z"/>
                <w:color w:val="000000" w:themeColor="text1"/>
              </w:rPr>
            </w:pPr>
            <w:ins w:id="522" w:author="Jameson, Jacob" w:date="2024-09-12T20:50:00Z" w16du:dateUtc="2024-09-13T00:50:00Z">
              <w:r w:rsidRPr="00DF63EB">
                <w:rPr>
                  <w:color w:val="000000" w:themeColor="text1"/>
                </w:rPr>
                <w:t>(0.02</w:t>
              </w:r>
            </w:ins>
            <w:ins w:id="523" w:author="Jameson, Jacob" w:date="2024-09-12T21:43:00Z" w16du:dateUtc="2024-09-13T01:43:00Z">
              <w:r>
                <w:rPr>
                  <w:color w:val="000000" w:themeColor="text1"/>
                </w:rPr>
                <w:t>0</w:t>
              </w:r>
            </w:ins>
            <w:ins w:id="524" w:author="Jameson, Jacob" w:date="2024-09-12T20:50:00Z" w16du:dateUtc="2024-09-13T00:50:00Z">
              <w:r w:rsidRPr="00DF63EB">
                <w:rPr>
                  <w:color w:val="000000" w:themeColor="text1"/>
                </w:rPr>
                <w:t>)</w:t>
              </w:r>
            </w:ins>
          </w:p>
        </w:tc>
        <w:tc>
          <w:tcPr>
            <w:tcW w:w="1338" w:type="dxa"/>
            <w:tcBorders>
              <w:top w:val="nil"/>
              <w:left w:val="nil"/>
              <w:bottom w:val="nil"/>
              <w:right w:val="nil"/>
            </w:tcBorders>
            <w:tcPrChange w:id="525" w:author="Jameson, Jacob" w:date="2024-09-12T22:23:00Z" w16du:dateUtc="2024-09-13T02:23:00Z">
              <w:tcPr>
                <w:tcW w:w="1854" w:type="dxa"/>
                <w:gridSpan w:val="2"/>
                <w:tcBorders>
                  <w:top w:val="nil"/>
                  <w:left w:val="nil"/>
                  <w:bottom w:val="nil"/>
                  <w:right w:val="nil"/>
                </w:tcBorders>
              </w:tcPr>
            </w:tcPrChange>
          </w:tcPr>
          <w:p w14:paraId="1A4FF46D" w14:textId="77777777" w:rsidR="001B6B9D" w:rsidRPr="00DF63EB" w:rsidRDefault="001B6B9D" w:rsidP="001B6B9D">
            <w:pPr>
              <w:jc w:val="center"/>
              <w:rPr>
                <w:ins w:id="526" w:author="Jameson, Jacob" w:date="2024-09-12T20:50:00Z" w16du:dateUtc="2024-09-13T00:50:00Z"/>
                <w:color w:val="000000" w:themeColor="text1"/>
                <w:vertAlign w:val="superscript"/>
              </w:rPr>
            </w:pPr>
            <w:ins w:id="527" w:author="Jameson, Jacob" w:date="2024-09-12T20:50:00Z" w16du:dateUtc="2024-09-13T00:50:00Z">
              <w:r w:rsidRPr="00DF63EB">
                <w:rPr>
                  <w:color w:val="000000" w:themeColor="text1"/>
                </w:rPr>
                <w:t>-0.002</w:t>
              </w:r>
              <w:r w:rsidRPr="00DF63EB">
                <w:rPr>
                  <w:color w:val="000000" w:themeColor="text1"/>
                  <w:vertAlign w:val="superscript"/>
                </w:rPr>
                <w:t>***</w:t>
              </w:r>
            </w:ins>
          </w:p>
          <w:p w14:paraId="0BB439CA" w14:textId="0860AD60" w:rsidR="001B6B9D" w:rsidRPr="00DF63EB" w:rsidRDefault="001B6B9D" w:rsidP="001B6B9D">
            <w:pPr>
              <w:jc w:val="center"/>
              <w:rPr>
                <w:ins w:id="528" w:author="Jameson, Jacob" w:date="2024-09-12T20:50:00Z" w16du:dateUtc="2024-09-13T00:50:00Z"/>
                <w:color w:val="000000" w:themeColor="text1"/>
              </w:rPr>
            </w:pPr>
            <w:ins w:id="529" w:author="Jameson, Jacob" w:date="2024-09-12T20:50:00Z" w16du:dateUtc="2024-09-13T00:50:00Z">
              <w:r w:rsidRPr="00DF63EB">
                <w:rPr>
                  <w:color w:val="000000" w:themeColor="text1"/>
                </w:rPr>
                <w:t>(0.001)</w:t>
              </w:r>
            </w:ins>
          </w:p>
        </w:tc>
        <w:tc>
          <w:tcPr>
            <w:tcW w:w="1558" w:type="dxa"/>
            <w:tcBorders>
              <w:top w:val="nil"/>
              <w:left w:val="nil"/>
              <w:bottom w:val="nil"/>
              <w:right w:val="single" w:sz="4" w:space="0" w:color="auto"/>
            </w:tcBorders>
            <w:tcPrChange w:id="530" w:author="Jameson, Jacob" w:date="2024-09-12T22:23:00Z" w16du:dateUtc="2024-09-13T02:23:00Z">
              <w:tcPr>
                <w:tcW w:w="2178" w:type="dxa"/>
                <w:tcBorders>
                  <w:top w:val="nil"/>
                  <w:left w:val="nil"/>
                  <w:bottom w:val="nil"/>
                  <w:right w:val="single" w:sz="4" w:space="0" w:color="auto"/>
                </w:tcBorders>
              </w:tcPr>
            </w:tcPrChange>
          </w:tcPr>
          <w:p w14:paraId="7FE8030E" w14:textId="3D1EE2A8" w:rsidR="001B6B9D" w:rsidRPr="00DF63EB" w:rsidRDefault="001B6B9D" w:rsidP="001B6B9D">
            <w:pPr>
              <w:jc w:val="center"/>
              <w:rPr>
                <w:ins w:id="531" w:author="Jameson, Jacob" w:date="2024-09-12T20:50:00Z" w16du:dateUtc="2024-09-13T00:50:00Z"/>
                <w:color w:val="000000" w:themeColor="text1"/>
                <w:vertAlign w:val="superscript"/>
              </w:rPr>
            </w:pPr>
            <w:ins w:id="532" w:author="Jameson, Jacob" w:date="2024-09-12T20:50:00Z" w16du:dateUtc="2024-09-13T00:50:00Z">
              <w:r w:rsidRPr="00DF63EB">
                <w:rPr>
                  <w:color w:val="000000" w:themeColor="text1"/>
                </w:rPr>
                <w:t>0.0</w:t>
              </w:r>
            </w:ins>
            <w:ins w:id="533" w:author="Jameson, Jacob" w:date="2024-09-12T21:43:00Z" w16du:dateUtc="2024-09-13T01:43:00Z">
              <w:r>
                <w:rPr>
                  <w:color w:val="000000" w:themeColor="text1"/>
                </w:rPr>
                <w:t>47</w:t>
              </w:r>
            </w:ins>
            <w:ins w:id="534" w:author="Jameson, Jacob" w:date="2024-09-12T20:50:00Z" w16du:dateUtc="2024-09-13T00:50:00Z">
              <w:r w:rsidRPr="00DF63EB">
                <w:rPr>
                  <w:color w:val="000000" w:themeColor="text1"/>
                  <w:vertAlign w:val="superscript"/>
                </w:rPr>
                <w:t>**</w:t>
              </w:r>
            </w:ins>
          </w:p>
          <w:p w14:paraId="1C19BA26" w14:textId="6967954D" w:rsidR="001B6B9D" w:rsidRPr="00DF63EB" w:rsidRDefault="001B6B9D" w:rsidP="001B6B9D">
            <w:pPr>
              <w:jc w:val="center"/>
              <w:rPr>
                <w:ins w:id="535" w:author="Jameson, Jacob" w:date="2024-09-12T20:50:00Z" w16du:dateUtc="2024-09-13T00:50:00Z"/>
                <w:color w:val="000000" w:themeColor="text1"/>
              </w:rPr>
            </w:pPr>
            <w:ins w:id="536" w:author="Jameson, Jacob" w:date="2024-09-12T20:50:00Z" w16du:dateUtc="2024-09-13T00:50:00Z">
              <w:r w:rsidRPr="00DF63EB">
                <w:rPr>
                  <w:color w:val="000000" w:themeColor="text1"/>
                </w:rPr>
                <w:t>(0.0</w:t>
              </w:r>
            </w:ins>
            <w:ins w:id="537" w:author="Jameson, Jacob" w:date="2024-09-12T21:43:00Z" w16du:dateUtc="2024-09-13T01:43:00Z">
              <w:r>
                <w:rPr>
                  <w:color w:val="000000" w:themeColor="text1"/>
                </w:rPr>
                <w:t>23</w:t>
              </w:r>
            </w:ins>
            <w:ins w:id="538" w:author="Jameson, Jacob" w:date="2024-09-12T20:50:00Z" w16du:dateUtc="2024-09-13T00:50:00Z">
              <w:r w:rsidRPr="00DF63EB">
                <w:rPr>
                  <w:color w:val="000000" w:themeColor="text1"/>
                </w:rPr>
                <w:t>)</w:t>
              </w:r>
            </w:ins>
          </w:p>
        </w:tc>
      </w:tr>
      <w:tr w:rsidR="001B6B9D" w:rsidRPr="00DF63EB" w14:paraId="6B15565E" w14:textId="77777777" w:rsidTr="001B6B9D">
        <w:trPr>
          <w:ins w:id="539" w:author="Jameson, Jacob" w:date="2024-09-12T20:50:00Z" w16du:dateUtc="2024-09-13T00:50:00Z"/>
        </w:trPr>
        <w:tc>
          <w:tcPr>
            <w:tcW w:w="3145" w:type="dxa"/>
            <w:gridSpan w:val="2"/>
            <w:tcBorders>
              <w:top w:val="nil"/>
              <w:left w:val="single" w:sz="4" w:space="0" w:color="auto"/>
              <w:bottom w:val="nil"/>
              <w:right w:val="nil"/>
            </w:tcBorders>
            <w:tcPrChange w:id="540" w:author="Jameson, Jacob" w:date="2024-09-12T22:23:00Z" w16du:dateUtc="2024-09-13T02:23:00Z">
              <w:tcPr>
                <w:tcW w:w="2245" w:type="dxa"/>
                <w:tcBorders>
                  <w:top w:val="nil"/>
                  <w:left w:val="single" w:sz="4" w:space="0" w:color="auto"/>
                  <w:bottom w:val="nil"/>
                  <w:right w:val="nil"/>
                </w:tcBorders>
              </w:tcPr>
            </w:tcPrChange>
          </w:tcPr>
          <w:p w14:paraId="33D63724" w14:textId="77777777" w:rsidR="001B6B9D" w:rsidRPr="00DF63EB" w:rsidRDefault="001B6B9D" w:rsidP="001B6B9D">
            <w:pPr>
              <w:rPr>
                <w:ins w:id="541" w:author="Jameson, Jacob" w:date="2024-09-12T20:50:00Z" w16du:dateUtc="2024-09-13T00:50:00Z"/>
                <w:b/>
                <w:bCs/>
                <w:color w:val="000000" w:themeColor="text1"/>
              </w:rPr>
            </w:pPr>
          </w:p>
        </w:tc>
        <w:tc>
          <w:tcPr>
            <w:tcW w:w="1800" w:type="dxa"/>
            <w:gridSpan w:val="2"/>
            <w:tcBorders>
              <w:top w:val="nil"/>
              <w:left w:val="nil"/>
              <w:bottom w:val="nil"/>
              <w:right w:val="nil"/>
            </w:tcBorders>
            <w:tcPrChange w:id="542" w:author="Jameson, Jacob" w:date="2024-09-12T22:23:00Z" w16du:dateUtc="2024-09-13T02:23:00Z">
              <w:tcPr>
                <w:tcW w:w="3456" w:type="dxa"/>
                <w:gridSpan w:val="4"/>
                <w:tcBorders>
                  <w:top w:val="nil"/>
                  <w:left w:val="nil"/>
                  <w:bottom w:val="nil"/>
                  <w:right w:val="nil"/>
                </w:tcBorders>
              </w:tcPr>
            </w:tcPrChange>
          </w:tcPr>
          <w:p w14:paraId="603AD04E" w14:textId="77777777" w:rsidR="001B6B9D" w:rsidRPr="00DF63EB" w:rsidRDefault="001B6B9D" w:rsidP="001B6B9D">
            <w:pPr>
              <w:jc w:val="center"/>
              <w:rPr>
                <w:ins w:id="543" w:author="Jameson, Jacob" w:date="2024-09-12T22:22:00Z" w16du:dateUtc="2024-09-13T02:22:00Z"/>
                <w:color w:val="000000" w:themeColor="text1"/>
              </w:rPr>
            </w:pPr>
          </w:p>
        </w:tc>
        <w:tc>
          <w:tcPr>
            <w:tcW w:w="1519" w:type="dxa"/>
            <w:tcBorders>
              <w:top w:val="nil"/>
              <w:left w:val="nil"/>
              <w:bottom w:val="nil"/>
              <w:right w:val="nil"/>
            </w:tcBorders>
            <w:tcPrChange w:id="544" w:author="Jameson, Jacob" w:date="2024-09-12T22:23:00Z" w16du:dateUtc="2024-09-13T02:23:00Z">
              <w:tcPr>
                <w:tcW w:w="3456" w:type="dxa"/>
                <w:gridSpan w:val="2"/>
                <w:tcBorders>
                  <w:top w:val="nil"/>
                  <w:left w:val="nil"/>
                  <w:bottom w:val="nil"/>
                  <w:right w:val="nil"/>
                </w:tcBorders>
              </w:tcPr>
            </w:tcPrChange>
          </w:tcPr>
          <w:p w14:paraId="3C0E2E87" w14:textId="0D7BC4D5" w:rsidR="001B6B9D" w:rsidRPr="00DF63EB" w:rsidRDefault="001B6B9D" w:rsidP="001B6B9D">
            <w:pPr>
              <w:jc w:val="center"/>
              <w:rPr>
                <w:ins w:id="545" w:author="Jameson, Jacob" w:date="2024-09-12T20:50:00Z" w16du:dateUtc="2024-09-13T00:50:00Z"/>
                <w:color w:val="000000" w:themeColor="text1"/>
              </w:rPr>
            </w:pPr>
          </w:p>
        </w:tc>
        <w:tc>
          <w:tcPr>
            <w:tcW w:w="1338" w:type="dxa"/>
            <w:tcBorders>
              <w:top w:val="nil"/>
              <w:left w:val="nil"/>
              <w:bottom w:val="nil"/>
              <w:right w:val="nil"/>
            </w:tcBorders>
            <w:tcPrChange w:id="546" w:author="Jameson, Jacob" w:date="2024-09-12T22:23:00Z" w16du:dateUtc="2024-09-13T02:23:00Z">
              <w:tcPr>
                <w:tcW w:w="1854" w:type="dxa"/>
                <w:gridSpan w:val="2"/>
                <w:tcBorders>
                  <w:top w:val="nil"/>
                  <w:left w:val="nil"/>
                  <w:bottom w:val="nil"/>
                  <w:right w:val="nil"/>
                </w:tcBorders>
              </w:tcPr>
            </w:tcPrChange>
          </w:tcPr>
          <w:p w14:paraId="071BD1B4" w14:textId="77777777" w:rsidR="001B6B9D" w:rsidRPr="00DF63EB" w:rsidRDefault="001B6B9D" w:rsidP="001B6B9D">
            <w:pPr>
              <w:jc w:val="center"/>
              <w:rPr>
                <w:ins w:id="547" w:author="Jameson, Jacob" w:date="2024-09-12T20:50:00Z" w16du:dateUtc="2024-09-13T00:50:00Z"/>
                <w:color w:val="000000" w:themeColor="text1"/>
              </w:rPr>
            </w:pPr>
          </w:p>
        </w:tc>
        <w:tc>
          <w:tcPr>
            <w:tcW w:w="1558" w:type="dxa"/>
            <w:tcBorders>
              <w:top w:val="nil"/>
              <w:left w:val="nil"/>
              <w:bottom w:val="nil"/>
              <w:right w:val="single" w:sz="4" w:space="0" w:color="auto"/>
            </w:tcBorders>
            <w:tcPrChange w:id="548" w:author="Jameson, Jacob" w:date="2024-09-12T22:23:00Z" w16du:dateUtc="2024-09-13T02:23:00Z">
              <w:tcPr>
                <w:tcW w:w="2178" w:type="dxa"/>
                <w:tcBorders>
                  <w:top w:val="nil"/>
                  <w:left w:val="nil"/>
                  <w:bottom w:val="nil"/>
                  <w:right w:val="single" w:sz="4" w:space="0" w:color="auto"/>
                </w:tcBorders>
              </w:tcPr>
            </w:tcPrChange>
          </w:tcPr>
          <w:p w14:paraId="5148A601" w14:textId="77777777" w:rsidR="001B6B9D" w:rsidRPr="00DF63EB" w:rsidRDefault="001B6B9D" w:rsidP="001B6B9D">
            <w:pPr>
              <w:jc w:val="center"/>
              <w:rPr>
                <w:ins w:id="549" w:author="Jameson, Jacob" w:date="2024-09-12T20:50:00Z" w16du:dateUtc="2024-09-13T00:50:00Z"/>
                <w:color w:val="000000" w:themeColor="text1"/>
              </w:rPr>
            </w:pPr>
          </w:p>
        </w:tc>
      </w:tr>
      <w:tr w:rsidR="001B6B9D" w:rsidRPr="00DF63EB" w14:paraId="57B25826" w14:textId="77777777" w:rsidTr="001B6B9D">
        <w:trPr>
          <w:trHeight w:val="85"/>
          <w:ins w:id="550" w:author="Jameson, Jacob" w:date="2024-09-12T20:50:00Z" w16du:dateUtc="2024-09-13T00:50:00Z"/>
          <w:trPrChange w:id="551" w:author="Jameson, Jacob" w:date="2024-09-12T22:23:00Z" w16du:dateUtc="2024-09-13T02:23:00Z">
            <w:trPr>
              <w:trHeight w:val="85"/>
            </w:trPr>
          </w:trPrChange>
        </w:trPr>
        <w:tc>
          <w:tcPr>
            <w:tcW w:w="3145" w:type="dxa"/>
            <w:gridSpan w:val="2"/>
            <w:tcBorders>
              <w:top w:val="nil"/>
              <w:left w:val="single" w:sz="4" w:space="0" w:color="auto"/>
              <w:bottom w:val="nil"/>
              <w:right w:val="nil"/>
            </w:tcBorders>
            <w:tcPrChange w:id="552" w:author="Jameson, Jacob" w:date="2024-09-12T22:23:00Z" w16du:dateUtc="2024-09-13T02:23:00Z">
              <w:tcPr>
                <w:tcW w:w="2245" w:type="dxa"/>
                <w:tcBorders>
                  <w:top w:val="nil"/>
                  <w:left w:val="single" w:sz="4" w:space="0" w:color="auto"/>
                  <w:bottom w:val="nil"/>
                  <w:right w:val="nil"/>
                </w:tcBorders>
              </w:tcPr>
            </w:tcPrChange>
          </w:tcPr>
          <w:p w14:paraId="2C9F4478" w14:textId="1A419412" w:rsidR="001B6B9D" w:rsidRPr="00DF63EB" w:rsidRDefault="001B6B9D" w:rsidP="001B6B9D">
            <w:pPr>
              <w:rPr>
                <w:ins w:id="553" w:author="Jameson, Jacob" w:date="2024-09-12T20:50:00Z" w16du:dateUtc="2024-09-13T00:50:00Z"/>
                <w:b/>
                <w:bCs/>
                <w:color w:val="000000" w:themeColor="text1"/>
              </w:rPr>
            </w:pPr>
            <w:ins w:id="554" w:author="Jameson, Jacob" w:date="2024-09-12T20:51:00Z" w16du:dateUtc="2024-09-13T00:51:00Z">
              <w:r w:rsidRPr="00DF63EB">
                <w:rPr>
                  <w:b/>
                  <w:bCs/>
                  <w:color w:val="000000" w:themeColor="text1"/>
                </w:rPr>
                <w:t xml:space="preserve">Batching </w:t>
              </w:r>
            </w:ins>
            <w:ins w:id="555" w:author="Jameson, Jacob" w:date="2024-09-12T20:54:00Z" w16du:dateUtc="2024-09-13T00:54:00Z">
              <w:r>
                <w:rPr>
                  <w:b/>
                  <w:bCs/>
                  <w:color w:val="000000" w:themeColor="text1"/>
                </w:rPr>
                <w:t>c</w:t>
              </w:r>
            </w:ins>
            <w:ins w:id="556" w:author="Jameson, Jacob" w:date="2024-09-12T20:51:00Z" w16du:dateUtc="2024-09-13T00:51:00Z">
              <w:r w:rsidRPr="00DF63EB">
                <w:rPr>
                  <w:b/>
                  <w:bCs/>
                  <w:color w:val="000000" w:themeColor="text1"/>
                </w:rPr>
                <w:t xml:space="preserve">riteria is </w:t>
              </w:r>
              <w:r>
                <w:rPr>
                  <w:b/>
                  <w:bCs/>
                  <w:color w:val="000000" w:themeColor="text1"/>
                </w:rPr>
                <w:t>&gt;=</w:t>
              </w:r>
              <w:r>
                <w:rPr>
                  <w:b/>
                  <w:bCs/>
                  <w:color w:val="000000" w:themeColor="text1"/>
                </w:rPr>
                <w:t>4</w:t>
              </w:r>
              <w:r>
                <w:rPr>
                  <w:b/>
                  <w:bCs/>
                  <w:color w:val="000000" w:themeColor="text1"/>
                </w:rPr>
                <w:t xml:space="preserve"> tests</w:t>
              </w:r>
            </w:ins>
          </w:p>
        </w:tc>
        <w:tc>
          <w:tcPr>
            <w:tcW w:w="1800" w:type="dxa"/>
            <w:gridSpan w:val="2"/>
            <w:tcBorders>
              <w:top w:val="nil"/>
              <w:left w:val="nil"/>
              <w:bottom w:val="nil"/>
              <w:right w:val="nil"/>
            </w:tcBorders>
            <w:tcPrChange w:id="557" w:author="Jameson, Jacob" w:date="2024-09-12T22:23:00Z" w16du:dateUtc="2024-09-13T02:23:00Z">
              <w:tcPr>
                <w:tcW w:w="3456" w:type="dxa"/>
                <w:gridSpan w:val="4"/>
                <w:tcBorders>
                  <w:top w:val="nil"/>
                  <w:left w:val="nil"/>
                  <w:bottom w:val="nil"/>
                  <w:right w:val="nil"/>
                </w:tcBorders>
              </w:tcPr>
            </w:tcPrChange>
          </w:tcPr>
          <w:p w14:paraId="44BAB98A" w14:textId="7693DFCA" w:rsidR="001B6B9D" w:rsidRDefault="001B6B9D" w:rsidP="001B6B9D">
            <w:pPr>
              <w:jc w:val="center"/>
              <w:rPr>
                <w:ins w:id="558" w:author="Jameson, Jacob" w:date="2024-09-12T22:22:00Z" w16du:dateUtc="2024-09-13T02:22:00Z"/>
                <w:color w:val="000000" w:themeColor="text1"/>
              </w:rPr>
            </w:pPr>
            <w:ins w:id="559"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560" w:author="Jameson, Jacob" w:date="2024-09-12T22:23:00Z" w16du:dateUtc="2024-09-13T02:23:00Z">
              <w:tcPr>
                <w:tcW w:w="3456" w:type="dxa"/>
                <w:gridSpan w:val="2"/>
                <w:tcBorders>
                  <w:top w:val="nil"/>
                  <w:left w:val="nil"/>
                  <w:bottom w:val="nil"/>
                  <w:right w:val="nil"/>
                </w:tcBorders>
              </w:tcPr>
            </w:tcPrChange>
          </w:tcPr>
          <w:p w14:paraId="086822EC" w14:textId="4B5631A1" w:rsidR="001B6B9D" w:rsidRPr="00DF63EB" w:rsidRDefault="001B6B9D" w:rsidP="001B6B9D">
            <w:pPr>
              <w:jc w:val="center"/>
              <w:rPr>
                <w:ins w:id="561" w:author="Jameson, Jacob" w:date="2024-09-12T20:51:00Z" w16du:dateUtc="2024-09-13T00:51:00Z"/>
                <w:color w:val="000000" w:themeColor="text1"/>
                <w:vertAlign w:val="superscript"/>
              </w:rPr>
            </w:pPr>
            <w:ins w:id="562" w:author="Jameson, Jacob" w:date="2024-09-12T21:57:00Z" w16du:dateUtc="2024-09-13T01:57:00Z">
              <w:r>
                <w:rPr>
                  <w:color w:val="000000" w:themeColor="text1"/>
                </w:rPr>
                <w:t>-3</w:t>
              </w:r>
            </w:ins>
            <w:ins w:id="563" w:author="Jameson, Jacob" w:date="2024-09-12T20:51:00Z" w16du:dateUtc="2024-09-13T00:51:00Z">
              <w:r w:rsidRPr="00DF63EB">
                <w:rPr>
                  <w:color w:val="000000" w:themeColor="text1"/>
                </w:rPr>
                <w:t>.</w:t>
              </w:r>
            </w:ins>
            <w:ins w:id="564" w:author="Jameson, Jacob" w:date="2024-09-12T21:57:00Z" w16du:dateUtc="2024-09-13T01:57:00Z">
              <w:r>
                <w:rPr>
                  <w:color w:val="000000" w:themeColor="text1"/>
                </w:rPr>
                <w:t>190</w:t>
              </w:r>
            </w:ins>
          </w:p>
          <w:p w14:paraId="75126DDB" w14:textId="656E00A0" w:rsidR="001B6B9D" w:rsidRPr="00DF63EB" w:rsidRDefault="001B6B9D" w:rsidP="001B6B9D">
            <w:pPr>
              <w:jc w:val="center"/>
              <w:rPr>
                <w:ins w:id="565" w:author="Jameson, Jacob" w:date="2024-09-12T20:50:00Z" w16du:dateUtc="2024-09-13T00:50:00Z"/>
                <w:color w:val="000000" w:themeColor="text1"/>
              </w:rPr>
            </w:pPr>
            <w:ins w:id="566" w:author="Jameson, Jacob" w:date="2024-09-12T20:51:00Z" w16du:dateUtc="2024-09-13T00:51:00Z">
              <w:r w:rsidRPr="00DF63EB">
                <w:rPr>
                  <w:color w:val="000000" w:themeColor="text1"/>
                </w:rPr>
                <w:t>(</w:t>
              </w:r>
            </w:ins>
            <w:ins w:id="567" w:author="Jameson, Jacob" w:date="2024-09-12T21:57:00Z" w16du:dateUtc="2024-09-13T01:57:00Z">
              <w:r>
                <w:rPr>
                  <w:color w:val="000000" w:themeColor="text1"/>
                </w:rPr>
                <w:t>3.175</w:t>
              </w:r>
            </w:ins>
            <w:ins w:id="568" w:author="Jameson, Jacob" w:date="2024-09-12T20:51:00Z" w16du:dateUtc="2024-09-13T00:51:00Z">
              <w:r w:rsidRPr="00DF63EB">
                <w:rPr>
                  <w:color w:val="000000" w:themeColor="text1"/>
                </w:rPr>
                <w:t>)</w:t>
              </w:r>
            </w:ins>
          </w:p>
        </w:tc>
        <w:tc>
          <w:tcPr>
            <w:tcW w:w="1338" w:type="dxa"/>
            <w:tcBorders>
              <w:top w:val="nil"/>
              <w:left w:val="nil"/>
              <w:bottom w:val="nil"/>
              <w:right w:val="nil"/>
            </w:tcBorders>
            <w:tcPrChange w:id="569" w:author="Jameson, Jacob" w:date="2024-09-12T22:23:00Z" w16du:dateUtc="2024-09-13T02:23:00Z">
              <w:tcPr>
                <w:tcW w:w="1854" w:type="dxa"/>
                <w:gridSpan w:val="2"/>
                <w:tcBorders>
                  <w:top w:val="nil"/>
                  <w:left w:val="nil"/>
                  <w:bottom w:val="nil"/>
                  <w:right w:val="nil"/>
                </w:tcBorders>
              </w:tcPr>
            </w:tcPrChange>
          </w:tcPr>
          <w:p w14:paraId="7789014D" w14:textId="7B17CB97" w:rsidR="001B6B9D" w:rsidRPr="00DF63EB" w:rsidRDefault="001B6B9D" w:rsidP="001B6B9D">
            <w:pPr>
              <w:jc w:val="center"/>
              <w:rPr>
                <w:ins w:id="570" w:author="Jameson, Jacob" w:date="2024-09-12T20:51:00Z" w16du:dateUtc="2024-09-13T00:51:00Z"/>
                <w:color w:val="000000" w:themeColor="text1"/>
                <w:vertAlign w:val="superscript"/>
              </w:rPr>
            </w:pPr>
            <w:ins w:id="571" w:author="Jameson, Jacob" w:date="2024-09-12T20:51:00Z" w16du:dateUtc="2024-09-13T00:51:00Z">
              <w:r w:rsidRPr="00DF63EB">
                <w:rPr>
                  <w:color w:val="000000" w:themeColor="text1"/>
                </w:rPr>
                <w:t>-0.0</w:t>
              </w:r>
            </w:ins>
            <w:ins w:id="572" w:author="Jameson, Jacob" w:date="2024-09-12T21:57:00Z" w16du:dateUtc="2024-09-13T01:57:00Z">
              <w:r>
                <w:rPr>
                  <w:color w:val="000000" w:themeColor="text1"/>
                </w:rPr>
                <w:t>73</w:t>
              </w:r>
            </w:ins>
          </w:p>
          <w:p w14:paraId="5F0D6896" w14:textId="7B1EB757" w:rsidR="001B6B9D" w:rsidRPr="00DF63EB" w:rsidRDefault="001B6B9D" w:rsidP="001B6B9D">
            <w:pPr>
              <w:jc w:val="center"/>
              <w:rPr>
                <w:ins w:id="573" w:author="Jameson, Jacob" w:date="2024-09-12T20:50:00Z" w16du:dateUtc="2024-09-13T00:50:00Z"/>
                <w:color w:val="000000" w:themeColor="text1"/>
              </w:rPr>
            </w:pPr>
            <w:ins w:id="574" w:author="Jameson, Jacob" w:date="2024-09-12T20:51:00Z" w16du:dateUtc="2024-09-13T00:51:00Z">
              <w:r w:rsidRPr="00DF63EB">
                <w:rPr>
                  <w:color w:val="000000" w:themeColor="text1"/>
                </w:rPr>
                <w:t>(0.0</w:t>
              </w:r>
            </w:ins>
            <w:ins w:id="575" w:author="Jameson, Jacob" w:date="2024-09-12T21:57:00Z" w16du:dateUtc="2024-09-13T01:57:00Z">
              <w:r>
                <w:rPr>
                  <w:color w:val="000000" w:themeColor="text1"/>
                </w:rPr>
                <w:t>86</w:t>
              </w:r>
            </w:ins>
            <w:ins w:id="576" w:author="Jameson, Jacob" w:date="2024-09-12T20:51:00Z" w16du:dateUtc="2024-09-13T00:51:00Z">
              <w:r w:rsidRPr="00DF63EB">
                <w:rPr>
                  <w:color w:val="000000" w:themeColor="text1"/>
                </w:rPr>
                <w:t>)</w:t>
              </w:r>
            </w:ins>
          </w:p>
        </w:tc>
        <w:tc>
          <w:tcPr>
            <w:tcW w:w="1558" w:type="dxa"/>
            <w:tcBorders>
              <w:top w:val="nil"/>
              <w:left w:val="nil"/>
              <w:bottom w:val="nil"/>
              <w:right w:val="single" w:sz="4" w:space="0" w:color="auto"/>
            </w:tcBorders>
            <w:tcPrChange w:id="577" w:author="Jameson, Jacob" w:date="2024-09-12T22:23:00Z" w16du:dateUtc="2024-09-13T02:23:00Z">
              <w:tcPr>
                <w:tcW w:w="2178" w:type="dxa"/>
                <w:tcBorders>
                  <w:top w:val="nil"/>
                  <w:left w:val="nil"/>
                  <w:bottom w:val="nil"/>
                  <w:right w:val="single" w:sz="4" w:space="0" w:color="auto"/>
                </w:tcBorders>
              </w:tcPr>
            </w:tcPrChange>
          </w:tcPr>
          <w:p w14:paraId="57DC6EAE" w14:textId="042DC63B" w:rsidR="001B6B9D" w:rsidRPr="00DF63EB" w:rsidRDefault="001B6B9D" w:rsidP="001B6B9D">
            <w:pPr>
              <w:jc w:val="center"/>
              <w:rPr>
                <w:ins w:id="578" w:author="Jameson, Jacob" w:date="2024-09-12T20:51:00Z" w16du:dateUtc="2024-09-13T00:51:00Z"/>
                <w:color w:val="000000" w:themeColor="text1"/>
                <w:vertAlign w:val="superscript"/>
              </w:rPr>
            </w:pPr>
            <w:ins w:id="579" w:author="Jameson, Jacob" w:date="2024-09-12T21:58:00Z" w16du:dateUtc="2024-09-13T01:58:00Z">
              <w:r>
                <w:rPr>
                  <w:color w:val="000000" w:themeColor="text1"/>
                </w:rPr>
                <w:t>3.994</w:t>
              </w:r>
            </w:ins>
            <w:ins w:id="580" w:author="Jameson, Jacob" w:date="2024-09-12T20:51:00Z" w16du:dateUtc="2024-09-13T00:51:00Z">
              <w:r w:rsidRPr="00DF63EB">
                <w:rPr>
                  <w:color w:val="000000" w:themeColor="text1"/>
                  <w:vertAlign w:val="superscript"/>
                </w:rPr>
                <w:t>*</w:t>
              </w:r>
            </w:ins>
          </w:p>
          <w:p w14:paraId="20723044" w14:textId="5594EE84" w:rsidR="001B6B9D" w:rsidRPr="00DF63EB" w:rsidRDefault="001B6B9D" w:rsidP="001B6B9D">
            <w:pPr>
              <w:jc w:val="center"/>
              <w:rPr>
                <w:ins w:id="581" w:author="Jameson, Jacob" w:date="2024-09-12T20:50:00Z" w16du:dateUtc="2024-09-13T00:50:00Z"/>
                <w:color w:val="000000" w:themeColor="text1"/>
              </w:rPr>
            </w:pPr>
            <w:ins w:id="582" w:author="Jameson, Jacob" w:date="2024-09-12T20:51:00Z" w16du:dateUtc="2024-09-13T00:51:00Z">
              <w:r w:rsidRPr="00DF63EB">
                <w:rPr>
                  <w:color w:val="000000" w:themeColor="text1"/>
                </w:rPr>
                <w:t>(</w:t>
              </w:r>
            </w:ins>
            <w:ins w:id="583" w:author="Jameson, Jacob" w:date="2024-09-12T21:58:00Z" w16du:dateUtc="2024-09-13T01:58:00Z">
              <w:r>
                <w:rPr>
                  <w:color w:val="000000" w:themeColor="text1"/>
                </w:rPr>
                <w:t>2.165</w:t>
              </w:r>
            </w:ins>
            <w:ins w:id="584" w:author="Jameson, Jacob" w:date="2024-09-12T20:51:00Z" w16du:dateUtc="2024-09-13T00:51:00Z">
              <w:r w:rsidRPr="00DF63EB">
                <w:rPr>
                  <w:color w:val="000000" w:themeColor="text1"/>
                </w:rPr>
                <w:t>)</w:t>
              </w:r>
            </w:ins>
          </w:p>
        </w:tc>
      </w:tr>
      <w:tr w:rsidR="001B6B9D" w:rsidRPr="00DF63EB" w14:paraId="7932A670" w14:textId="77777777" w:rsidTr="001B6B9D">
        <w:trPr>
          <w:trHeight w:val="85"/>
          <w:ins w:id="585" w:author="Jameson, Jacob" w:date="2024-09-12T20:51:00Z" w16du:dateUtc="2024-09-13T00:51:00Z"/>
          <w:trPrChange w:id="586" w:author="Jameson, Jacob" w:date="2024-09-12T22:23:00Z" w16du:dateUtc="2024-09-13T02:23:00Z">
            <w:trPr>
              <w:trHeight w:val="85"/>
            </w:trPr>
          </w:trPrChange>
        </w:trPr>
        <w:tc>
          <w:tcPr>
            <w:tcW w:w="3145" w:type="dxa"/>
            <w:gridSpan w:val="2"/>
            <w:tcBorders>
              <w:top w:val="nil"/>
              <w:left w:val="single" w:sz="4" w:space="0" w:color="auto"/>
              <w:bottom w:val="nil"/>
              <w:right w:val="nil"/>
            </w:tcBorders>
            <w:tcPrChange w:id="587" w:author="Jameson, Jacob" w:date="2024-09-12T22:23:00Z" w16du:dateUtc="2024-09-13T02:23:00Z">
              <w:tcPr>
                <w:tcW w:w="2245" w:type="dxa"/>
                <w:tcBorders>
                  <w:top w:val="nil"/>
                  <w:left w:val="single" w:sz="4" w:space="0" w:color="auto"/>
                  <w:bottom w:val="nil"/>
                  <w:right w:val="nil"/>
                </w:tcBorders>
              </w:tcPr>
            </w:tcPrChange>
          </w:tcPr>
          <w:p w14:paraId="0F76C754" w14:textId="77777777" w:rsidR="001B6B9D" w:rsidRPr="00DF63EB" w:rsidRDefault="001B6B9D" w:rsidP="001B6B9D">
            <w:pPr>
              <w:rPr>
                <w:ins w:id="588" w:author="Jameson, Jacob" w:date="2024-09-12T20:51:00Z" w16du:dateUtc="2024-09-13T00:51:00Z"/>
                <w:b/>
                <w:bCs/>
                <w:color w:val="000000" w:themeColor="text1"/>
              </w:rPr>
            </w:pPr>
          </w:p>
        </w:tc>
        <w:tc>
          <w:tcPr>
            <w:tcW w:w="1800" w:type="dxa"/>
            <w:gridSpan w:val="2"/>
            <w:tcBorders>
              <w:top w:val="nil"/>
              <w:left w:val="nil"/>
              <w:bottom w:val="nil"/>
              <w:right w:val="nil"/>
            </w:tcBorders>
            <w:tcPrChange w:id="589" w:author="Jameson, Jacob" w:date="2024-09-12T22:23:00Z" w16du:dateUtc="2024-09-13T02:23:00Z">
              <w:tcPr>
                <w:tcW w:w="3456" w:type="dxa"/>
                <w:gridSpan w:val="4"/>
                <w:tcBorders>
                  <w:top w:val="nil"/>
                  <w:left w:val="nil"/>
                  <w:bottom w:val="nil"/>
                  <w:right w:val="nil"/>
                </w:tcBorders>
              </w:tcPr>
            </w:tcPrChange>
          </w:tcPr>
          <w:p w14:paraId="4AB3F5F2" w14:textId="77777777" w:rsidR="001B6B9D" w:rsidRPr="00DF63EB" w:rsidRDefault="001B6B9D" w:rsidP="001B6B9D">
            <w:pPr>
              <w:jc w:val="center"/>
              <w:rPr>
                <w:ins w:id="590" w:author="Jameson, Jacob" w:date="2024-09-12T22:22:00Z" w16du:dateUtc="2024-09-13T02:22:00Z"/>
                <w:color w:val="000000" w:themeColor="text1"/>
              </w:rPr>
            </w:pPr>
          </w:p>
        </w:tc>
        <w:tc>
          <w:tcPr>
            <w:tcW w:w="1519" w:type="dxa"/>
            <w:tcBorders>
              <w:top w:val="nil"/>
              <w:left w:val="nil"/>
              <w:bottom w:val="nil"/>
              <w:right w:val="nil"/>
            </w:tcBorders>
            <w:tcPrChange w:id="591" w:author="Jameson, Jacob" w:date="2024-09-12T22:23:00Z" w16du:dateUtc="2024-09-13T02:23:00Z">
              <w:tcPr>
                <w:tcW w:w="3456" w:type="dxa"/>
                <w:gridSpan w:val="2"/>
                <w:tcBorders>
                  <w:top w:val="nil"/>
                  <w:left w:val="nil"/>
                  <w:bottom w:val="nil"/>
                  <w:right w:val="nil"/>
                </w:tcBorders>
              </w:tcPr>
            </w:tcPrChange>
          </w:tcPr>
          <w:p w14:paraId="5AC9A76C" w14:textId="4A6CCAFC" w:rsidR="001B6B9D" w:rsidRPr="00DF63EB" w:rsidRDefault="001B6B9D" w:rsidP="001B6B9D">
            <w:pPr>
              <w:jc w:val="center"/>
              <w:rPr>
                <w:ins w:id="592" w:author="Jameson, Jacob" w:date="2024-09-12T20:51:00Z" w16du:dateUtc="2024-09-13T00:51:00Z"/>
                <w:color w:val="000000" w:themeColor="text1"/>
              </w:rPr>
            </w:pPr>
          </w:p>
        </w:tc>
        <w:tc>
          <w:tcPr>
            <w:tcW w:w="1338" w:type="dxa"/>
            <w:tcBorders>
              <w:top w:val="nil"/>
              <w:left w:val="nil"/>
              <w:bottom w:val="nil"/>
              <w:right w:val="nil"/>
            </w:tcBorders>
            <w:tcPrChange w:id="593" w:author="Jameson, Jacob" w:date="2024-09-12T22:23:00Z" w16du:dateUtc="2024-09-13T02:23:00Z">
              <w:tcPr>
                <w:tcW w:w="1854" w:type="dxa"/>
                <w:gridSpan w:val="2"/>
                <w:tcBorders>
                  <w:top w:val="nil"/>
                  <w:left w:val="nil"/>
                  <w:bottom w:val="nil"/>
                  <w:right w:val="nil"/>
                </w:tcBorders>
              </w:tcPr>
            </w:tcPrChange>
          </w:tcPr>
          <w:p w14:paraId="0528C623" w14:textId="77777777" w:rsidR="001B6B9D" w:rsidRPr="00DF63EB" w:rsidRDefault="001B6B9D" w:rsidP="001B6B9D">
            <w:pPr>
              <w:jc w:val="center"/>
              <w:rPr>
                <w:ins w:id="594" w:author="Jameson, Jacob" w:date="2024-09-12T20:51:00Z" w16du:dateUtc="2024-09-13T00:51:00Z"/>
                <w:color w:val="000000" w:themeColor="text1"/>
              </w:rPr>
            </w:pPr>
          </w:p>
        </w:tc>
        <w:tc>
          <w:tcPr>
            <w:tcW w:w="1558" w:type="dxa"/>
            <w:tcBorders>
              <w:top w:val="nil"/>
              <w:left w:val="nil"/>
              <w:bottom w:val="nil"/>
              <w:right w:val="single" w:sz="4" w:space="0" w:color="auto"/>
            </w:tcBorders>
            <w:tcPrChange w:id="595" w:author="Jameson, Jacob" w:date="2024-09-12T22:23:00Z" w16du:dateUtc="2024-09-13T02:23:00Z">
              <w:tcPr>
                <w:tcW w:w="2178" w:type="dxa"/>
                <w:tcBorders>
                  <w:top w:val="nil"/>
                  <w:left w:val="nil"/>
                  <w:bottom w:val="nil"/>
                  <w:right w:val="single" w:sz="4" w:space="0" w:color="auto"/>
                </w:tcBorders>
              </w:tcPr>
            </w:tcPrChange>
          </w:tcPr>
          <w:p w14:paraId="0845CF69" w14:textId="77777777" w:rsidR="001B6B9D" w:rsidRPr="00DF63EB" w:rsidRDefault="001B6B9D" w:rsidP="001B6B9D">
            <w:pPr>
              <w:jc w:val="center"/>
              <w:rPr>
                <w:ins w:id="596" w:author="Jameson, Jacob" w:date="2024-09-12T20:51:00Z" w16du:dateUtc="2024-09-13T00:51:00Z"/>
                <w:color w:val="000000" w:themeColor="text1"/>
              </w:rPr>
            </w:pPr>
          </w:p>
        </w:tc>
      </w:tr>
      <w:tr w:rsidR="001B6B9D" w:rsidRPr="00DF63EB" w14:paraId="65B585A1" w14:textId="77777777" w:rsidTr="005F0313">
        <w:trPr>
          <w:ins w:id="597" w:author="Jameson, Jacob" w:date="2024-09-12T20:50:00Z" w16du:dateUtc="2024-09-13T00:50:00Z"/>
        </w:trPr>
        <w:tc>
          <w:tcPr>
            <w:tcW w:w="3145" w:type="dxa"/>
            <w:gridSpan w:val="2"/>
            <w:tcBorders>
              <w:top w:val="nil"/>
              <w:left w:val="single" w:sz="4" w:space="0" w:color="auto"/>
              <w:bottom w:val="nil"/>
              <w:right w:val="nil"/>
            </w:tcBorders>
            <w:tcPrChange w:id="598" w:author="Jameson, Jacob" w:date="2024-09-12T23:22:00Z" w16du:dateUtc="2024-09-13T03:22:00Z">
              <w:tcPr>
                <w:tcW w:w="2245" w:type="dxa"/>
                <w:tcBorders>
                  <w:top w:val="nil"/>
                  <w:left w:val="single" w:sz="4" w:space="0" w:color="auto"/>
                  <w:bottom w:val="nil"/>
                  <w:right w:val="nil"/>
                </w:tcBorders>
              </w:tcPr>
            </w:tcPrChange>
          </w:tcPr>
          <w:p w14:paraId="67F3391A" w14:textId="276F3478" w:rsidR="001B6B9D" w:rsidRDefault="001B6B9D" w:rsidP="001B6B9D">
            <w:pPr>
              <w:rPr>
                <w:ins w:id="599" w:author="Jameson, Jacob" w:date="2024-09-12T20:54:00Z" w16du:dateUtc="2024-09-13T00:54:00Z"/>
                <w:b/>
                <w:bCs/>
                <w:color w:val="000000" w:themeColor="text1"/>
              </w:rPr>
            </w:pPr>
            <w:ins w:id="600" w:author="Jameson, Jacob" w:date="2024-09-12T20:52:00Z" w16du:dateUtc="2024-09-13T00:52:00Z">
              <w:r w:rsidRPr="00DF63EB">
                <w:rPr>
                  <w:b/>
                  <w:bCs/>
                  <w:color w:val="000000" w:themeColor="text1"/>
                </w:rPr>
                <w:t xml:space="preserve">Batching </w:t>
              </w:r>
            </w:ins>
            <w:ins w:id="601" w:author="Jameson, Jacob" w:date="2024-09-12T20:56:00Z" w16du:dateUtc="2024-09-13T00:56:00Z">
              <w:r>
                <w:rPr>
                  <w:b/>
                  <w:bCs/>
                  <w:color w:val="000000" w:themeColor="text1"/>
                </w:rPr>
                <w:t>c</w:t>
              </w:r>
            </w:ins>
            <w:ins w:id="602" w:author="Jameson, Jacob" w:date="2024-09-12T20:52:00Z" w16du:dateUtc="2024-09-13T00:52:00Z">
              <w:r w:rsidRPr="00DF63EB">
                <w:rPr>
                  <w:b/>
                  <w:bCs/>
                  <w:color w:val="000000" w:themeColor="text1"/>
                </w:rPr>
                <w:t>riteria i</w:t>
              </w:r>
            </w:ins>
            <w:ins w:id="603" w:author="Jameson, Jacob" w:date="2024-09-12T20:54:00Z" w16du:dateUtc="2024-09-13T00:54:00Z">
              <w:r>
                <w:rPr>
                  <w:b/>
                  <w:bCs/>
                  <w:color w:val="000000" w:themeColor="text1"/>
                </w:rPr>
                <w:t>ncludes</w:t>
              </w:r>
            </w:ins>
          </w:p>
          <w:p w14:paraId="6FEC9387" w14:textId="7817EF48" w:rsidR="001B6B9D" w:rsidRPr="00380C3F" w:rsidRDefault="001B6B9D" w:rsidP="001B6B9D">
            <w:pPr>
              <w:rPr>
                <w:ins w:id="604" w:author="Jameson, Jacob" w:date="2024-09-12T20:50:00Z" w16du:dateUtc="2024-09-13T00:50:00Z"/>
                <w:b/>
                <w:bCs/>
                <w:color w:val="000000" w:themeColor="text1"/>
                <w:vertAlign w:val="superscript"/>
                <w:rPrChange w:id="605" w:author="Jameson, Jacob" w:date="2024-09-12T20:56:00Z" w16du:dateUtc="2024-09-13T00:56:00Z">
                  <w:rPr>
                    <w:ins w:id="606" w:author="Jameson, Jacob" w:date="2024-09-12T20:50:00Z" w16du:dateUtc="2024-09-13T00:50:00Z"/>
                    <w:b/>
                    <w:bCs/>
                    <w:color w:val="000000" w:themeColor="text1"/>
                  </w:rPr>
                </w:rPrChange>
              </w:rPr>
            </w:pPr>
            <w:ins w:id="607" w:author="Jameson, Jacob" w:date="2024-09-12T20:56:00Z" w16du:dateUtc="2024-09-13T00:56:00Z">
              <w:r>
                <w:rPr>
                  <w:b/>
                  <w:bCs/>
                  <w:color w:val="000000" w:themeColor="text1"/>
                </w:rPr>
                <w:t xml:space="preserve">batches that are not </w:t>
              </w:r>
            </w:ins>
            <w:ins w:id="608" w:author="Jameson, Jacob" w:date="2024-09-12T22:08:00Z" w16du:dateUtc="2024-09-13T02:08:00Z">
              <w:r>
                <w:rPr>
                  <w:b/>
                  <w:bCs/>
                  <w:color w:val="000000" w:themeColor="text1"/>
                </w:rPr>
                <w:t>in the</w:t>
              </w:r>
            </w:ins>
            <w:ins w:id="609" w:author="Jameson, Jacob" w:date="2024-09-12T20:56:00Z" w16du:dateUtc="2024-09-13T00:56:00Z">
              <w:r>
                <w:rPr>
                  <w:b/>
                  <w:bCs/>
                  <w:color w:val="000000" w:themeColor="text1"/>
                </w:rPr>
                <w:t xml:space="preserve"> first set of tests</w:t>
              </w:r>
            </w:ins>
            <w:ins w:id="610" w:author="Jameson, Jacob" w:date="2024-09-12T22:08:00Z" w16du:dateUtc="2024-09-13T02:08:00Z">
              <w:r>
                <w:rPr>
                  <w:b/>
                  <w:bCs/>
                  <w:color w:val="000000" w:themeColor="text1"/>
                </w:rPr>
                <w:t xml:space="preserve"> ordered</w:t>
              </w:r>
            </w:ins>
          </w:p>
        </w:tc>
        <w:tc>
          <w:tcPr>
            <w:tcW w:w="1800" w:type="dxa"/>
            <w:gridSpan w:val="2"/>
            <w:tcBorders>
              <w:top w:val="nil"/>
              <w:left w:val="nil"/>
              <w:bottom w:val="nil"/>
              <w:right w:val="nil"/>
            </w:tcBorders>
            <w:tcPrChange w:id="611" w:author="Jameson, Jacob" w:date="2024-09-12T23:22:00Z" w16du:dateUtc="2024-09-13T03:22:00Z">
              <w:tcPr>
                <w:tcW w:w="3456" w:type="dxa"/>
                <w:gridSpan w:val="4"/>
                <w:tcBorders>
                  <w:top w:val="nil"/>
                  <w:left w:val="nil"/>
                  <w:bottom w:val="nil"/>
                  <w:right w:val="nil"/>
                </w:tcBorders>
              </w:tcPr>
            </w:tcPrChange>
          </w:tcPr>
          <w:p w14:paraId="13E90A62" w14:textId="756E6A5D" w:rsidR="001B6B9D" w:rsidRPr="00DF63EB" w:rsidRDefault="001B6B9D" w:rsidP="001B6B9D">
            <w:pPr>
              <w:jc w:val="center"/>
              <w:rPr>
                <w:ins w:id="612" w:author="Jameson, Jacob" w:date="2024-09-12T22:22:00Z" w16du:dateUtc="2024-09-13T02:22:00Z"/>
                <w:color w:val="000000" w:themeColor="text1"/>
              </w:rPr>
            </w:pPr>
            <w:ins w:id="613" w:author="Jameson, Jacob" w:date="2024-09-12T22:23:00Z" w16du:dateUtc="2024-09-13T02:23:00Z">
              <w:r>
                <w:rPr>
                  <w:color w:val="000000" w:themeColor="text1"/>
                </w:rPr>
                <w:t>Batch Tendency</w:t>
              </w:r>
            </w:ins>
          </w:p>
        </w:tc>
        <w:tc>
          <w:tcPr>
            <w:tcW w:w="1519" w:type="dxa"/>
            <w:tcBorders>
              <w:top w:val="nil"/>
              <w:left w:val="nil"/>
              <w:bottom w:val="nil"/>
              <w:right w:val="nil"/>
            </w:tcBorders>
            <w:tcPrChange w:id="614" w:author="Jameson, Jacob" w:date="2024-09-12T23:22:00Z" w16du:dateUtc="2024-09-13T03:22:00Z">
              <w:tcPr>
                <w:tcW w:w="3456" w:type="dxa"/>
                <w:gridSpan w:val="2"/>
                <w:tcBorders>
                  <w:top w:val="nil"/>
                  <w:left w:val="nil"/>
                  <w:bottom w:val="nil"/>
                  <w:right w:val="nil"/>
                </w:tcBorders>
              </w:tcPr>
            </w:tcPrChange>
          </w:tcPr>
          <w:p w14:paraId="7E259DE4" w14:textId="74EF1AEE" w:rsidR="001B6B9D" w:rsidRPr="00DF63EB" w:rsidRDefault="001B6B9D" w:rsidP="001B6B9D">
            <w:pPr>
              <w:jc w:val="center"/>
              <w:rPr>
                <w:ins w:id="615" w:author="Jameson, Jacob" w:date="2024-09-12T20:52:00Z" w16du:dateUtc="2024-09-13T00:52:00Z"/>
                <w:color w:val="000000" w:themeColor="text1"/>
                <w:vertAlign w:val="superscript"/>
              </w:rPr>
            </w:pPr>
            <w:ins w:id="616" w:author="Jameson, Jacob" w:date="2024-09-12T20:52:00Z" w16du:dateUtc="2024-09-13T00:52:00Z">
              <w:r w:rsidRPr="00DF63EB">
                <w:rPr>
                  <w:color w:val="000000" w:themeColor="text1"/>
                </w:rPr>
                <w:t>0.04</w:t>
              </w:r>
            </w:ins>
            <w:ins w:id="617" w:author="Jameson, Jacob" w:date="2024-09-12T22:20:00Z" w16du:dateUtc="2024-09-13T02:20:00Z">
              <w:r>
                <w:rPr>
                  <w:color w:val="000000" w:themeColor="text1"/>
                </w:rPr>
                <w:t>6</w:t>
              </w:r>
            </w:ins>
            <w:ins w:id="618" w:author="Jameson, Jacob" w:date="2024-09-12T20:52:00Z" w16du:dateUtc="2024-09-13T00:52:00Z">
              <w:r w:rsidRPr="00DF63EB">
                <w:rPr>
                  <w:color w:val="000000" w:themeColor="text1"/>
                  <w:vertAlign w:val="superscript"/>
                </w:rPr>
                <w:t>**</w:t>
              </w:r>
            </w:ins>
          </w:p>
          <w:p w14:paraId="61E48732" w14:textId="042723B3" w:rsidR="001B6B9D" w:rsidRPr="00DF63EB" w:rsidRDefault="001B6B9D" w:rsidP="001B6B9D">
            <w:pPr>
              <w:jc w:val="center"/>
              <w:rPr>
                <w:ins w:id="619" w:author="Jameson, Jacob" w:date="2024-09-12T20:50:00Z" w16du:dateUtc="2024-09-13T00:50:00Z"/>
                <w:color w:val="000000" w:themeColor="text1"/>
              </w:rPr>
            </w:pPr>
            <w:ins w:id="620" w:author="Jameson, Jacob" w:date="2024-09-12T20:52:00Z" w16du:dateUtc="2024-09-13T00:52:00Z">
              <w:r w:rsidRPr="00DF63EB">
                <w:rPr>
                  <w:color w:val="000000" w:themeColor="text1"/>
                </w:rPr>
                <w:t>(0.021)</w:t>
              </w:r>
            </w:ins>
          </w:p>
        </w:tc>
        <w:tc>
          <w:tcPr>
            <w:tcW w:w="1338" w:type="dxa"/>
            <w:tcBorders>
              <w:top w:val="nil"/>
              <w:left w:val="nil"/>
              <w:bottom w:val="nil"/>
              <w:right w:val="nil"/>
            </w:tcBorders>
            <w:tcPrChange w:id="621" w:author="Jameson, Jacob" w:date="2024-09-12T23:22:00Z" w16du:dateUtc="2024-09-13T03:22:00Z">
              <w:tcPr>
                <w:tcW w:w="1854" w:type="dxa"/>
                <w:gridSpan w:val="2"/>
                <w:tcBorders>
                  <w:top w:val="nil"/>
                  <w:left w:val="nil"/>
                  <w:bottom w:val="nil"/>
                  <w:right w:val="nil"/>
                </w:tcBorders>
              </w:tcPr>
            </w:tcPrChange>
          </w:tcPr>
          <w:p w14:paraId="6C9144D8" w14:textId="77777777" w:rsidR="001B6B9D" w:rsidRPr="00DF63EB" w:rsidRDefault="001B6B9D" w:rsidP="001B6B9D">
            <w:pPr>
              <w:jc w:val="center"/>
              <w:rPr>
                <w:ins w:id="622" w:author="Jameson, Jacob" w:date="2024-09-12T20:52:00Z" w16du:dateUtc="2024-09-13T00:52:00Z"/>
                <w:color w:val="000000" w:themeColor="text1"/>
                <w:vertAlign w:val="superscript"/>
              </w:rPr>
            </w:pPr>
            <w:ins w:id="623" w:author="Jameson, Jacob" w:date="2024-09-12T20:52:00Z" w16du:dateUtc="2024-09-13T00:52:00Z">
              <w:r w:rsidRPr="00DF63EB">
                <w:rPr>
                  <w:color w:val="000000" w:themeColor="text1"/>
                </w:rPr>
                <w:t>-0.002</w:t>
              </w:r>
              <w:r w:rsidRPr="00DF63EB">
                <w:rPr>
                  <w:color w:val="000000" w:themeColor="text1"/>
                  <w:vertAlign w:val="superscript"/>
                </w:rPr>
                <w:t>***</w:t>
              </w:r>
            </w:ins>
          </w:p>
          <w:p w14:paraId="17236B3F" w14:textId="6B71D26E" w:rsidR="001B6B9D" w:rsidRPr="00DF63EB" w:rsidRDefault="001B6B9D" w:rsidP="001B6B9D">
            <w:pPr>
              <w:jc w:val="center"/>
              <w:rPr>
                <w:ins w:id="624" w:author="Jameson, Jacob" w:date="2024-09-12T20:50:00Z" w16du:dateUtc="2024-09-13T00:50:00Z"/>
                <w:color w:val="000000" w:themeColor="text1"/>
              </w:rPr>
            </w:pPr>
            <w:ins w:id="625" w:author="Jameson, Jacob" w:date="2024-09-12T20:52:00Z" w16du:dateUtc="2024-09-13T00:52:00Z">
              <w:r w:rsidRPr="00DF63EB">
                <w:rPr>
                  <w:color w:val="000000" w:themeColor="text1"/>
                </w:rPr>
                <w:t>(0.00</w:t>
              </w:r>
            </w:ins>
            <w:ins w:id="626" w:author="Jameson, Jacob" w:date="2024-09-12T22:20:00Z" w16du:dateUtc="2024-09-13T02:20:00Z">
              <w:r>
                <w:rPr>
                  <w:color w:val="000000" w:themeColor="text1"/>
                </w:rPr>
                <w:t>05</w:t>
              </w:r>
            </w:ins>
            <w:ins w:id="627" w:author="Jameson, Jacob" w:date="2024-09-12T20:52:00Z" w16du:dateUtc="2024-09-13T00:52:00Z">
              <w:r w:rsidRPr="00DF63EB">
                <w:rPr>
                  <w:color w:val="000000" w:themeColor="text1"/>
                </w:rPr>
                <w:t>)</w:t>
              </w:r>
            </w:ins>
          </w:p>
        </w:tc>
        <w:tc>
          <w:tcPr>
            <w:tcW w:w="1558" w:type="dxa"/>
            <w:tcBorders>
              <w:top w:val="nil"/>
              <w:left w:val="nil"/>
              <w:bottom w:val="nil"/>
              <w:right w:val="single" w:sz="4" w:space="0" w:color="auto"/>
            </w:tcBorders>
            <w:tcPrChange w:id="628" w:author="Jameson, Jacob" w:date="2024-09-12T23:22:00Z" w16du:dateUtc="2024-09-13T03:22:00Z">
              <w:tcPr>
                <w:tcW w:w="2178" w:type="dxa"/>
                <w:tcBorders>
                  <w:top w:val="nil"/>
                  <w:left w:val="nil"/>
                  <w:bottom w:val="nil"/>
                  <w:right w:val="single" w:sz="4" w:space="0" w:color="auto"/>
                </w:tcBorders>
              </w:tcPr>
            </w:tcPrChange>
          </w:tcPr>
          <w:p w14:paraId="6D799D71" w14:textId="77777777" w:rsidR="001B6B9D" w:rsidRPr="00DF63EB" w:rsidRDefault="001B6B9D" w:rsidP="001B6B9D">
            <w:pPr>
              <w:jc w:val="center"/>
              <w:rPr>
                <w:ins w:id="629" w:author="Jameson, Jacob" w:date="2024-09-12T20:52:00Z" w16du:dateUtc="2024-09-13T00:52:00Z"/>
                <w:color w:val="000000" w:themeColor="text1"/>
                <w:vertAlign w:val="superscript"/>
              </w:rPr>
            </w:pPr>
            <w:ins w:id="630" w:author="Jameson, Jacob" w:date="2024-09-12T20:52:00Z" w16du:dateUtc="2024-09-13T00:52:00Z">
              <w:r w:rsidRPr="00DF63EB">
                <w:rPr>
                  <w:color w:val="000000" w:themeColor="text1"/>
                </w:rPr>
                <w:t>0.080</w:t>
              </w:r>
              <w:r w:rsidRPr="00DF63EB">
                <w:rPr>
                  <w:color w:val="000000" w:themeColor="text1"/>
                  <w:vertAlign w:val="superscript"/>
                </w:rPr>
                <w:t>***</w:t>
              </w:r>
            </w:ins>
          </w:p>
          <w:p w14:paraId="44D620CF" w14:textId="420C0284" w:rsidR="001B6B9D" w:rsidRPr="00DF63EB" w:rsidRDefault="001B6B9D" w:rsidP="001B6B9D">
            <w:pPr>
              <w:jc w:val="center"/>
              <w:rPr>
                <w:ins w:id="631" w:author="Jameson, Jacob" w:date="2024-09-12T20:50:00Z" w16du:dateUtc="2024-09-13T00:50:00Z"/>
                <w:color w:val="000000" w:themeColor="text1"/>
              </w:rPr>
            </w:pPr>
            <w:ins w:id="632" w:author="Jameson, Jacob" w:date="2024-09-12T20:52:00Z" w16du:dateUtc="2024-09-13T00:52:00Z">
              <w:r w:rsidRPr="00DF63EB">
                <w:rPr>
                  <w:color w:val="000000" w:themeColor="text1"/>
                </w:rPr>
                <w:t>(0.00</w:t>
              </w:r>
            </w:ins>
            <w:ins w:id="633" w:author="Jameson, Jacob" w:date="2024-09-12T22:20:00Z" w16du:dateUtc="2024-09-13T02:20:00Z">
              <w:r>
                <w:rPr>
                  <w:color w:val="000000" w:themeColor="text1"/>
                </w:rPr>
                <w:t>7</w:t>
              </w:r>
            </w:ins>
            <w:ins w:id="634" w:author="Jameson, Jacob" w:date="2024-09-12T20:52:00Z" w16du:dateUtc="2024-09-13T00:52:00Z">
              <w:r w:rsidRPr="00DF63EB">
                <w:rPr>
                  <w:color w:val="000000" w:themeColor="text1"/>
                </w:rPr>
                <w:t>)</w:t>
              </w:r>
            </w:ins>
          </w:p>
        </w:tc>
      </w:tr>
      <w:tr w:rsidR="001B6B9D" w:rsidRPr="00DF63EB" w14:paraId="01605826" w14:textId="77777777" w:rsidTr="005F0313">
        <w:trPr>
          <w:ins w:id="635" w:author="Jameson, Jacob" w:date="2024-09-12T20:49:00Z" w16du:dateUtc="2024-09-13T00:49:00Z"/>
        </w:trPr>
        <w:tc>
          <w:tcPr>
            <w:tcW w:w="3145" w:type="dxa"/>
            <w:gridSpan w:val="2"/>
            <w:tcBorders>
              <w:top w:val="nil"/>
              <w:left w:val="single" w:sz="4" w:space="0" w:color="auto"/>
              <w:bottom w:val="single" w:sz="4" w:space="0" w:color="auto"/>
              <w:right w:val="nil"/>
            </w:tcBorders>
            <w:tcPrChange w:id="636" w:author="Jameson, Jacob" w:date="2024-09-12T23:22:00Z" w16du:dateUtc="2024-09-13T03:22:00Z">
              <w:tcPr>
                <w:tcW w:w="2245" w:type="dxa"/>
                <w:tcBorders>
                  <w:top w:val="nil"/>
                  <w:left w:val="single" w:sz="4" w:space="0" w:color="auto"/>
                  <w:bottom w:val="nil"/>
                  <w:right w:val="nil"/>
                </w:tcBorders>
              </w:tcPr>
            </w:tcPrChange>
          </w:tcPr>
          <w:p w14:paraId="67BD6151" w14:textId="77777777" w:rsidR="001B6B9D" w:rsidRPr="00DF63EB" w:rsidRDefault="001B6B9D" w:rsidP="001B6B9D">
            <w:pPr>
              <w:rPr>
                <w:ins w:id="637" w:author="Jameson, Jacob" w:date="2024-09-12T20:49:00Z" w16du:dateUtc="2024-09-13T00:49:00Z"/>
                <w:b/>
                <w:bCs/>
                <w:color w:val="000000" w:themeColor="text1"/>
              </w:rPr>
            </w:pPr>
          </w:p>
        </w:tc>
        <w:tc>
          <w:tcPr>
            <w:tcW w:w="1800" w:type="dxa"/>
            <w:gridSpan w:val="2"/>
            <w:tcBorders>
              <w:top w:val="nil"/>
              <w:left w:val="nil"/>
              <w:bottom w:val="single" w:sz="4" w:space="0" w:color="auto"/>
              <w:right w:val="nil"/>
            </w:tcBorders>
            <w:tcPrChange w:id="638" w:author="Jameson, Jacob" w:date="2024-09-12T23:22:00Z" w16du:dateUtc="2024-09-13T03:22:00Z">
              <w:tcPr>
                <w:tcW w:w="3456" w:type="dxa"/>
                <w:gridSpan w:val="4"/>
                <w:tcBorders>
                  <w:top w:val="nil"/>
                  <w:left w:val="nil"/>
                  <w:bottom w:val="nil"/>
                  <w:right w:val="nil"/>
                </w:tcBorders>
              </w:tcPr>
            </w:tcPrChange>
          </w:tcPr>
          <w:p w14:paraId="2BC182E7" w14:textId="77777777" w:rsidR="001B6B9D" w:rsidRPr="00DF63EB" w:rsidDel="00742465" w:rsidRDefault="001B6B9D" w:rsidP="001B6B9D">
            <w:pPr>
              <w:jc w:val="center"/>
              <w:rPr>
                <w:ins w:id="639" w:author="Jameson, Jacob" w:date="2024-09-12T22:22:00Z" w16du:dateUtc="2024-09-13T02:22:00Z"/>
                <w:color w:val="000000" w:themeColor="text1"/>
              </w:rPr>
            </w:pPr>
          </w:p>
        </w:tc>
        <w:tc>
          <w:tcPr>
            <w:tcW w:w="1519" w:type="dxa"/>
            <w:tcBorders>
              <w:top w:val="nil"/>
              <w:left w:val="nil"/>
              <w:bottom w:val="single" w:sz="4" w:space="0" w:color="auto"/>
              <w:right w:val="nil"/>
            </w:tcBorders>
            <w:tcPrChange w:id="640" w:author="Jameson, Jacob" w:date="2024-09-12T23:22:00Z" w16du:dateUtc="2024-09-13T03:22:00Z">
              <w:tcPr>
                <w:tcW w:w="3456" w:type="dxa"/>
                <w:gridSpan w:val="2"/>
                <w:tcBorders>
                  <w:top w:val="nil"/>
                  <w:left w:val="nil"/>
                  <w:bottom w:val="nil"/>
                  <w:right w:val="nil"/>
                </w:tcBorders>
              </w:tcPr>
            </w:tcPrChange>
          </w:tcPr>
          <w:p w14:paraId="674B5B3B" w14:textId="6E40170F" w:rsidR="001B6B9D" w:rsidRPr="00DF63EB" w:rsidDel="00742465" w:rsidRDefault="001B6B9D" w:rsidP="001B6B9D">
            <w:pPr>
              <w:jc w:val="center"/>
              <w:rPr>
                <w:ins w:id="641" w:author="Jameson, Jacob" w:date="2024-09-12T20:49:00Z" w16du:dateUtc="2024-09-13T00:49:00Z"/>
                <w:color w:val="000000" w:themeColor="text1"/>
              </w:rPr>
            </w:pPr>
          </w:p>
        </w:tc>
        <w:tc>
          <w:tcPr>
            <w:tcW w:w="1338" w:type="dxa"/>
            <w:tcBorders>
              <w:top w:val="nil"/>
              <w:left w:val="nil"/>
              <w:bottom w:val="single" w:sz="4" w:space="0" w:color="auto"/>
              <w:right w:val="nil"/>
            </w:tcBorders>
            <w:tcPrChange w:id="642" w:author="Jameson, Jacob" w:date="2024-09-12T23:22:00Z" w16du:dateUtc="2024-09-13T03:22:00Z">
              <w:tcPr>
                <w:tcW w:w="1854" w:type="dxa"/>
                <w:gridSpan w:val="2"/>
                <w:tcBorders>
                  <w:top w:val="nil"/>
                  <w:left w:val="nil"/>
                  <w:bottom w:val="nil"/>
                  <w:right w:val="nil"/>
                </w:tcBorders>
              </w:tcPr>
            </w:tcPrChange>
          </w:tcPr>
          <w:p w14:paraId="50F7DB79" w14:textId="77777777" w:rsidR="001B6B9D" w:rsidRDefault="001B6B9D" w:rsidP="001B6B9D">
            <w:pPr>
              <w:jc w:val="center"/>
              <w:rPr>
                <w:ins w:id="643" w:author="Jameson, Jacob" w:date="2024-09-12T20:49:00Z" w16du:dateUtc="2024-09-13T00:49:00Z"/>
                <w:color w:val="000000" w:themeColor="text1"/>
              </w:rPr>
            </w:pPr>
          </w:p>
        </w:tc>
        <w:tc>
          <w:tcPr>
            <w:tcW w:w="1558" w:type="dxa"/>
            <w:tcBorders>
              <w:top w:val="nil"/>
              <w:left w:val="nil"/>
              <w:bottom w:val="single" w:sz="4" w:space="0" w:color="auto"/>
              <w:right w:val="single" w:sz="4" w:space="0" w:color="auto"/>
            </w:tcBorders>
            <w:tcPrChange w:id="644" w:author="Jameson, Jacob" w:date="2024-09-12T23:22:00Z" w16du:dateUtc="2024-09-13T03:22:00Z">
              <w:tcPr>
                <w:tcW w:w="2178" w:type="dxa"/>
                <w:tcBorders>
                  <w:top w:val="nil"/>
                  <w:left w:val="nil"/>
                  <w:bottom w:val="nil"/>
                  <w:right w:val="single" w:sz="4" w:space="0" w:color="auto"/>
                </w:tcBorders>
              </w:tcPr>
            </w:tcPrChange>
          </w:tcPr>
          <w:p w14:paraId="4FAB8028" w14:textId="77777777" w:rsidR="001B6B9D" w:rsidRDefault="001B6B9D" w:rsidP="001B6B9D">
            <w:pPr>
              <w:jc w:val="center"/>
              <w:rPr>
                <w:ins w:id="645" w:author="Jameson, Jacob" w:date="2024-09-12T20:49:00Z" w16du:dateUtc="2024-09-13T00:49:00Z"/>
                <w:color w:val="000000" w:themeColor="text1"/>
              </w:rPr>
            </w:pPr>
          </w:p>
        </w:tc>
      </w:tr>
      <w:tr w:rsidR="001B6B9D" w:rsidRPr="00DF63EB" w:rsidDel="00742465" w14:paraId="65248136" w14:textId="633B5F46" w:rsidTr="005F0313">
        <w:trPr>
          <w:del w:id="646" w:author="Jameson, Jacob" w:date="2024-09-12T20:45:00Z" w16du:dateUtc="2024-09-13T00:45:00Z"/>
        </w:trPr>
        <w:tc>
          <w:tcPr>
            <w:tcW w:w="3145" w:type="dxa"/>
            <w:gridSpan w:val="2"/>
            <w:tcBorders>
              <w:top w:val="single" w:sz="4" w:space="0" w:color="auto"/>
              <w:left w:val="single" w:sz="4" w:space="0" w:color="auto"/>
              <w:bottom w:val="nil"/>
              <w:right w:val="nil"/>
            </w:tcBorders>
            <w:tcPrChange w:id="647" w:author="Jameson, Jacob" w:date="2024-09-12T23:22:00Z" w16du:dateUtc="2024-09-13T03:22:00Z">
              <w:tcPr>
                <w:tcW w:w="2245" w:type="dxa"/>
                <w:tcBorders>
                  <w:top w:val="nil"/>
                  <w:left w:val="single" w:sz="4" w:space="0" w:color="auto"/>
                  <w:bottom w:val="nil"/>
                  <w:right w:val="nil"/>
                </w:tcBorders>
              </w:tcPr>
            </w:tcPrChange>
          </w:tcPr>
          <w:p w14:paraId="4D36875A" w14:textId="47EF7ED6" w:rsidR="001B6B9D" w:rsidRPr="00DF63EB" w:rsidDel="00742465" w:rsidRDefault="001B6B9D" w:rsidP="001B6B9D">
            <w:pPr>
              <w:rPr>
                <w:del w:id="648" w:author="Jameson, Jacob" w:date="2024-09-12T20:45:00Z" w16du:dateUtc="2024-09-13T00:45:00Z"/>
                <w:color w:val="000000" w:themeColor="text1"/>
              </w:rPr>
              <w:pPrChange w:id="649" w:author="Jameson, Jacob" w:date="2024-09-12T20:52:00Z" w16du:dateUtc="2024-09-13T00:52:00Z">
                <w:pPr/>
              </w:pPrChange>
            </w:pPr>
            <w:del w:id="650" w:author="Jameson, Jacob" w:date="2024-09-12T20:45:00Z" w16du:dateUtc="2024-09-13T00:45:00Z">
              <w:r w:rsidRPr="00DF63EB" w:rsidDel="00742465">
                <w:rPr>
                  <w:color w:val="000000" w:themeColor="text1"/>
                </w:rPr>
                <w:delText>Controlling for complaint and ESI?</w:delText>
              </w:r>
            </w:del>
          </w:p>
        </w:tc>
        <w:tc>
          <w:tcPr>
            <w:tcW w:w="1800" w:type="dxa"/>
            <w:gridSpan w:val="2"/>
            <w:tcBorders>
              <w:top w:val="single" w:sz="4" w:space="0" w:color="auto"/>
              <w:left w:val="nil"/>
              <w:bottom w:val="nil"/>
              <w:right w:val="nil"/>
            </w:tcBorders>
            <w:tcPrChange w:id="651" w:author="Jameson, Jacob" w:date="2024-09-12T23:22:00Z" w16du:dateUtc="2024-09-13T03:22:00Z">
              <w:tcPr>
                <w:tcW w:w="3456" w:type="dxa"/>
                <w:gridSpan w:val="4"/>
                <w:tcBorders>
                  <w:top w:val="nil"/>
                  <w:left w:val="nil"/>
                  <w:bottom w:val="nil"/>
                  <w:right w:val="nil"/>
                </w:tcBorders>
              </w:tcPr>
            </w:tcPrChange>
          </w:tcPr>
          <w:p w14:paraId="386C25A8" w14:textId="77777777" w:rsidR="001B6B9D" w:rsidRPr="00DF63EB" w:rsidDel="00742465" w:rsidRDefault="001B6B9D" w:rsidP="001B6B9D">
            <w:pPr>
              <w:jc w:val="center"/>
              <w:rPr>
                <w:color w:val="000000" w:themeColor="text1"/>
              </w:rPr>
            </w:pPr>
          </w:p>
        </w:tc>
        <w:tc>
          <w:tcPr>
            <w:tcW w:w="1519" w:type="dxa"/>
            <w:tcBorders>
              <w:top w:val="single" w:sz="4" w:space="0" w:color="auto"/>
              <w:left w:val="nil"/>
              <w:bottom w:val="nil"/>
              <w:right w:val="nil"/>
            </w:tcBorders>
            <w:tcPrChange w:id="652" w:author="Jameson, Jacob" w:date="2024-09-12T23:22:00Z" w16du:dateUtc="2024-09-13T03:22:00Z">
              <w:tcPr>
                <w:tcW w:w="3456" w:type="dxa"/>
                <w:gridSpan w:val="2"/>
                <w:tcBorders>
                  <w:top w:val="nil"/>
                  <w:left w:val="nil"/>
                  <w:bottom w:val="nil"/>
                  <w:right w:val="nil"/>
                </w:tcBorders>
              </w:tcPr>
            </w:tcPrChange>
          </w:tcPr>
          <w:p w14:paraId="3FF35DCA" w14:textId="39C79356" w:rsidR="001B6B9D" w:rsidRPr="00DF63EB" w:rsidDel="00742465" w:rsidRDefault="001B6B9D" w:rsidP="001B6B9D">
            <w:pPr>
              <w:jc w:val="center"/>
              <w:rPr>
                <w:del w:id="653" w:author="Jameson, Jacob" w:date="2024-09-12T20:45:00Z" w16du:dateUtc="2024-09-13T00:45:00Z"/>
                <w:color w:val="000000" w:themeColor="text1"/>
              </w:rPr>
              <w:pPrChange w:id="654" w:author="Jameson, Jacob" w:date="2024-09-12T20:52:00Z" w16du:dateUtc="2024-09-13T00:52:00Z">
                <w:pPr>
                  <w:jc w:val="center"/>
                </w:pPr>
              </w:pPrChange>
            </w:pPr>
            <w:del w:id="655" w:author="Jameson, Jacob" w:date="2024-09-12T20:45:00Z" w16du:dateUtc="2024-09-13T00:45:00Z">
              <w:r w:rsidRPr="00DF63EB" w:rsidDel="00742465">
                <w:rPr>
                  <w:color w:val="000000" w:themeColor="text1"/>
                </w:rPr>
                <w:delText>Yes</w:delText>
              </w:r>
            </w:del>
          </w:p>
        </w:tc>
        <w:tc>
          <w:tcPr>
            <w:tcW w:w="1338" w:type="dxa"/>
            <w:tcBorders>
              <w:top w:val="single" w:sz="4" w:space="0" w:color="auto"/>
              <w:left w:val="nil"/>
              <w:bottom w:val="nil"/>
              <w:right w:val="nil"/>
            </w:tcBorders>
            <w:tcPrChange w:id="656" w:author="Jameson, Jacob" w:date="2024-09-12T23:22:00Z" w16du:dateUtc="2024-09-13T03:22:00Z">
              <w:tcPr>
                <w:tcW w:w="1854" w:type="dxa"/>
                <w:gridSpan w:val="2"/>
                <w:tcBorders>
                  <w:top w:val="nil"/>
                  <w:left w:val="nil"/>
                  <w:bottom w:val="nil"/>
                  <w:right w:val="nil"/>
                </w:tcBorders>
              </w:tcPr>
            </w:tcPrChange>
          </w:tcPr>
          <w:p w14:paraId="7661DCE8" w14:textId="0E58648C" w:rsidR="001B6B9D" w:rsidRPr="00DF63EB" w:rsidDel="00742465" w:rsidRDefault="001B6B9D" w:rsidP="001B6B9D">
            <w:pPr>
              <w:jc w:val="center"/>
              <w:rPr>
                <w:del w:id="657" w:author="Jameson, Jacob" w:date="2024-09-12T20:45:00Z" w16du:dateUtc="2024-09-13T00:45:00Z"/>
                <w:color w:val="000000" w:themeColor="text1"/>
              </w:rPr>
              <w:pPrChange w:id="658" w:author="Jameson, Jacob" w:date="2024-09-12T20:52:00Z" w16du:dateUtc="2024-09-13T00:52:00Z">
                <w:pPr>
                  <w:jc w:val="center"/>
                </w:pPr>
              </w:pPrChange>
            </w:pPr>
            <w:del w:id="659" w:author="Jameson, Jacob" w:date="2024-09-12T20:45:00Z" w16du:dateUtc="2024-09-13T00:45:00Z">
              <w:r w:rsidRPr="00DF63EB" w:rsidDel="00742465">
                <w:rPr>
                  <w:color w:val="000000" w:themeColor="text1"/>
                </w:rPr>
                <w:delText>Yes</w:delText>
              </w:r>
            </w:del>
          </w:p>
        </w:tc>
        <w:tc>
          <w:tcPr>
            <w:tcW w:w="1558" w:type="dxa"/>
            <w:tcBorders>
              <w:top w:val="single" w:sz="4" w:space="0" w:color="auto"/>
              <w:left w:val="nil"/>
              <w:bottom w:val="nil"/>
              <w:right w:val="single" w:sz="4" w:space="0" w:color="auto"/>
            </w:tcBorders>
            <w:tcPrChange w:id="660" w:author="Jameson, Jacob" w:date="2024-09-12T23:22:00Z" w16du:dateUtc="2024-09-13T03:22:00Z">
              <w:tcPr>
                <w:tcW w:w="2178" w:type="dxa"/>
                <w:tcBorders>
                  <w:top w:val="nil"/>
                  <w:left w:val="nil"/>
                  <w:bottom w:val="nil"/>
                  <w:right w:val="single" w:sz="4" w:space="0" w:color="auto"/>
                </w:tcBorders>
              </w:tcPr>
            </w:tcPrChange>
          </w:tcPr>
          <w:p w14:paraId="236497E9" w14:textId="18F3FCF1" w:rsidR="001B6B9D" w:rsidRPr="00DF63EB" w:rsidDel="00742465" w:rsidRDefault="001B6B9D" w:rsidP="001B6B9D">
            <w:pPr>
              <w:jc w:val="center"/>
              <w:rPr>
                <w:del w:id="661" w:author="Jameson, Jacob" w:date="2024-09-12T20:45:00Z" w16du:dateUtc="2024-09-13T00:45:00Z"/>
                <w:color w:val="000000" w:themeColor="text1"/>
              </w:rPr>
              <w:pPrChange w:id="662" w:author="Jameson, Jacob" w:date="2024-09-12T20:52:00Z" w16du:dateUtc="2024-09-13T00:52:00Z">
                <w:pPr>
                  <w:jc w:val="center"/>
                </w:pPr>
              </w:pPrChange>
            </w:pPr>
            <w:del w:id="663" w:author="Jameson, Jacob" w:date="2024-09-12T20:45:00Z" w16du:dateUtc="2024-09-13T00:45:00Z">
              <w:r w:rsidRPr="00DF63EB" w:rsidDel="00742465">
                <w:rPr>
                  <w:color w:val="000000" w:themeColor="text1"/>
                </w:rPr>
                <w:delText>Yes</w:delText>
              </w:r>
            </w:del>
          </w:p>
        </w:tc>
      </w:tr>
      <w:tr w:rsidR="001B6B9D" w:rsidRPr="00DF63EB" w:rsidDel="00742465" w14:paraId="064914AE" w14:textId="63BD7F61" w:rsidTr="001B6B9D">
        <w:trPr>
          <w:del w:id="664" w:author="Jameson, Jacob" w:date="2024-09-12T20:45:00Z" w16du:dateUtc="2024-09-13T00:45:00Z"/>
        </w:trPr>
        <w:tc>
          <w:tcPr>
            <w:tcW w:w="3145" w:type="dxa"/>
            <w:gridSpan w:val="2"/>
            <w:tcBorders>
              <w:top w:val="nil"/>
              <w:left w:val="single" w:sz="4" w:space="0" w:color="auto"/>
              <w:bottom w:val="nil"/>
              <w:right w:val="nil"/>
            </w:tcBorders>
            <w:tcPrChange w:id="665" w:author="Jameson, Jacob" w:date="2024-09-12T22:23:00Z" w16du:dateUtc="2024-09-13T02:23:00Z">
              <w:tcPr>
                <w:tcW w:w="2245" w:type="dxa"/>
                <w:tcBorders>
                  <w:top w:val="nil"/>
                  <w:left w:val="single" w:sz="4" w:space="0" w:color="auto"/>
                  <w:bottom w:val="nil"/>
                  <w:right w:val="nil"/>
                </w:tcBorders>
              </w:tcPr>
            </w:tcPrChange>
          </w:tcPr>
          <w:p w14:paraId="447DDDF7" w14:textId="0A982B18" w:rsidR="001B6B9D" w:rsidRPr="00DF63EB" w:rsidDel="00742465" w:rsidRDefault="001B6B9D" w:rsidP="001B6B9D">
            <w:pPr>
              <w:rPr>
                <w:del w:id="666" w:author="Jameson, Jacob" w:date="2024-09-12T20:45:00Z" w16du:dateUtc="2024-09-13T00:45:00Z"/>
                <w:color w:val="000000" w:themeColor="text1"/>
              </w:rPr>
              <w:pPrChange w:id="667" w:author="Jameson, Jacob" w:date="2024-09-12T20:52:00Z" w16du:dateUtc="2024-09-13T00:52:00Z">
                <w:pPr/>
              </w:pPrChange>
            </w:pPr>
            <w:del w:id="668" w:author="Jameson, Jacob" w:date="2024-09-12T20:45:00Z" w16du:dateUtc="2024-09-13T00:45:00Z">
              <w:r w:rsidRPr="00DF63EB" w:rsidDel="00742465">
                <w:rPr>
                  <w:color w:val="000000" w:themeColor="text1"/>
                </w:rPr>
                <w:delText>Controlling for hospital occupancy?</w:delText>
              </w:r>
            </w:del>
          </w:p>
        </w:tc>
        <w:tc>
          <w:tcPr>
            <w:tcW w:w="1800" w:type="dxa"/>
            <w:gridSpan w:val="2"/>
            <w:tcBorders>
              <w:top w:val="nil"/>
              <w:left w:val="nil"/>
              <w:bottom w:val="nil"/>
              <w:right w:val="nil"/>
            </w:tcBorders>
            <w:tcPrChange w:id="669" w:author="Jameson, Jacob" w:date="2024-09-12T22:23:00Z" w16du:dateUtc="2024-09-13T02:23:00Z">
              <w:tcPr>
                <w:tcW w:w="3456" w:type="dxa"/>
                <w:gridSpan w:val="4"/>
                <w:tcBorders>
                  <w:top w:val="nil"/>
                  <w:left w:val="nil"/>
                  <w:bottom w:val="nil"/>
                  <w:right w:val="nil"/>
                </w:tcBorders>
              </w:tcPr>
            </w:tcPrChange>
          </w:tcPr>
          <w:p w14:paraId="59D21211" w14:textId="77777777" w:rsidR="001B6B9D" w:rsidRPr="00DF63EB" w:rsidDel="00742465" w:rsidRDefault="001B6B9D" w:rsidP="001B6B9D">
            <w:pPr>
              <w:jc w:val="center"/>
              <w:rPr>
                <w:color w:val="000000" w:themeColor="text1"/>
              </w:rPr>
            </w:pPr>
          </w:p>
        </w:tc>
        <w:tc>
          <w:tcPr>
            <w:tcW w:w="1519" w:type="dxa"/>
            <w:tcBorders>
              <w:top w:val="nil"/>
              <w:left w:val="nil"/>
              <w:bottom w:val="nil"/>
              <w:right w:val="nil"/>
            </w:tcBorders>
            <w:tcPrChange w:id="670" w:author="Jameson, Jacob" w:date="2024-09-12T22:23:00Z" w16du:dateUtc="2024-09-13T02:23:00Z">
              <w:tcPr>
                <w:tcW w:w="3456" w:type="dxa"/>
                <w:gridSpan w:val="2"/>
                <w:tcBorders>
                  <w:top w:val="nil"/>
                  <w:left w:val="nil"/>
                  <w:bottom w:val="nil"/>
                  <w:right w:val="nil"/>
                </w:tcBorders>
              </w:tcPr>
            </w:tcPrChange>
          </w:tcPr>
          <w:p w14:paraId="2BB93568" w14:textId="27ED6896" w:rsidR="001B6B9D" w:rsidRPr="00DF63EB" w:rsidDel="00742465" w:rsidRDefault="001B6B9D" w:rsidP="001B6B9D">
            <w:pPr>
              <w:jc w:val="center"/>
              <w:rPr>
                <w:del w:id="671" w:author="Jameson, Jacob" w:date="2024-09-12T20:45:00Z" w16du:dateUtc="2024-09-13T00:45:00Z"/>
                <w:color w:val="000000" w:themeColor="text1"/>
              </w:rPr>
              <w:pPrChange w:id="672" w:author="Jameson, Jacob" w:date="2024-09-12T20:52:00Z" w16du:dateUtc="2024-09-13T00:52:00Z">
                <w:pPr>
                  <w:jc w:val="center"/>
                </w:pPr>
              </w:pPrChange>
            </w:pPr>
            <w:del w:id="673" w:author="Jameson, Jacob" w:date="2024-09-12T20:45:00Z" w16du:dateUtc="2024-09-13T00:45:00Z">
              <w:r w:rsidRPr="00DF63EB" w:rsidDel="00742465">
                <w:rPr>
                  <w:color w:val="000000" w:themeColor="text1"/>
                </w:rPr>
                <w:delText>Yes</w:delText>
              </w:r>
            </w:del>
          </w:p>
        </w:tc>
        <w:tc>
          <w:tcPr>
            <w:tcW w:w="1338" w:type="dxa"/>
            <w:tcBorders>
              <w:top w:val="nil"/>
              <w:left w:val="nil"/>
              <w:bottom w:val="nil"/>
              <w:right w:val="nil"/>
            </w:tcBorders>
            <w:tcPrChange w:id="674" w:author="Jameson, Jacob" w:date="2024-09-12T22:23:00Z" w16du:dateUtc="2024-09-13T02:23:00Z">
              <w:tcPr>
                <w:tcW w:w="1854" w:type="dxa"/>
                <w:gridSpan w:val="2"/>
                <w:tcBorders>
                  <w:top w:val="nil"/>
                  <w:left w:val="nil"/>
                  <w:bottom w:val="nil"/>
                  <w:right w:val="nil"/>
                </w:tcBorders>
              </w:tcPr>
            </w:tcPrChange>
          </w:tcPr>
          <w:p w14:paraId="7B42A71A" w14:textId="7092A2C3" w:rsidR="001B6B9D" w:rsidRPr="00DF63EB" w:rsidDel="00742465" w:rsidRDefault="001B6B9D" w:rsidP="001B6B9D">
            <w:pPr>
              <w:jc w:val="center"/>
              <w:rPr>
                <w:del w:id="675" w:author="Jameson, Jacob" w:date="2024-09-12T20:45:00Z" w16du:dateUtc="2024-09-13T00:45:00Z"/>
                <w:color w:val="000000" w:themeColor="text1"/>
              </w:rPr>
              <w:pPrChange w:id="676" w:author="Jameson, Jacob" w:date="2024-09-12T20:52:00Z" w16du:dateUtc="2024-09-13T00:52:00Z">
                <w:pPr>
                  <w:jc w:val="center"/>
                </w:pPr>
              </w:pPrChange>
            </w:pPr>
            <w:del w:id="677" w:author="Jameson, Jacob" w:date="2024-09-12T20:45:00Z" w16du:dateUtc="2024-09-13T00:45:00Z">
              <w:r w:rsidRPr="00DF63EB" w:rsidDel="00742465">
                <w:rPr>
                  <w:color w:val="000000" w:themeColor="text1"/>
                </w:rPr>
                <w:delText>Yes</w:delText>
              </w:r>
            </w:del>
          </w:p>
        </w:tc>
        <w:tc>
          <w:tcPr>
            <w:tcW w:w="1558" w:type="dxa"/>
            <w:tcBorders>
              <w:top w:val="nil"/>
              <w:left w:val="nil"/>
              <w:bottom w:val="nil"/>
              <w:right w:val="single" w:sz="4" w:space="0" w:color="auto"/>
            </w:tcBorders>
            <w:tcPrChange w:id="678" w:author="Jameson, Jacob" w:date="2024-09-12T22:23:00Z" w16du:dateUtc="2024-09-13T02:23:00Z">
              <w:tcPr>
                <w:tcW w:w="2178" w:type="dxa"/>
                <w:tcBorders>
                  <w:top w:val="nil"/>
                  <w:left w:val="nil"/>
                  <w:bottom w:val="nil"/>
                  <w:right w:val="single" w:sz="4" w:space="0" w:color="auto"/>
                </w:tcBorders>
              </w:tcPr>
            </w:tcPrChange>
          </w:tcPr>
          <w:p w14:paraId="471185DC" w14:textId="40965EBE" w:rsidR="001B6B9D" w:rsidRPr="00DF63EB" w:rsidDel="00742465" w:rsidRDefault="001B6B9D" w:rsidP="001B6B9D">
            <w:pPr>
              <w:jc w:val="center"/>
              <w:rPr>
                <w:del w:id="679" w:author="Jameson, Jacob" w:date="2024-09-12T20:45:00Z" w16du:dateUtc="2024-09-13T00:45:00Z"/>
                <w:color w:val="000000" w:themeColor="text1"/>
              </w:rPr>
              <w:pPrChange w:id="680" w:author="Jameson, Jacob" w:date="2024-09-12T20:52:00Z" w16du:dateUtc="2024-09-13T00:52:00Z">
                <w:pPr>
                  <w:jc w:val="center"/>
                </w:pPr>
              </w:pPrChange>
            </w:pPr>
            <w:del w:id="681" w:author="Jameson, Jacob" w:date="2024-09-12T20:45:00Z" w16du:dateUtc="2024-09-13T00:45:00Z">
              <w:r w:rsidRPr="00DF63EB" w:rsidDel="00742465">
                <w:rPr>
                  <w:color w:val="000000" w:themeColor="text1"/>
                </w:rPr>
                <w:delText>Yes</w:delText>
              </w:r>
            </w:del>
          </w:p>
        </w:tc>
      </w:tr>
      <w:tr w:rsidR="001B6B9D" w:rsidRPr="00DF63EB" w:rsidDel="00742465" w14:paraId="5D093532" w14:textId="65BD50DA" w:rsidTr="001B6B9D">
        <w:trPr>
          <w:del w:id="682" w:author="Jameson, Jacob" w:date="2024-09-12T20:45:00Z" w16du:dateUtc="2024-09-13T00:45:00Z"/>
        </w:trPr>
        <w:tc>
          <w:tcPr>
            <w:tcW w:w="3145" w:type="dxa"/>
            <w:gridSpan w:val="2"/>
            <w:tcBorders>
              <w:top w:val="nil"/>
              <w:left w:val="single" w:sz="4" w:space="0" w:color="auto"/>
              <w:bottom w:val="single" w:sz="4" w:space="0" w:color="auto"/>
              <w:right w:val="nil"/>
            </w:tcBorders>
            <w:tcPrChange w:id="683" w:author="Jameson, Jacob" w:date="2024-09-12T22:23:00Z" w16du:dateUtc="2024-09-13T02:23:00Z">
              <w:tcPr>
                <w:tcW w:w="2245" w:type="dxa"/>
                <w:tcBorders>
                  <w:top w:val="nil"/>
                  <w:left w:val="single" w:sz="4" w:space="0" w:color="auto"/>
                  <w:bottom w:val="single" w:sz="4" w:space="0" w:color="auto"/>
                  <w:right w:val="nil"/>
                </w:tcBorders>
              </w:tcPr>
            </w:tcPrChange>
          </w:tcPr>
          <w:p w14:paraId="3CAAFCD3" w14:textId="7FA497E1" w:rsidR="001B6B9D" w:rsidRPr="00DF63EB" w:rsidDel="00742465" w:rsidRDefault="001B6B9D" w:rsidP="001B6B9D">
            <w:pPr>
              <w:rPr>
                <w:del w:id="684" w:author="Jameson, Jacob" w:date="2024-09-12T20:45:00Z" w16du:dateUtc="2024-09-13T00:45:00Z"/>
                <w:color w:val="000000" w:themeColor="text1"/>
              </w:rPr>
              <w:pPrChange w:id="685" w:author="Jameson, Jacob" w:date="2024-09-12T20:52:00Z" w16du:dateUtc="2024-09-13T00:52:00Z">
                <w:pPr/>
              </w:pPrChange>
            </w:pPr>
            <w:del w:id="686" w:author="Jameson, Jacob" w:date="2024-09-12T20:45:00Z" w16du:dateUtc="2024-09-13T00:45:00Z">
              <w:r w:rsidRPr="00DF63EB" w:rsidDel="00742465">
                <w:rPr>
                  <w:color w:val="000000" w:themeColor="text1"/>
                </w:rPr>
                <w:delText>Controlling for lab tests ordered?</w:delText>
              </w:r>
            </w:del>
          </w:p>
        </w:tc>
        <w:tc>
          <w:tcPr>
            <w:tcW w:w="1800" w:type="dxa"/>
            <w:gridSpan w:val="2"/>
            <w:tcBorders>
              <w:top w:val="nil"/>
              <w:left w:val="nil"/>
              <w:bottom w:val="single" w:sz="4" w:space="0" w:color="auto"/>
              <w:right w:val="nil"/>
            </w:tcBorders>
            <w:tcPrChange w:id="687" w:author="Jameson, Jacob" w:date="2024-09-12T22:23:00Z" w16du:dateUtc="2024-09-13T02:23:00Z">
              <w:tcPr>
                <w:tcW w:w="3456" w:type="dxa"/>
                <w:gridSpan w:val="4"/>
                <w:tcBorders>
                  <w:top w:val="nil"/>
                  <w:left w:val="nil"/>
                  <w:bottom w:val="single" w:sz="4" w:space="0" w:color="auto"/>
                  <w:right w:val="nil"/>
                </w:tcBorders>
              </w:tcPr>
            </w:tcPrChange>
          </w:tcPr>
          <w:p w14:paraId="4373E197" w14:textId="77777777" w:rsidR="001B6B9D" w:rsidRPr="00DF63EB" w:rsidDel="00742465" w:rsidRDefault="001B6B9D" w:rsidP="001B6B9D">
            <w:pPr>
              <w:jc w:val="center"/>
              <w:rPr>
                <w:color w:val="000000" w:themeColor="text1"/>
              </w:rPr>
            </w:pPr>
          </w:p>
        </w:tc>
        <w:tc>
          <w:tcPr>
            <w:tcW w:w="1519" w:type="dxa"/>
            <w:tcBorders>
              <w:top w:val="nil"/>
              <w:left w:val="nil"/>
              <w:bottom w:val="single" w:sz="4" w:space="0" w:color="auto"/>
              <w:right w:val="nil"/>
            </w:tcBorders>
            <w:tcPrChange w:id="688" w:author="Jameson, Jacob" w:date="2024-09-12T22:23:00Z" w16du:dateUtc="2024-09-13T02:23:00Z">
              <w:tcPr>
                <w:tcW w:w="3456" w:type="dxa"/>
                <w:gridSpan w:val="2"/>
                <w:tcBorders>
                  <w:top w:val="nil"/>
                  <w:left w:val="nil"/>
                  <w:bottom w:val="single" w:sz="4" w:space="0" w:color="auto"/>
                  <w:right w:val="nil"/>
                </w:tcBorders>
              </w:tcPr>
            </w:tcPrChange>
          </w:tcPr>
          <w:p w14:paraId="06B20B8A" w14:textId="6B0BEC44" w:rsidR="001B6B9D" w:rsidRPr="00DF63EB" w:rsidDel="00742465" w:rsidRDefault="001B6B9D" w:rsidP="001B6B9D">
            <w:pPr>
              <w:jc w:val="center"/>
              <w:rPr>
                <w:del w:id="689" w:author="Jameson, Jacob" w:date="2024-09-12T20:45:00Z" w16du:dateUtc="2024-09-13T00:45:00Z"/>
                <w:color w:val="000000" w:themeColor="text1"/>
              </w:rPr>
              <w:pPrChange w:id="690" w:author="Jameson, Jacob" w:date="2024-09-12T20:52:00Z" w16du:dateUtc="2024-09-13T00:52:00Z">
                <w:pPr>
                  <w:jc w:val="center"/>
                </w:pPr>
              </w:pPrChange>
            </w:pPr>
            <w:del w:id="691" w:author="Jameson, Jacob" w:date="2024-09-12T20:45:00Z" w16du:dateUtc="2024-09-13T00:45:00Z">
              <w:r w:rsidRPr="00DF63EB" w:rsidDel="00742465">
                <w:rPr>
                  <w:color w:val="000000" w:themeColor="text1"/>
                </w:rPr>
                <w:delText>Yes</w:delText>
              </w:r>
            </w:del>
          </w:p>
        </w:tc>
        <w:tc>
          <w:tcPr>
            <w:tcW w:w="1338" w:type="dxa"/>
            <w:tcBorders>
              <w:top w:val="nil"/>
              <w:left w:val="nil"/>
              <w:bottom w:val="single" w:sz="4" w:space="0" w:color="auto"/>
              <w:right w:val="nil"/>
            </w:tcBorders>
            <w:tcPrChange w:id="692" w:author="Jameson, Jacob" w:date="2024-09-12T22:23:00Z" w16du:dateUtc="2024-09-13T02:23:00Z">
              <w:tcPr>
                <w:tcW w:w="1854" w:type="dxa"/>
                <w:gridSpan w:val="2"/>
                <w:tcBorders>
                  <w:top w:val="nil"/>
                  <w:left w:val="nil"/>
                  <w:bottom w:val="single" w:sz="4" w:space="0" w:color="auto"/>
                  <w:right w:val="nil"/>
                </w:tcBorders>
              </w:tcPr>
            </w:tcPrChange>
          </w:tcPr>
          <w:p w14:paraId="77715B49" w14:textId="04AC1D29" w:rsidR="001B6B9D" w:rsidRPr="00DF63EB" w:rsidDel="00742465" w:rsidRDefault="001B6B9D" w:rsidP="001B6B9D">
            <w:pPr>
              <w:jc w:val="center"/>
              <w:rPr>
                <w:del w:id="693" w:author="Jameson, Jacob" w:date="2024-09-12T20:45:00Z" w16du:dateUtc="2024-09-13T00:45:00Z"/>
                <w:color w:val="000000" w:themeColor="text1"/>
              </w:rPr>
              <w:pPrChange w:id="694" w:author="Jameson, Jacob" w:date="2024-09-12T20:52:00Z" w16du:dateUtc="2024-09-13T00:52:00Z">
                <w:pPr>
                  <w:jc w:val="center"/>
                </w:pPr>
              </w:pPrChange>
            </w:pPr>
            <w:del w:id="695" w:author="Jameson, Jacob" w:date="2024-09-12T20:45:00Z" w16du:dateUtc="2024-09-13T00:45:00Z">
              <w:r w:rsidRPr="00DF63EB" w:rsidDel="00742465">
                <w:rPr>
                  <w:color w:val="000000" w:themeColor="text1"/>
                </w:rPr>
                <w:delText>Yes</w:delText>
              </w:r>
            </w:del>
          </w:p>
        </w:tc>
        <w:tc>
          <w:tcPr>
            <w:tcW w:w="1558" w:type="dxa"/>
            <w:tcBorders>
              <w:top w:val="nil"/>
              <w:left w:val="nil"/>
              <w:bottom w:val="single" w:sz="4" w:space="0" w:color="auto"/>
              <w:right w:val="single" w:sz="4" w:space="0" w:color="auto"/>
            </w:tcBorders>
            <w:tcPrChange w:id="696" w:author="Jameson, Jacob" w:date="2024-09-12T22:23:00Z" w16du:dateUtc="2024-09-13T02:23:00Z">
              <w:tcPr>
                <w:tcW w:w="2178" w:type="dxa"/>
                <w:tcBorders>
                  <w:top w:val="nil"/>
                  <w:left w:val="nil"/>
                  <w:bottom w:val="single" w:sz="4" w:space="0" w:color="auto"/>
                  <w:right w:val="single" w:sz="4" w:space="0" w:color="auto"/>
                </w:tcBorders>
              </w:tcPr>
            </w:tcPrChange>
          </w:tcPr>
          <w:p w14:paraId="52C7FB86" w14:textId="1C362F32" w:rsidR="001B6B9D" w:rsidRPr="00DF63EB" w:rsidDel="00742465" w:rsidRDefault="001B6B9D" w:rsidP="001B6B9D">
            <w:pPr>
              <w:jc w:val="center"/>
              <w:rPr>
                <w:del w:id="697" w:author="Jameson, Jacob" w:date="2024-09-12T20:45:00Z" w16du:dateUtc="2024-09-13T00:45:00Z"/>
                <w:color w:val="000000" w:themeColor="text1"/>
              </w:rPr>
              <w:pPrChange w:id="698" w:author="Jameson, Jacob" w:date="2024-09-12T20:52:00Z" w16du:dateUtc="2024-09-13T00:52:00Z">
                <w:pPr>
                  <w:jc w:val="center"/>
                </w:pPr>
              </w:pPrChange>
            </w:pPr>
            <w:del w:id="699" w:author="Jameson, Jacob" w:date="2024-09-12T20:45:00Z" w16du:dateUtc="2024-09-13T00:45:00Z">
              <w:r w:rsidRPr="00DF63EB" w:rsidDel="00742465">
                <w:rPr>
                  <w:color w:val="000000" w:themeColor="text1"/>
                </w:rPr>
                <w:delText>Yes</w:delText>
              </w:r>
            </w:del>
          </w:p>
        </w:tc>
      </w:tr>
      <w:tr w:rsidR="001B6B9D" w:rsidRPr="00DF63EB" w:rsidDel="00E416B1" w14:paraId="641A8B91" w14:textId="2BA9BBBA" w:rsidTr="001B6B9D">
        <w:trPr>
          <w:gridAfter w:val="1"/>
          <w:del w:id="700" w:author="Jameson, Jacob" w:date="2024-09-12T20:53:00Z" w16du:dateUtc="2024-09-13T00:53:00Z"/>
          <w:trPrChange w:id="701" w:author="Jameson, Jacob" w:date="2024-09-12T22:23:00Z" w16du:dateUtc="2024-09-13T02:23:00Z">
            <w:trPr>
              <w:gridAfter w:val="1"/>
            </w:trPr>
          </w:trPrChange>
        </w:trPr>
        <w:tc>
          <w:tcPr>
            <w:tcW w:w="3145" w:type="dxa"/>
            <w:gridSpan w:val="2"/>
            <w:tcBorders>
              <w:top w:val="single" w:sz="4" w:space="0" w:color="auto"/>
              <w:left w:val="single" w:sz="4" w:space="0" w:color="auto"/>
              <w:bottom w:val="nil"/>
              <w:right w:val="nil"/>
            </w:tcBorders>
            <w:tcPrChange w:id="702" w:author="Jameson, Jacob" w:date="2024-09-12T22:23:00Z" w16du:dateUtc="2024-09-13T02:23:00Z">
              <w:tcPr>
                <w:tcW w:w="2245" w:type="dxa"/>
                <w:tcBorders>
                  <w:top w:val="single" w:sz="4" w:space="0" w:color="auto"/>
                  <w:left w:val="single" w:sz="4" w:space="0" w:color="auto"/>
                  <w:bottom w:val="nil"/>
                  <w:right w:val="nil"/>
                </w:tcBorders>
              </w:tcPr>
            </w:tcPrChange>
          </w:tcPr>
          <w:p w14:paraId="454AA01F" w14:textId="24DD98FA" w:rsidR="001B6B9D" w:rsidRPr="00DF63EB" w:rsidDel="00E416B1" w:rsidRDefault="001B6B9D" w:rsidP="001B6B9D">
            <w:pPr>
              <w:rPr>
                <w:del w:id="703" w:author="Jameson, Jacob" w:date="2024-09-12T20:53:00Z" w16du:dateUtc="2024-09-13T00:53:00Z"/>
                <w:color w:val="000000" w:themeColor="text1"/>
              </w:rPr>
            </w:pPr>
          </w:p>
        </w:tc>
        <w:tc>
          <w:tcPr>
            <w:tcW w:w="1800" w:type="dxa"/>
            <w:gridSpan w:val="2"/>
            <w:tcBorders>
              <w:top w:val="single" w:sz="4" w:space="0" w:color="auto"/>
              <w:left w:val="nil"/>
              <w:bottom w:val="nil"/>
              <w:right w:val="nil"/>
            </w:tcBorders>
            <w:tcPrChange w:id="704" w:author="Jameson, Jacob" w:date="2024-09-12T22:23:00Z" w16du:dateUtc="2024-09-13T02:23:00Z">
              <w:tcPr>
                <w:tcW w:w="3456" w:type="dxa"/>
                <w:gridSpan w:val="4"/>
                <w:tcBorders>
                  <w:top w:val="single" w:sz="4" w:space="0" w:color="auto"/>
                  <w:left w:val="nil"/>
                  <w:bottom w:val="nil"/>
                  <w:right w:val="nil"/>
                </w:tcBorders>
              </w:tcPr>
            </w:tcPrChange>
          </w:tcPr>
          <w:p w14:paraId="1F50618B" w14:textId="77777777" w:rsidR="001B6B9D" w:rsidRPr="00DF63EB" w:rsidDel="00E416B1" w:rsidRDefault="001B6B9D" w:rsidP="001B6B9D">
            <w:pPr>
              <w:jc w:val="center"/>
              <w:rPr>
                <w:color w:val="000000" w:themeColor="text1"/>
              </w:rPr>
            </w:pPr>
          </w:p>
        </w:tc>
        <w:tc>
          <w:tcPr>
            <w:tcW w:w="1519" w:type="dxa"/>
            <w:tcBorders>
              <w:top w:val="single" w:sz="4" w:space="0" w:color="auto"/>
              <w:left w:val="nil"/>
              <w:bottom w:val="nil"/>
              <w:right w:val="nil"/>
            </w:tcBorders>
            <w:tcPrChange w:id="705" w:author="Jameson, Jacob" w:date="2024-09-12T22:23:00Z" w16du:dateUtc="2024-09-13T02:23:00Z">
              <w:tcPr>
                <w:tcW w:w="3456" w:type="dxa"/>
                <w:gridSpan w:val="2"/>
                <w:tcBorders>
                  <w:top w:val="single" w:sz="4" w:space="0" w:color="auto"/>
                  <w:left w:val="nil"/>
                  <w:bottom w:val="nil"/>
                  <w:right w:val="nil"/>
                </w:tcBorders>
              </w:tcPr>
            </w:tcPrChange>
          </w:tcPr>
          <w:p w14:paraId="5AEDA0BF" w14:textId="4FA2457B" w:rsidR="001B6B9D" w:rsidRPr="00DF63EB" w:rsidDel="00E416B1" w:rsidRDefault="001B6B9D" w:rsidP="001B6B9D">
            <w:pPr>
              <w:jc w:val="center"/>
              <w:rPr>
                <w:del w:id="706" w:author="Jameson, Jacob" w:date="2024-09-12T20:53:00Z" w16du:dateUtc="2024-09-13T00:53:00Z"/>
                <w:color w:val="000000" w:themeColor="text1"/>
              </w:rPr>
            </w:pPr>
          </w:p>
        </w:tc>
        <w:tc>
          <w:tcPr>
            <w:tcW w:w="1338" w:type="dxa"/>
            <w:tcBorders>
              <w:top w:val="single" w:sz="4" w:space="0" w:color="auto"/>
              <w:left w:val="nil"/>
              <w:bottom w:val="nil"/>
              <w:right w:val="nil"/>
            </w:tcBorders>
            <w:tcPrChange w:id="707" w:author="Jameson, Jacob" w:date="2024-09-12T22:23:00Z" w16du:dateUtc="2024-09-13T02:23:00Z">
              <w:tcPr>
                <w:tcW w:w="1854" w:type="dxa"/>
                <w:gridSpan w:val="2"/>
                <w:tcBorders>
                  <w:top w:val="single" w:sz="4" w:space="0" w:color="auto"/>
                  <w:left w:val="nil"/>
                  <w:bottom w:val="nil"/>
                  <w:right w:val="nil"/>
                </w:tcBorders>
              </w:tcPr>
            </w:tcPrChange>
          </w:tcPr>
          <w:p w14:paraId="693CB745" w14:textId="644E51EC" w:rsidR="001B6B9D" w:rsidRPr="00DF63EB" w:rsidDel="00E416B1" w:rsidRDefault="001B6B9D" w:rsidP="001B6B9D">
            <w:pPr>
              <w:jc w:val="center"/>
              <w:rPr>
                <w:del w:id="708" w:author="Jameson, Jacob" w:date="2024-09-12T20:53:00Z" w16du:dateUtc="2024-09-13T00:53:00Z"/>
                <w:color w:val="000000" w:themeColor="text1"/>
              </w:rPr>
            </w:pPr>
          </w:p>
        </w:tc>
      </w:tr>
      <w:tr w:rsidR="001B6B9D" w:rsidRPr="00DF63EB" w:rsidDel="00E416B1" w14:paraId="5852CB56" w14:textId="1225C458" w:rsidTr="001B6B9D">
        <w:trPr>
          <w:del w:id="709" w:author="Jameson, Jacob" w:date="2024-09-12T20:53:00Z" w16du:dateUtc="2024-09-13T00:53:00Z"/>
        </w:trPr>
        <w:tc>
          <w:tcPr>
            <w:tcW w:w="3145" w:type="dxa"/>
            <w:gridSpan w:val="2"/>
            <w:tcBorders>
              <w:top w:val="nil"/>
              <w:left w:val="single" w:sz="4" w:space="0" w:color="auto"/>
              <w:bottom w:val="nil"/>
              <w:right w:val="nil"/>
            </w:tcBorders>
            <w:tcPrChange w:id="710" w:author="Jameson, Jacob" w:date="2024-09-12T22:23:00Z" w16du:dateUtc="2024-09-13T02:23:00Z">
              <w:tcPr>
                <w:tcW w:w="2245" w:type="dxa"/>
                <w:tcBorders>
                  <w:top w:val="nil"/>
                  <w:left w:val="single" w:sz="4" w:space="0" w:color="auto"/>
                  <w:bottom w:val="nil"/>
                  <w:right w:val="nil"/>
                </w:tcBorders>
              </w:tcPr>
            </w:tcPrChange>
          </w:tcPr>
          <w:p w14:paraId="69692B0A" w14:textId="6D2E19EB" w:rsidR="001B6B9D" w:rsidRPr="00DF63EB" w:rsidDel="00E416B1" w:rsidRDefault="001B6B9D" w:rsidP="001B6B9D">
            <w:pPr>
              <w:rPr>
                <w:del w:id="711" w:author="Jameson, Jacob" w:date="2024-09-12T20:53:00Z" w16du:dateUtc="2024-09-13T00:53:00Z"/>
                <w:color w:val="000000" w:themeColor="text1"/>
              </w:rPr>
            </w:pPr>
            <w:del w:id="712" w:author="Jameson, Jacob" w:date="2024-09-12T20:53:00Z" w16du:dateUtc="2024-09-13T00:53:00Z">
              <w:r w:rsidRPr="00DF63EB" w:rsidDel="00E416B1">
                <w:rPr>
                  <w:color w:val="000000" w:themeColor="text1"/>
                </w:rPr>
                <w:delText>Batch Tendency</w:delText>
              </w:r>
            </w:del>
          </w:p>
        </w:tc>
        <w:tc>
          <w:tcPr>
            <w:tcW w:w="1800" w:type="dxa"/>
            <w:gridSpan w:val="2"/>
            <w:tcBorders>
              <w:top w:val="nil"/>
              <w:left w:val="nil"/>
              <w:bottom w:val="nil"/>
              <w:right w:val="nil"/>
            </w:tcBorders>
            <w:tcPrChange w:id="713" w:author="Jameson, Jacob" w:date="2024-09-12T22:23:00Z" w16du:dateUtc="2024-09-13T02:23:00Z">
              <w:tcPr>
                <w:tcW w:w="3456" w:type="dxa"/>
                <w:gridSpan w:val="4"/>
                <w:tcBorders>
                  <w:top w:val="nil"/>
                  <w:left w:val="nil"/>
                  <w:bottom w:val="nil"/>
                  <w:right w:val="nil"/>
                </w:tcBorders>
              </w:tcPr>
            </w:tcPrChange>
          </w:tcPr>
          <w:p w14:paraId="3E6B0763" w14:textId="77777777" w:rsidR="001B6B9D" w:rsidRPr="00DF63EB" w:rsidDel="00E416B1" w:rsidRDefault="001B6B9D" w:rsidP="001B6B9D">
            <w:pPr>
              <w:jc w:val="center"/>
              <w:rPr>
                <w:color w:val="000000" w:themeColor="text1"/>
              </w:rPr>
            </w:pPr>
          </w:p>
        </w:tc>
        <w:tc>
          <w:tcPr>
            <w:tcW w:w="1519" w:type="dxa"/>
            <w:tcBorders>
              <w:top w:val="nil"/>
              <w:left w:val="nil"/>
              <w:bottom w:val="nil"/>
              <w:right w:val="nil"/>
            </w:tcBorders>
            <w:tcPrChange w:id="714" w:author="Jameson, Jacob" w:date="2024-09-12T22:23:00Z" w16du:dateUtc="2024-09-13T02:23:00Z">
              <w:tcPr>
                <w:tcW w:w="3456" w:type="dxa"/>
                <w:gridSpan w:val="2"/>
                <w:tcBorders>
                  <w:top w:val="nil"/>
                  <w:left w:val="nil"/>
                  <w:bottom w:val="nil"/>
                  <w:right w:val="nil"/>
                </w:tcBorders>
              </w:tcPr>
            </w:tcPrChange>
          </w:tcPr>
          <w:p w14:paraId="02A51805" w14:textId="69BACD83" w:rsidR="001B6B9D" w:rsidRPr="00DF63EB" w:rsidDel="00E416B1" w:rsidRDefault="001B6B9D" w:rsidP="001B6B9D">
            <w:pPr>
              <w:jc w:val="center"/>
              <w:rPr>
                <w:del w:id="715" w:author="Jameson, Jacob" w:date="2024-09-12T20:53:00Z" w16du:dateUtc="2024-09-13T00:53:00Z"/>
                <w:color w:val="000000" w:themeColor="text1"/>
                <w:vertAlign w:val="superscript"/>
              </w:rPr>
            </w:pPr>
            <w:del w:id="716" w:author="Jameson, Jacob" w:date="2024-09-12T20:53:00Z" w16du:dateUtc="2024-09-13T00:53:00Z">
              <w:r w:rsidRPr="00DF63EB" w:rsidDel="00E416B1">
                <w:rPr>
                  <w:color w:val="000000" w:themeColor="text1"/>
                </w:rPr>
                <w:delText>0.042</w:delText>
              </w:r>
              <w:r w:rsidRPr="00DF63EB" w:rsidDel="00E416B1">
                <w:rPr>
                  <w:color w:val="000000" w:themeColor="text1"/>
                  <w:vertAlign w:val="superscript"/>
                </w:rPr>
                <w:delText>***</w:delText>
              </w:r>
            </w:del>
          </w:p>
          <w:p w14:paraId="12973530" w14:textId="13514400" w:rsidR="001B6B9D" w:rsidRPr="00DF63EB" w:rsidDel="00E416B1" w:rsidRDefault="001B6B9D" w:rsidP="001B6B9D">
            <w:pPr>
              <w:jc w:val="center"/>
              <w:rPr>
                <w:del w:id="717" w:author="Jameson, Jacob" w:date="2024-09-12T20:53:00Z" w16du:dateUtc="2024-09-13T00:53:00Z"/>
                <w:color w:val="000000" w:themeColor="text1"/>
              </w:rPr>
            </w:pPr>
            <w:del w:id="718" w:author="Jameson, Jacob" w:date="2024-09-12T20:53:00Z" w16du:dateUtc="2024-09-13T00:53:00Z">
              <w:r w:rsidRPr="00DF63EB" w:rsidDel="00E416B1">
                <w:rPr>
                  <w:color w:val="000000" w:themeColor="text1"/>
                </w:rPr>
                <w:delText>(0.020)</w:delText>
              </w:r>
            </w:del>
          </w:p>
        </w:tc>
        <w:tc>
          <w:tcPr>
            <w:tcW w:w="1338" w:type="dxa"/>
            <w:tcBorders>
              <w:top w:val="nil"/>
              <w:left w:val="nil"/>
              <w:bottom w:val="nil"/>
              <w:right w:val="nil"/>
            </w:tcBorders>
            <w:tcPrChange w:id="719" w:author="Jameson, Jacob" w:date="2024-09-12T22:23:00Z" w16du:dateUtc="2024-09-13T02:23:00Z">
              <w:tcPr>
                <w:tcW w:w="1854" w:type="dxa"/>
                <w:gridSpan w:val="2"/>
                <w:tcBorders>
                  <w:top w:val="nil"/>
                  <w:left w:val="nil"/>
                  <w:bottom w:val="nil"/>
                  <w:right w:val="nil"/>
                </w:tcBorders>
              </w:tcPr>
            </w:tcPrChange>
          </w:tcPr>
          <w:p w14:paraId="4DE01CD9" w14:textId="233D158A" w:rsidR="001B6B9D" w:rsidRPr="00DF63EB" w:rsidDel="00E416B1" w:rsidRDefault="001B6B9D" w:rsidP="001B6B9D">
            <w:pPr>
              <w:jc w:val="center"/>
              <w:rPr>
                <w:del w:id="720" w:author="Jameson, Jacob" w:date="2024-09-12T20:53:00Z" w16du:dateUtc="2024-09-13T00:53:00Z"/>
                <w:color w:val="000000" w:themeColor="text1"/>
                <w:vertAlign w:val="superscript"/>
              </w:rPr>
            </w:pPr>
            <w:del w:id="721" w:author="Jameson, Jacob" w:date="2024-09-12T20:53:00Z" w16du:dateUtc="2024-09-13T00:53:00Z">
              <w:r w:rsidRPr="00DF63EB" w:rsidDel="00E416B1">
                <w:rPr>
                  <w:color w:val="000000" w:themeColor="text1"/>
                </w:rPr>
                <w:delText>-0.001</w:delText>
              </w:r>
              <w:r w:rsidRPr="00DF63EB" w:rsidDel="00E416B1">
                <w:rPr>
                  <w:color w:val="000000" w:themeColor="text1"/>
                  <w:vertAlign w:val="superscript"/>
                </w:rPr>
                <w:delText>***</w:delText>
              </w:r>
            </w:del>
          </w:p>
          <w:p w14:paraId="29BF9A55" w14:textId="59184CBB" w:rsidR="001B6B9D" w:rsidRPr="00DF63EB" w:rsidDel="00E416B1" w:rsidRDefault="001B6B9D" w:rsidP="001B6B9D">
            <w:pPr>
              <w:jc w:val="center"/>
              <w:rPr>
                <w:del w:id="722" w:author="Jameson, Jacob" w:date="2024-09-12T20:53:00Z" w16du:dateUtc="2024-09-13T00:53:00Z"/>
                <w:color w:val="000000" w:themeColor="text1"/>
              </w:rPr>
            </w:pPr>
            <w:del w:id="723" w:author="Jameson, Jacob" w:date="2024-09-12T20:53:00Z" w16du:dateUtc="2024-09-13T00:53:00Z">
              <w:r w:rsidRPr="00DF63EB" w:rsidDel="00E416B1">
                <w:rPr>
                  <w:color w:val="000000" w:themeColor="text1"/>
                </w:rPr>
                <w:delText>(0.001)</w:delText>
              </w:r>
            </w:del>
          </w:p>
        </w:tc>
        <w:tc>
          <w:tcPr>
            <w:tcW w:w="1558" w:type="dxa"/>
            <w:tcBorders>
              <w:top w:val="nil"/>
              <w:left w:val="nil"/>
              <w:bottom w:val="nil"/>
              <w:right w:val="single" w:sz="4" w:space="0" w:color="auto"/>
            </w:tcBorders>
            <w:tcPrChange w:id="724" w:author="Jameson, Jacob" w:date="2024-09-12T22:23:00Z" w16du:dateUtc="2024-09-13T02:23:00Z">
              <w:tcPr>
                <w:tcW w:w="2178" w:type="dxa"/>
                <w:tcBorders>
                  <w:top w:val="nil"/>
                  <w:left w:val="nil"/>
                  <w:bottom w:val="nil"/>
                  <w:right w:val="single" w:sz="4" w:space="0" w:color="auto"/>
                </w:tcBorders>
              </w:tcPr>
            </w:tcPrChange>
          </w:tcPr>
          <w:p w14:paraId="36907F21" w14:textId="71B717D7" w:rsidR="001B6B9D" w:rsidRPr="00DF63EB" w:rsidDel="00E416B1" w:rsidRDefault="001B6B9D" w:rsidP="001B6B9D">
            <w:pPr>
              <w:jc w:val="center"/>
              <w:rPr>
                <w:del w:id="725" w:author="Jameson, Jacob" w:date="2024-09-12T20:53:00Z" w16du:dateUtc="2024-09-13T00:53:00Z"/>
                <w:color w:val="000000" w:themeColor="text1"/>
                <w:vertAlign w:val="superscript"/>
              </w:rPr>
            </w:pPr>
            <w:del w:id="726" w:author="Jameson, Jacob" w:date="2024-09-12T20:53:00Z" w16du:dateUtc="2024-09-13T00:53:00Z">
              <w:r w:rsidRPr="00DF63EB" w:rsidDel="00E416B1">
                <w:rPr>
                  <w:color w:val="000000" w:themeColor="text1"/>
                </w:rPr>
                <w:delText>0.080</w:delText>
              </w:r>
              <w:r w:rsidRPr="00DF63EB" w:rsidDel="00E416B1">
                <w:rPr>
                  <w:color w:val="000000" w:themeColor="text1"/>
                  <w:vertAlign w:val="superscript"/>
                </w:rPr>
                <w:delText>***</w:delText>
              </w:r>
            </w:del>
          </w:p>
          <w:p w14:paraId="6069DD11" w14:textId="4A50A063" w:rsidR="001B6B9D" w:rsidRPr="00DF63EB" w:rsidDel="00E416B1" w:rsidRDefault="001B6B9D" w:rsidP="001B6B9D">
            <w:pPr>
              <w:jc w:val="center"/>
              <w:rPr>
                <w:del w:id="727" w:author="Jameson, Jacob" w:date="2024-09-12T20:53:00Z" w16du:dateUtc="2024-09-13T00:53:00Z"/>
                <w:color w:val="000000" w:themeColor="text1"/>
              </w:rPr>
            </w:pPr>
            <w:del w:id="728" w:author="Jameson, Jacob" w:date="2024-09-12T20:53:00Z" w16du:dateUtc="2024-09-13T00:53:00Z">
              <w:r w:rsidRPr="00DF63EB" w:rsidDel="00E416B1">
                <w:rPr>
                  <w:color w:val="000000" w:themeColor="text1"/>
                </w:rPr>
                <w:delText>(0.007)</w:delText>
              </w:r>
            </w:del>
          </w:p>
        </w:tc>
      </w:tr>
      <w:tr w:rsidR="001B6B9D" w:rsidRPr="00DF63EB" w:rsidDel="00E416B1" w14:paraId="286C203C" w14:textId="35DEA208" w:rsidTr="001B6B9D">
        <w:trPr>
          <w:del w:id="729" w:author="Jameson, Jacob" w:date="2024-09-12T20:53:00Z" w16du:dateUtc="2024-09-13T00:53:00Z"/>
        </w:trPr>
        <w:tc>
          <w:tcPr>
            <w:tcW w:w="3145" w:type="dxa"/>
            <w:gridSpan w:val="2"/>
            <w:tcBorders>
              <w:top w:val="nil"/>
              <w:left w:val="single" w:sz="4" w:space="0" w:color="auto"/>
              <w:bottom w:val="nil"/>
              <w:right w:val="nil"/>
            </w:tcBorders>
            <w:tcPrChange w:id="730" w:author="Jameson, Jacob" w:date="2024-09-12T22:23:00Z" w16du:dateUtc="2024-09-13T02:23:00Z">
              <w:tcPr>
                <w:tcW w:w="2245" w:type="dxa"/>
                <w:tcBorders>
                  <w:top w:val="nil"/>
                  <w:left w:val="single" w:sz="4" w:space="0" w:color="auto"/>
                  <w:bottom w:val="nil"/>
                  <w:right w:val="nil"/>
                </w:tcBorders>
              </w:tcPr>
            </w:tcPrChange>
          </w:tcPr>
          <w:p w14:paraId="7B4F8D3D" w14:textId="4DEA174B" w:rsidR="001B6B9D" w:rsidRPr="00DF63EB" w:rsidDel="00E416B1" w:rsidRDefault="001B6B9D" w:rsidP="001B6B9D">
            <w:pPr>
              <w:rPr>
                <w:del w:id="731" w:author="Jameson, Jacob" w:date="2024-09-12T20:53:00Z" w16du:dateUtc="2024-09-13T00:53:00Z"/>
                <w:color w:val="000000" w:themeColor="text1"/>
              </w:rPr>
            </w:pPr>
          </w:p>
        </w:tc>
        <w:tc>
          <w:tcPr>
            <w:tcW w:w="1800" w:type="dxa"/>
            <w:gridSpan w:val="2"/>
            <w:tcBorders>
              <w:top w:val="nil"/>
              <w:left w:val="nil"/>
              <w:bottom w:val="nil"/>
              <w:right w:val="nil"/>
            </w:tcBorders>
            <w:tcPrChange w:id="732" w:author="Jameson, Jacob" w:date="2024-09-12T22:23:00Z" w16du:dateUtc="2024-09-13T02:23:00Z">
              <w:tcPr>
                <w:tcW w:w="3456" w:type="dxa"/>
                <w:gridSpan w:val="4"/>
                <w:tcBorders>
                  <w:top w:val="nil"/>
                  <w:left w:val="nil"/>
                  <w:bottom w:val="nil"/>
                  <w:right w:val="nil"/>
                </w:tcBorders>
              </w:tcPr>
            </w:tcPrChange>
          </w:tcPr>
          <w:p w14:paraId="4DEC5394" w14:textId="77777777" w:rsidR="001B6B9D" w:rsidRPr="00DF63EB" w:rsidDel="00E416B1" w:rsidRDefault="001B6B9D" w:rsidP="001B6B9D">
            <w:pPr>
              <w:jc w:val="center"/>
              <w:rPr>
                <w:color w:val="000000" w:themeColor="text1"/>
              </w:rPr>
            </w:pPr>
          </w:p>
        </w:tc>
        <w:tc>
          <w:tcPr>
            <w:tcW w:w="1519" w:type="dxa"/>
            <w:tcBorders>
              <w:top w:val="nil"/>
              <w:left w:val="nil"/>
              <w:bottom w:val="nil"/>
              <w:right w:val="nil"/>
            </w:tcBorders>
            <w:tcPrChange w:id="733" w:author="Jameson, Jacob" w:date="2024-09-12T22:23:00Z" w16du:dateUtc="2024-09-13T02:23:00Z">
              <w:tcPr>
                <w:tcW w:w="3456" w:type="dxa"/>
                <w:gridSpan w:val="2"/>
                <w:tcBorders>
                  <w:top w:val="nil"/>
                  <w:left w:val="nil"/>
                  <w:bottom w:val="nil"/>
                  <w:right w:val="nil"/>
                </w:tcBorders>
              </w:tcPr>
            </w:tcPrChange>
          </w:tcPr>
          <w:p w14:paraId="35EA45B0" w14:textId="2B0730EA" w:rsidR="001B6B9D" w:rsidRPr="00DF63EB" w:rsidDel="00E416B1" w:rsidRDefault="001B6B9D" w:rsidP="001B6B9D">
            <w:pPr>
              <w:jc w:val="center"/>
              <w:rPr>
                <w:del w:id="734" w:author="Jameson, Jacob" w:date="2024-09-12T20:53:00Z" w16du:dateUtc="2024-09-13T00:53:00Z"/>
                <w:color w:val="000000" w:themeColor="text1"/>
              </w:rPr>
            </w:pPr>
          </w:p>
        </w:tc>
        <w:tc>
          <w:tcPr>
            <w:tcW w:w="1338" w:type="dxa"/>
            <w:tcBorders>
              <w:top w:val="nil"/>
              <w:left w:val="nil"/>
              <w:bottom w:val="nil"/>
              <w:right w:val="nil"/>
            </w:tcBorders>
            <w:tcPrChange w:id="735" w:author="Jameson, Jacob" w:date="2024-09-12T22:23:00Z" w16du:dateUtc="2024-09-13T02:23:00Z">
              <w:tcPr>
                <w:tcW w:w="1854" w:type="dxa"/>
                <w:gridSpan w:val="2"/>
                <w:tcBorders>
                  <w:top w:val="nil"/>
                  <w:left w:val="nil"/>
                  <w:bottom w:val="nil"/>
                  <w:right w:val="nil"/>
                </w:tcBorders>
              </w:tcPr>
            </w:tcPrChange>
          </w:tcPr>
          <w:p w14:paraId="77803365" w14:textId="31714B9A" w:rsidR="001B6B9D" w:rsidRPr="00DF63EB" w:rsidDel="00E416B1" w:rsidRDefault="001B6B9D" w:rsidP="001B6B9D">
            <w:pPr>
              <w:jc w:val="center"/>
              <w:rPr>
                <w:del w:id="736" w:author="Jameson, Jacob" w:date="2024-09-12T20:53:00Z" w16du:dateUtc="2024-09-13T00:53:00Z"/>
                <w:color w:val="000000" w:themeColor="text1"/>
              </w:rPr>
            </w:pPr>
          </w:p>
        </w:tc>
        <w:tc>
          <w:tcPr>
            <w:tcW w:w="1558" w:type="dxa"/>
            <w:tcBorders>
              <w:top w:val="nil"/>
              <w:left w:val="nil"/>
              <w:bottom w:val="nil"/>
              <w:right w:val="single" w:sz="4" w:space="0" w:color="auto"/>
            </w:tcBorders>
            <w:tcPrChange w:id="737" w:author="Jameson, Jacob" w:date="2024-09-12T22:23:00Z" w16du:dateUtc="2024-09-13T02:23:00Z">
              <w:tcPr>
                <w:tcW w:w="2178" w:type="dxa"/>
                <w:tcBorders>
                  <w:top w:val="nil"/>
                  <w:left w:val="nil"/>
                  <w:bottom w:val="nil"/>
                  <w:right w:val="single" w:sz="4" w:space="0" w:color="auto"/>
                </w:tcBorders>
              </w:tcPr>
            </w:tcPrChange>
          </w:tcPr>
          <w:p w14:paraId="0C40AE51" w14:textId="626E206B" w:rsidR="001B6B9D" w:rsidRPr="00DF63EB" w:rsidDel="00E416B1" w:rsidRDefault="001B6B9D" w:rsidP="001B6B9D">
            <w:pPr>
              <w:jc w:val="center"/>
              <w:rPr>
                <w:del w:id="738" w:author="Jameson, Jacob" w:date="2024-09-12T20:53:00Z" w16du:dateUtc="2024-09-13T00:53:00Z"/>
                <w:color w:val="000000" w:themeColor="text1"/>
              </w:rPr>
            </w:pPr>
          </w:p>
        </w:tc>
      </w:tr>
      <w:tr w:rsidR="001B6B9D" w:rsidRPr="00DF63EB" w:rsidDel="00E416B1" w14:paraId="05EEF8BA" w14:textId="6905DE63" w:rsidTr="001B6B9D">
        <w:trPr>
          <w:del w:id="739" w:author="Jameson, Jacob" w:date="2024-09-12T20:53:00Z" w16du:dateUtc="2024-09-13T00:53:00Z"/>
        </w:trPr>
        <w:tc>
          <w:tcPr>
            <w:tcW w:w="3145" w:type="dxa"/>
            <w:gridSpan w:val="2"/>
            <w:tcBorders>
              <w:top w:val="nil"/>
              <w:left w:val="single" w:sz="4" w:space="0" w:color="auto"/>
              <w:bottom w:val="nil"/>
              <w:right w:val="nil"/>
            </w:tcBorders>
            <w:tcPrChange w:id="740" w:author="Jameson, Jacob" w:date="2024-09-12T22:23:00Z" w16du:dateUtc="2024-09-13T02:23:00Z">
              <w:tcPr>
                <w:tcW w:w="2245" w:type="dxa"/>
                <w:tcBorders>
                  <w:top w:val="nil"/>
                  <w:left w:val="single" w:sz="4" w:space="0" w:color="auto"/>
                  <w:bottom w:val="nil"/>
                  <w:right w:val="nil"/>
                </w:tcBorders>
              </w:tcPr>
            </w:tcPrChange>
          </w:tcPr>
          <w:p w14:paraId="571D6A39" w14:textId="38FADBBB" w:rsidR="001B6B9D" w:rsidRPr="00DF63EB" w:rsidDel="00E416B1" w:rsidRDefault="001B6B9D" w:rsidP="001B6B9D">
            <w:pPr>
              <w:rPr>
                <w:del w:id="741" w:author="Jameson, Jacob" w:date="2024-09-12T20:53:00Z" w16du:dateUtc="2024-09-13T00:53:00Z"/>
                <w:color w:val="000000" w:themeColor="text1"/>
              </w:rPr>
            </w:pPr>
          </w:p>
        </w:tc>
        <w:tc>
          <w:tcPr>
            <w:tcW w:w="1800" w:type="dxa"/>
            <w:gridSpan w:val="2"/>
            <w:tcBorders>
              <w:top w:val="nil"/>
              <w:left w:val="nil"/>
              <w:bottom w:val="nil"/>
              <w:right w:val="nil"/>
            </w:tcBorders>
            <w:tcPrChange w:id="742" w:author="Jameson, Jacob" w:date="2024-09-12T22:23:00Z" w16du:dateUtc="2024-09-13T02:23:00Z">
              <w:tcPr>
                <w:tcW w:w="3456" w:type="dxa"/>
                <w:gridSpan w:val="4"/>
                <w:tcBorders>
                  <w:top w:val="nil"/>
                  <w:left w:val="nil"/>
                  <w:bottom w:val="nil"/>
                  <w:right w:val="nil"/>
                </w:tcBorders>
              </w:tcPr>
            </w:tcPrChange>
          </w:tcPr>
          <w:p w14:paraId="3FB2F6DC" w14:textId="77777777" w:rsidR="001B6B9D" w:rsidRPr="00DF63EB" w:rsidDel="00E416B1" w:rsidRDefault="001B6B9D" w:rsidP="001B6B9D">
            <w:pPr>
              <w:jc w:val="center"/>
              <w:rPr>
                <w:color w:val="000000" w:themeColor="text1"/>
              </w:rPr>
            </w:pPr>
          </w:p>
        </w:tc>
        <w:tc>
          <w:tcPr>
            <w:tcW w:w="1519" w:type="dxa"/>
            <w:tcBorders>
              <w:top w:val="nil"/>
              <w:left w:val="nil"/>
              <w:bottom w:val="nil"/>
              <w:right w:val="nil"/>
            </w:tcBorders>
            <w:tcPrChange w:id="743" w:author="Jameson, Jacob" w:date="2024-09-12T22:23:00Z" w16du:dateUtc="2024-09-13T02:23:00Z">
              <w:tcPr>
                <w:tcW w:w="3456" w:type="dxa"/>
                <w:gridSpan w:val="2"/>
                <w:tcBorders>
                  <w:top w:val="nil"/>
                  <w:left w:val="nil"/>
                  <w:bottom w:val="nil"/>
                  <w:right w:val="nil"/>
                </w:tcBorders>
              </w:tcPr>
            </w:tcPrChange>
          </w:tcPr>
          <w:p w14:paraId="1E80F10A" w14:textId="7E4F350C" w:rsidR="001B6B9D" w:rsidRPr="00DF63EB" w:rsidDel="00E416B1" w:rsidRDefault="001B6B9D" w:rsidP="001B6B9D">
            <w:pPr>
              <w:jc w:val="center"/>
              <w:rPr>
                <w:del w:id="744" w:author="Jameson, Jacob" w:date="2024-09-12T20:53:00Z" w16du:dateUtc="2024-09-13T00:53:00Z"/>
                <w:color w:val="000000" w:themeColor="text1"/>
              </w:rPr>
            </w:pPr>
          </w:p>
        </w:tc>
        <w:tc>
          <w:tcPr>
            <w:tcW w:w="1338" w:type="dxa"/>
            <w:tcBorders>
              <w:top w:val="nil"/>
              <w:left w:val="nil"/>
              <w:bottom w:val="nil"/>
              <w:right w:val="nil"/>
            </w:tcBorders>
            <w:tcPrChange w:id="745" w:author="Jameson, Jacob" w:date="2024-09-12T22:23:00Z" w16du:dateUtc="2024-09-13T02:23:00Z">
              <w:tcPr>
                <w:tcW w:w="1854" w:type="dxa"/>
                <w:gridSpan w:val="2"/>
                <w:tcBorders>
                  <w:top w:val="nil"/>
                  <w:left w:val="nil"/>
                  <w:bottom w:val="nil"/>
                  <w:right w:val="nil"/>
                </w:tcBorders>
              </w:tcPr>
            </w:tcPrChange>
          </w:tcPr>
          <w:p w14:paraId="53ABC86D" w14:textId="6040EDE9" w:rsidR="001B6B9D" w:rsidRPr="00DF63EB" w:rsidDel="00E416B1" w:rsidRDefault="001B6B9D" w:rsidP="001B6B9D">
            <w:pPr>
              <w:jc w:val="center"/>
              <w:rPr>
                <w:del w:id="746" w:author="Jameson, Jacob" w:date="2024-09-12T20:53:00Z" w16du:dateUtc="2024-09-13T00:53:00Z"/>
                <w:color w:val="000000" w:themeColor="text1"/>
              </w:rPr>
            </w:pPr>
          </w:p>
        </w:tc>
        <w:tc>
          <w:tcPr>
            <w:tcW w:w="1558" w:type="dxa"/>
            <w:tcBorders>
              <w:top w:val="nil"/>
              <w:left w:val="nil"/>
              <w:bottom w:val="nil"/>
              <w:right w:val="single" w:sz="4" w:space="0" w:color="auto"/>
            </w:tcBorders>
            <w:tcPrChange w:id="747" w:author="Jameson, Jacob" w:date="2024-09-12T22:23:00Z" w16du:dateUtc="2024-09-13T02:23:00Z">
              <w:tcPr>
                <w:tcW w:w="2178" w:type="dxa"/>
                <w:tcBorders>
                  <w:top w:val="nil"/>
                  <w:left w:val="nil"/>
                  <w:bottom w:val="nil"/>
                  <w:right w:val="single" w:sz="4" w:space="0" w:color="auto"/>
                </w:tcBorders>
              </w:tcPr>
            </w:tcPrChange>
          </w:tcPr>
          <w:p w14:paraId="0034D57E" w14:textId="35F3E786" w:rsidR="001B6B9D" w:rsidRPr="00DF63EB" w:rsidDel="00E416B1" w:rsidRDefault="001B6B9D" w:rsidP="001B6B9D">
            <w:pPr>
              <w:jc w:val="center"/>
              <w:rPr>
                <w:del w:id="748" w:author="Jameson, Jacob" w:date="2024-09-12T20:53:00Z" w16du:dateUtc="2024-09-13T00:53:00Z"/>
                <w:color w:val="000000" w:themeColor="text1"/>
              </w:rPr>
            </w:pPr>
          </w:p>
        </w:tc>
      </w:tr>
      <w:tr w:rsidR="001B6B9D" w:rsidRPr="00DF63EB" w:rsidDel="00E416B1" w14:paraId="3DF83463" w14:textId="1C0AD43D" w:rsidTr="001B6B9D">
        <w:trPr>
          <w:del w:id="749" w:author="Jameson, Jacob" w:date="2024-09-12T20:53:00Z" w16du:dateUtc="2024-09-13T00:53:00Z"/>
        </w:trPr>
        <w:tc>
          <w:tcPr>
            <w:tcW w:w="3145" w:type="dxa"/>
            <w:gridSpan w:val="2"/>
            <w:tcBorders>
              <w:top w:val="nil"/>
              <w:left w:val="single" w:sz="4" w:space="0" w:color="auto"/>
              <w:bottom w:val="nil"/>
              <w:right w:val="nil"/>
            </w:tcBorders>
            <w:tcPrChange w:id="750" w:author="Jameson, Jacob" w:date="2024-09-12T22:23:00Z" w16du:dateUtc="2024-09-13T02:23:00Z">
              <w:tcPr>
                <w:tcW w:w="2245" w:type="dxa"/>
                <w:tcBorders>
                  <w:top w:val="nil"/>
                  <w:left w:val="single" w:sz="4" w:space="0" w:color="auto"/>
                  <w:bottom w:val="nil"/>
                  <w:right w:val="nil"/>
                </w:tcBorders>
              </w:tcPr>
            </w:tcPrChange>
          </w:tcPr>
          <w:p w14:paraId="3BC8A2A8" w14:textId="001F6A32" w:rsidR="001B6B9D" w:rsidRPr="00DF63EB" w:rsidDel="00E416B1" w:rsidRDefault="001B6B9D" w:rsidP="001B6B9D">
            <w:pPr>
              <w:rPr>
                <w:del w:id="751" w:author="Jameson, Jacob" w:date="2024-09-12T20:53:00Z" w16du:dateUtc="2024-09-13T00:53:00Z"/>
                <w:color w:val="000000" w:themeColor="text1"/>
              </w:rPr>
            </w:pPr>
            <w:del w:id="752" w:author="Jameson, Jacob" w:date="2024-09-12T20:53:00Z" w16du:dateUtc="2024-09-13T00:53:00Z">
              <w:r w:rsidRPr="00DF63EB" w:rsidDel="00E416B1">
                <w:rPr>
                  <w:b/>
                  <w:bCs/>
                  <w:color w:val="000000" w:themeColor="text1"/>
                </w:rPr>
                <w:delText>Batching Criteria is 10 minutes</w:delText>
              </w:r>
            </w:del>
          </w:p>
        </w:tc>
        <w:tc>
          <w:tcPr>
            <w:tcW w:w="1800" w:type="dxa"/>
            <w:gridSpan w:val="2"/>
            <w:tcBorders>
              <w:top w:val="nil"/>
              <w:left w:val="nil"/>
              <w:bottom w:val="nil"/>
              <w:right w:val="nil"/>
            </w:tcBorders>
            <w:tcPrChange w:id="753" w:author="Jameson, Jacob" w:date="2024-09-12T22:23:00Z" w16du:dateUtc="2024-09-13T02:23:00Z">
              <w:tcPr>
                <w:tcW w:w="3456" w:type="dxa"/>
                <w:gridSpan w:val="4"/>
                <w:tcBorders>
                  <w:top w:val="nil"/>
                  <w:left w:val="nil"/>
                  <w:bottom w:val="nil"/>
                  <w:right w:val="nil"/>
                </w:tcBorders>
              </w:tcPr>
            </w:tcPrChange>
          </w:tcPr>
          <w:p w14:paraId="73862E10" w14:textId="77777777" w:rsidR="001B6B9D" w:rsidRPr="00DF63EB" w:rsidDel="00A3388C" w:rsidRDefault="001B6B9D" w:rsidP="001B6B9D">
            <w:pPr>
              <w:jc w:val="center"/>
              <w:rPr>
                <w:color w:val="000000" w:themeColor="text1"/>
              </w:rPr>
            </w:pPr>
          </w:p>
        </w:tc>
        <w:tc>
          <w:tcPr>
            <w:tcW w:w="1519" w:type="dxa"/>
            <w:tcBorders>
              <w:top w:val="nil"/>
              <w:left w:val="nil"/>
              <w:bottom w:val="nil"/>
              <w:right w:val="nil"/>
            </w:tcBorders>
            <w:tcPrChange w:id="754" w:author="Jameson, Jacob" w:date="2024-09-12T22:23:00Z" w16du:dateUtc="2024-09-13T02:23:00Z">
              <w:tcPr>
                <w:tcW w:w="3456" w:type="dxa"/>
                <w:gridSpan w:val="2"/>
                <w:tcBorders>
                  <w:top w:val="nil"/>
                  <w:left w:val="nil"/>
                  <w:bottom w:val="nil"/>
                  <w:right w:val="nil"/>
                </w:tcBorders>
              </w:tcPr>
            </w:tcPrChange>
          </w:tcPr>
          <w:p w14:paraId="1B14D9E4" w14:textId="4FB5262B" w:rsidR="001B6B9D" w:rsidRPr="00DF63EB" w:rsidDel="00E416B1" w:rsidRDefault="001B6B9D" w:rsidP="001B6B9D">
            <w:pPr>
              <w:jc w:val="center"/>
              <w:rPr>
                <w:del w:id="755" w:author="Jameson, Jacob" w:date="2024-09-12T20:53:00Z" w16du:dateUtc="2024-09-13T00:53:00Z"/>
                <w:color w:val="000000" w:themeColor="text1"/>
              </w:rPr>
            </w:pPr>
            <w:del w:id="756" w:author="Jameson, Jacob" w:date="2024-09-12T20:46:00Z" w16du:dateUtc="2024-09-13T00:46:00Z">
              <w:r w:rsidRPr="00DF63EB" w:rsidDel="00A3388C">
                <w:rPr>
                  <w:color w:val="000000" w:themeColor="text1"/>
                </w:rPr>
                <w:delText>Yes</w:delText>
              </w:r>
            </w:del>
          </w:p>
        </w:tc>
        <w:tc>
          <w:tcPr>
            <w:tcW w:w="1338" w:type="dxa"/>
            <w:tcBorders>
              <w:top w:val="nil"/>
              <w:left w:val="nil"/>
              <w:bottom w:val="nil"/>
              <w:right w:val="nil"/>
            </w:tcBorders>
            <w:tcPrChange w:id="757" w:author="Jameson, Jacob" w:date="2024-09-12T22:23:00Z" w16du:dateUtc="2024-09-13T02:23:00Z">
              <w:tcPr>
                <w:tcW w:w="1854" w:type="dxa"/>
                <w:gridSpan w:val="2"/>
                <w:tcBorders>
                  <w:top w:val="nil"/>
                  <w:left w:val="nil"/>
                  <w:bottom w:val="nil"/>
                  <w:right w:val="nil"/>
                </w:tcBorders>
              </w:tcPr>
            </w:tcPrChange>
          </w:tcPr>
          <w:p w14:paraId="09F7BEC6" w14:textId="6EA70771" w:rsidR="001B6B9D" w:rsidRPr="00DF63EB" w:rsidDel="00E416B1" w:rsidRDefault="001B6B9D" w:rsidP="001B6B9D">
            <w:pPr>
              <w:jc w:val="center"/>
              <w:rPr>
                <w:del w:id="758" w:author="Jameson, Jacob" w:date="2024-09-12T20:53:00Z" w16du:dateUtc="2024-09-13T00:53:00Z"/>
                <w:color w:val="000000" w:themeColor="text1"/>
              </w:rPr>
            </w:pPr>
            <w:del w:id="759" w:author="Jameson, Jacob" w:date="2024-09-12T20:46:00Z" w16du:dateUtc="2024-09-13T00:46:00Z">
              <w:r w:rsidRPr="00DF63EB" w:rsidDel="00A3388C">
                <w:rPr>
                  <w:color w:val="000000" w:themeColor="text1"/>
                </w:rPr>
                <w:delText>Yes</w:delText>
              </w:r>
            </w:del>
          </w:p>
        </w:tc>
        <w:tc>
          <w:tcPr>
            <w:tcW w:w="1558" w:type="dxa"/>
            <w:tcBorders>
              <w:top w:val="nil"/>
              <w:left w:val="nil"/>
              <w:bottom w:val="nil"/>
              <w:right w:val="single" w:sz="4" w:space="0" w:color="auto"/>
            </w:tcBorders>
            <w:tcPrChange w:id="760" w:author="Jameson, Jacob" w:date="2024-09-12T22:23:00Z" w16du:dateUtc="2024-09-13T02:23:00Z">
              <w:tcPr>
                <w:tcW w:w="2178" w:type="dxa"/>
                <w:tcBorders>
                  <w:top w:val="nil"/>
                  <w:left w:val="nil"/>
                  <w:bottom w:val="nil"/>
                  <w:right w:val="single" w:sz="4" w:space="0" w:color="auto"/>
                </w:tcBorders>
              </w:tcPr>
            </w:tcPrChange>
          </w:tcPr>
          <w:p w14:paraId="005E553A" w14:textId="4D5048EF" w:rsidR="001B6B9D" w:rsidRPr="00DF63EB" w:rsidDel="00E416B1" w:rsidRDefault="001B6B9D" w:rsidP="001B6B9D">
            <w:pPr>
              <w:jc w:val="center"/>
              <w:rPr>
                <w:del w:id="761" w:author="Jameson, Jacob" w:date="2024-09-12T20:53:00Z" w16du:dateUtc="2024-09-13T00:53:00Z"/>
                <w:color w:val="000000" w:themeColor="text1"/>
              </w:rPr>
            </w:pPr>
            <w:del w:id="762" w:author="Jameson, Jacob" w:date="2024-09-12T20:46:00Z" w16du:dateUtc="2024-09-13T00:46:00Z">
              <w:r w:rsidRPr="00DF63EB" w:rsidDel="00A3388C">
                <w:rPr>
                  <w:color w:val="000000" w:themeColor="text1"/>
                </w:rPr>
                <w:delText>Yes</w:delText>
              </w:r>
            </w:del>
          </w:p>
        </w:tc>
      </w:tr>
      <w:tr w:rsidR="001B6B9D" w:rsidRPr="00DF63EB" w:rsidDel="00E416B1" w14:paraId="163174F9" w14:textId="75315DB0" w:rsidTr="001B6B9D">
        <w:trPr>
          <w:del w:id="763" w:author="Jameson, Jacob" w:date="2024-09-12T20:53:00Z" w16du:dateUtc="2024-09-13T00:53:00Z"/>
        </w:trPr>
        <w:tc>
          <w:tcPr>
            <w:tcW w:w="3145" w:type="dxa"/>
            <w:gridSpan w:val="2"/>
            <w:tcBorders>
              <w:top w:val="nil"/>
              <w:left w:val="single" w:sz="4" w:space="0" w:color="auto"/>
              <w:bottom w:val="nil"/>
              <w:right w:val="nil"/>
            </w:tcBorders>
            <w:tcPrChange w:id="764" w:author="Jameson, Jacob" w:date="2024-09-12T22:23:00Z" w16du:dateUtc="2024-09-13T02:23:00Z">
              <w:tcPr>
                <w:tcW w:w="2245" w:type="dxa"/>
                <w:tcBorders>
                  <w:top w:val="nil"/>
                  <w:left w:val="single" w:sz="4" w:space="0" w:color="auto"/>
                  <w:bottom w:val="nil"/>
                  <w:right w:val="nil"/>
                </w:tcBorders>
              </w:tcPr>
            </w:tcPrChange>
          </w:tcPr>
          <w:p w14:paraId="75FE9B25" w14:textId="3658BD2E" w:rsidR="001B6B9D" w:rsidRPr="00DF63EB" w:rsidDel="00E416B1" w:rsidRDefault="001B6B9D" w:rsidP="001B6B9D">
            <w:pPr>
              <w:rPr>
                <w:del w:id="765" w:author="Jameson, Jacob" w:date="2024-09-12T20:53:00Z" w16du:dateUtc="2024-09-13T00:53:00Z"/>
                <w:color w:val="000000" w:themeColor="text1"/>
              </w:rPr>
            </w:pPr>
            <w:del w:id="766" w:author="Jameson, Jacob" w:date="2024-09-12T20:46:00Z" w16du:dateUtc="2024-09-13T00:46:00Z">
              <w:r w:rsidRPr="00DF63EB" w:rsidDel="00107D8A">
                <w:rPr>
                  <w:color w:val="000000" w:themeColor="text1"/>
                </w:rPr>
                <w:delText>Controlling for time and shift?</w:delText>
              </w:r>
            </w:del>
          </w:p>
        </w:tc>
        <w:tc>
          <w:tcPr>
            <w:tcW w:w="1800" w:type="dxa"/>
            <w:gridSpan w:val="2"/>
            <w:tcBorders>
              <w:top w:val="nil"/>
              <w:left w:val="nil"/>
              <w:bottom w:val="nil"/>
              <w:right w:val="nil"/>
            </w:tcBorders>
            <w:tcPrChange w:id="767" w:author="Jameson, Jacob" w:date="2024-09-12T22:23:00Z" w16du:dateUtc="2024-09-13T02:23:00Z">
              <w:tcPr>
                <w:tcW w:w="3456" w:type="dxa"/>
                <w:gridSpan w:val="4"/>
                <w:tcBorders>
                  <w:top w:val="nil"/>
                  <w:left w:val="nil"/>
                  <w:bottom w:val="nil"/>
                  <w:right w:val="nil"/>
                </w:tcBorders>
              </w:tcPr>
            </w:tcPrChange>
          </w:tcPr>
          <w:p w14:paraId="4D986887" w14:textId="77777777" w:rsidR="001B6B9D" w:rsidRPr="00DF63EB" w:rsidDel="00107D8A" w:rsidRDefault="001B6B9D" w:rsidP="001B6B9D">
            <w:pPr>
              <w:jc w:val="center"/>
              <w:rPr>
                <w:color w:val="000000" w:themeColor="text1"/>
              </w:rPr>
            </w:pPr>
          </w:p>
        </w:tc>
        <w:tc>
          <w:tcPr>
            <w:tcW w:w="1519" w:type="dxa"/>
            <w:tcBorders>
              <w:top w:val="nil"/>
              <w:left w:val="nil"/>
              <w:bottom w:val="nil"/>
              <w:right w:val="nil"/>
            </w:tcBorders>
            <w:tcPrChange w:id="768" w:author="Jameson, Jacob" w:date="2024-09-12T22:23:00Z" w16du:dateUtc="2024-09-13T02:23:00Z">
              <w:tcPr>
                <w:tcW w:w="3456" w:type="dxa"/>
                <w:gridSpan w:val="2"/>
                <w:tcBorders>
                  <w:top w:val="nil"/>
                  <w:left w:val="nil"/>
                  <w:bottom w:val="nil"/>
                  <w:right w:val="nil"/>
                </w:tcBorders>
              </w:tcPr>
            </w:tcPrChange>
          </w:tcPr>
          <w:p w14:paraId="4392D938" w14:textId="7DA211F9" w:rsidR="001B6B9D" w:rsidRPr="00DF63EB" w:rsidDel="00E416B1" w:rsidRDefault="001B6B9D" w:rsidP="001B6B9D">
            <w:pPr>
              <w:jc w:val="center"/>
              <w:rPr>
                <w:del w:id="769" w:author="Jameson, Jacob" w:date="2024-09-12T20:53:00Z" w16du:dateUtc="2024-09-13T00:53:00Z"/>
                <w:color w:val="000000" w:themeColor="text1"/>
              </w:rPr>
            </w:pPr>
            <w:del w:id="770" w:author="Jameson, Jacob" w:date="2024-09-12T20:46:00Z" w16du:dateUtc="2024-09-13T00:46:00Z">
              <w:r w:rsidRPr="00DF63EB" w:rsidDel="00107D8A">
                <w:rPr>
                  <w:color w:val="000000" w:themeColor="text1"/>
                </w:rPr>
                <w:delText>Yes</w:delText>
              </w:r>
            </w:del>
          </w:p>
        </w:tc>
        <w:tc>
          <w:tcPr>
            <w:tcW w:w="1338" w:type="dxa"/>
            <w:tcBorders>
              <w:top w:val="nil"/>
              <w:left w:val="nil"/>
              <w:bottom w:val="nil"/>
              <w:right w:val="nil"/>
            </w:tcBorders>
            <w:tcPrChange w:id="771" w:author="Jameson, Jacob" w:date="2024-09-12T22:23:00Z" w16du:dateUtc="2024-09-13T02:23:00Z">
              <w:tcPr>
                <w:tcW w:w="1854" w:type="dxa"/>
                <w:gridSpan w:val="2"/>
                <w:tcBorders>
                  <w:top w:val="nil"/>
                  <w:left w:val="nil"/>
                  <w:bottom w:val="nil"/>
                  <w:right w:val="nil"/>
                </w:tcBorders>
              </w:tcPr>
            </w:tcPrChange>
          </w:tcPr>
          <w:p w14:paraId="73A42011" w14:textId="351F1ABD" w:rsidR="001B6B9D" w:rsidRPr="00DF63EB" w:rsidDel="00E416B1" w:rsidRDefault="001B6B9D" w:rsidP="001B6B9D">
            <w:pPr>
              <w:jc w:val="center"/>
              <w:rPr>
                <w:del w:id="772" w:author="Jameson, Jacob" w:date="2024-09-12T20:53:00Z" w16du:dateUtc="2024-09-13T00:53:00Z"/>
                <w:color w:val="000000" w:themeColor="text1"/>
              </w:rPr>
            </w:pPr>
            <w:del w:id="773" w:author="Jameson, Jacob" w:date="2024-09-12T20:46:00Z" w16du:dateUtc="2024-09-13T00:46:00Z">
              <w:r w:rsidRPr="00DF63EB" w:rsidDel="00107D8A">
                <w:rPr>
                  <w:color w:val="000000" w:themeColor="text1"/>
                </w:rPr>
                <w:delText>Yes</w:delText>
              </w:r>
            </w:del>
          </w:p>
        </w:tc>
        <w:tc>
          <w:tcPr>
            <w:tcW w:w="1558" w:type="dxa"/>
            <w:tcBorders>
              <w:top w:val="nil"/>
              <w:left w:val="nil"/>
              <w:bottom w:val="nil"/>
              <w:right w:val="single" w:sz="4" w:space="0" w:color="auto"/>
            </w:tcBorders>
            <w:tcPrChange w:id="774" w:author="Jameson, Jacob" w:date="2024-09-12T22:23:00Z" w16du:dateUtc="2024-09-13T02:23:00Z">
              <w:tcPr>
                <w:tcW w:w="2178" w:type="dxa"/>
                <w:tcBorders>
                  <w:top w:val="nil"/>
                  <w:left w:val="nil"/>
                  <w:bottom w:val="nil"/>
                  <w:right w:val="single" w:sz="4" w:space="0" w:color="auto"/>
                </w:tcBorders>
              </w:tcPr>
            </w:tcPrChange>
          </w:tcPr>
          <w:p w14:paraId="7A6F2D80" w14:textId="2451E7AB" w:rsidR="001B6B9D" w:rsidRPr="00DF63EB" w:rsidDel="00E416B1" w:rsidRDefault="001B6B9D" w:rsidP="001B6B9D">
            <w:pPr>
              <w:jc w:val="center"/>
              <w:rPr>
                <w:del w:id="775" w:author="Jameson, Jacob" w:date="2024-09-12T20:53:00Z" w16du:dateUtc="2024-09-13T00:53:00Z"/>
                <w:color w:val="000000" w:themeColor="text1"/>
              </w:rPr>
            </w:pPr>
            <w:del w:id="776" w:author="Jameson, Jacob" w:date="2024-09-12T20:46:00Z" w16du:dateUtc="2024-09-13T00:46:00Z">
              <w:r w:rsidRPr="00DF63EB" w:rsidDel="00107D8A">
                <w:rPr>
                  <w:color w:val="000000" w:themeColor="text1"/>
                </w:rPr>
                <w:delText>Yes</w:delText>
              </w:r>
            </w:del>
          </w:p>
        </w:tc>
      </w:tr>
      <w:tr w:rsidR="001B6B9D" w:rsidRPr="00DF63EB" w:rsidDel="00E416B1" w14:paraId="7F4F3FDC" w14:textId="5338EC08" w:rsidTr="001B6B9D">
        <w:trPr>
          <w:del w:id="777" w:author="Jameson, Jacob" w:date="2024-09-12T20:53:00Z" w16du:dateUtc="2024-09-13T00:53:00Z"/>
        </w:trPr>
        <w:tc>
          <w:tcPr>
            <w:tcW w:w="3145" w:type="dxa"/>
            <w:gridSpan w:val="2"/>
            <w:tcBorders>
              <w:top w:val="single" w:sz="4" w:space="0" w:color="auto"/>
              <w:left w:val="single" w:sz="4" w:space="0" w:color="auto"/>
              <w:bottom w:val="nil"/>
              <w:right w:val="nil"/>
            </w:tcBorders>
            <w:tcPrChange w:id="778" w:author="Jameson, Jacob" w:date="2024-09-12T22:23:00Z" w16du:dateUtc="2024-09-13T02:23:00Z">
              <w:tcPr>
                <w:tcW w:w="2245" w:type="dxa"/>
                <w:tcBorders>
                  <w:top w:val="single" w:sz="4" w:space="0" w:color="auto"/>
                  <w:left w:val="single" w:sz="4" w:space="0" w:color="auto"/>
                  <w:bottom w:val="nil"/>
                  <w:right w:val="nil"/>
                </w:tcBorders>
              </w:tcPr>
            </w:tcPrChange>
          </w:tcPr>
          <w:p w14:paraId="549BDCE6" w14:textId="19D828A1" w:rsidR="001B6B9D" w:rsidRPr="00DF63EB" w:rsidDel="00E416B1" w:rsidRDefault="001B6B9D" w:rsidP="001B6B9D">
            <w:pPr>
              <w:rPr>
                <w:del w:id="779" w:author="Jameson, Jacob" w:date="2024-09-12T20:53:00Z" w16du:dateUtc="2024-09-13T00:53:00Z"/>
                <w:color w:val="000000" w:themeColor="text1"/>
              </w:rPr>
            </w:pPr>
          </w:p>
        </w:tc>
        <w:tc>
          <w:tcPr>
            <w:tcW w:w="1800" w:type="dxa"/>
            <w:gridSpan w:val="2"/>
            <w:tcBorders>
              <w:top w:val="single" w:sz="4" w:space="0" w:color="auto"/>
              <w:left w:val="nil"/>
              <w:bottom w:val="nil"/>
              <w:right w:val="nil"/>
            </w:tcBorders>
            <w:tcPrChange w:id="780" w:author="Jameson, Jacob" w:date="2024-09-12T22:23:00Z" w16du:dateUtc="2024-09-13T02:23:00Z">
              <w:tcPr>
                <w:tcW w:w="3456" w:type="dxa"/>
                <w:gridSpan w:val="4"/>
                <w:tcBorders>
                  <w:top w:val="single" w:sz="4" w:space="0" w:color="auto"/>
                  <w:left w:val="nil"/>
                  <w:bottom w:val="nil"/>
                  <w:right w:val="nil"/>
                </w:tcBorders>
              </w:tcPr>
            </w:tcPrChange>
          </w:tcPr>
          <w:p w14:paraId="6BDE3644" w14:textId="77777777" w:rsidR="001B6B9D" w:rsidRPr="00DF63EB" w:rsidDel="00E416B1" w:rsidRDefault="001B6B9D" w:rsidP="001B6B9D">
            <w:pPr>
              <w:jc w:val="center"/>
              <w:rPr>
                <w:color w:val="000000" w:themeColor="text1"/>
              </w:rPr>
            </w:pPr>
          </w:p>
        </w:tc>
        <w:tc>
          <w:tcPr>
            <w:tcW w:w="1519" w:type="dxa"/>
            <w:tcBorders>
              <w:top w:val="single" w:sz="4" w:space="0" w:color="auto"/>
              <w:left w:val="nil"/>
              <w:bottom w:val="nil"/>
              <w:right w:val="nil"/>
            </w:tcBorders>
            <w:tcPrChange w:id="781" w:author="Jameson, Jacob" w:date="2024-09-12T22:23:00Z" w16du:dateUtc="2024-09-13T02:23:00Z">
              <w:tcPr>
                <w:tcW w:w="3456" w:type="dxa"/>
                <w:gridSpan w:val="2"/>
                <w:tcBorders>
                  <w:top w:val="single" w:sz="4" w:space="0" w:color="auto"/>
                  <w:left w:val="nil"/>
                  <w:bottom w:val="nil"/>
                  <w:right w:val="nil"/>
                </w:tcBorders>
              </w:tcPr>
            </w:tcPrChange>
          </w:tcPr>
          <w:p w14:paraId="7A763500" w14:textId="6AEEF29C" w:rsidR="001B6B9D" w:rsidRPr="00DF63EB" w:rsidDel="00E416B1" w:rsidRDefault="001B6B9D" w:rsidP="001B6B9D">
            <w:pPr>
              <w:jc w:val="center"/>
              <w:rPr>
                <w:del w:id="782" w:author="Jameson, Jacob" w:date="2024-09-12T20:53:00Z" w16du:dateUtc="2024-09-13T00:53:00Z"/>
                <w:color w:val="000000" w:themeColor="text1"/>
              </w:rPr>
            </w:pPr>
          </w:p>
        </w:tc>
        <w:tc>
          <w:tcPr>
            <w:tcW w:w="1338" w:type="dxa"/>
            <w:tcBorders>
              <w:top w:val="single" w:sz="4" w:space="0" w:color="auto"/>
              <w:left w:val="nil"/>
              <w:bottom w:val="nil"/>
              <w:right w:val="nil"/>
            </w:tcBorders>
            <w:tcPrChange w:id="783" w:author="Jameson, Jacob" w:date="2024-09-12T22:23:00Z" w16du:dateUtc="2024-09-13T02:23:00Z">
              <w:tcPr>
                <w:tcW w:w="1854" w:type="dxa"/>
                <w:gridSpan w:val="2"/>
                <w:tcBorders>
                  <w:top w:val="single" w:sz="4" w:space="0" w:color="auto"/>
                  <w:left w:val="nil"/>
                  <w:bottom w:val="nil"/>
                  <w:right w:val="nil"/>
                </w:tcBorders>
              </w:tcPr>
            </w:tcPrChange>
          </w:tcPr>
          <w:p w14:paraId="23DC2BDA" w14:textId="299C47F4" w:rsidR="001B6B9D" w:rsidRPr="00DF63EB" w:rsidDel="00E416B1" w:rsidRDefault="001B6B9D" w:rsidP="001B6B9D">
            <w:pPr>
              <w:jc w:val="center"/>
              <w:rPr>
                <w:del w:id="784" w:author="Jameson, Jacob" w:date="2024-09-12T20:53:00Z" w16du:dateUtc="2024-09-13T00:53:00Z"/>
                <w:color w:val="000000" w:themeColor="text1"/>
              </w:rPr>
            </w:pPr>
          </w:p>
        </w:tc>
        <w:tc>
          <w:tcPr>
            <w:tcW w:w="1558" w:type="dxa"/>
            <w:tcBorders>
              <w:top w:val="single" w:sz="4" w:space="0" w:color="auto"/>
              <w:left w:val="nil"/>
              <w:bottom w:val="nil"/>
              <w:right w:val="single" w:sz="4" w:space="0" w:color="auto"/>
            </w:tcBorders>
            <w:tcPrChange w:id="785" w:author="Jameson, Jacob" w:date="2024-09-12T22:23:00Z" w16du:dateUtc="2024-09-13T02:23:00Z">
              <w:tcPr>
                <w:tcW w:w="2178" w:type="dxa"/>
                <w:tcBorders>
                  <w:top w:val="single" w:sz="4" w:space="0" w:color="auto"/>
                  <w:left w:val="nil"/>
                  <w:bottom w:val="nil"/>
                  <w:right w:val="single" w:sz="4" w:space="0" w:color="auto"/>
                </w:tcBorders>
              </w:tcPr>
            </w:tcPrChange>
          </w:tcPr>
          <w:p w14:paraId="508AFE6B" w14:textId="6B811CC0" w:rsidR="001B6B9D" w:rsidRPr="00DF63EB" w:rsidDel="00E416B1" w:rsidRDefault="001B6B9D" w:rsidP="001B6B9D">
            <w:pPr>
              <w:jc w:val="center"/>
              <w:rPr>
                <w:del w:id="786" w:author="Jameson, Jacob" w:date="2024-09-12T20:53:00Z" w16du:dateUtc="2024-09-13T00:53:00Z"/>
                <w:color w:val="000000" w:themeColor="text1"/>
              </w:rPr>
            </w:pPr>
          </w:p>
        </w:tc>
      </w:tr>
      <w:tr w:rsidR="001B6B9D" w:rsidRPr="00DF63EB" w:rsidDel="00E416B1" w14:paraId="23F95FCB" w14:textId="08A3822B" w:rsidTr="001B6B9D">
        <w:trPr>
          <w:del w:id="787" w:author="Jameson, Jacob" w:date="2024-09-12T20:53:00Z" w16du:dateUtc="2024-09-13T00:53:00Z"/>
        </w:trPr>
        <w:tc>
          <w:tcPr>
            <w:tcW w:w="3145" w:type="dxa"/>
            <w:gridSpan w:val="2"/>
            <w:tcBorders>
              <w:top w:val="nil"/>
              <w:left w:val="single" w:sz="4" w:space="0" w:color="auto"/>
              <w:bottom w:val="single" w:sz="4" w:space="0" w:color="auto"/>
              <w:right w:val="nil"/>
            </w:tcBorders>
            <w:tcPrChange w:id="788" w:author="Jameson, Jacob" w:date="2024-09-12T22:23:00Z" w16du:dateUtc="2024-09-13T02:23:00Z">
              <w:tcPr>
                <w:tcW w:w="2245" w:type="dxa"/>
                <w:tcBorders>
                  <w:top w:val="nil"/>
                  <w:left w:val="single" w:sz="4" w:space="0" w:color="auto"/>
                  <w:bottom w:val="single" w:sz="4" w:space="0" w:color="auto"/>
                  <w:right w:val="nil"/>
                </w:tcBorders>
              </w:tcPr>
            </w:tcPrChange>
          </w:tcPr>
          <w:p w14:paraId="1E51D7D4" w14:textId="797CFC16" w:rsidR="001B6B9D" w:rsidRPr="00DF63EB" w:rsidDel="00E416B1" w:rsidRDefault="001B6B9D" w:rsidP="001B6B9D">
            <w:pPr>
              <w:rPr>
                <w:del w:id="789" w:author="Jameson, Jacob" w:date="2024-09-12T20:53:00Z" w16du:dateUtc="2024-09-13T00:53:00Z"/>
                <w:color w:val="000000" w:themeColor="text1"/>
              </w:rPr>
            </w:pPr>
            <w:del w:id="790" w:author="Jameson, Jacob" w:date="2024-09-12T20:53:00Z" w16du:dateUtc="2024-09-13T00:53:00Z">
              <w:r w:rsidRPr="00DF63EB" w:rsidDel="00E416B1">
                <w:rPr>
                  <w:color w:val="000000" w:themeColor="text1"/>
                </w:rPr>
                <w:delText>Observations</w:delText>
              </w:r>
            </w:del>
          </w:p>
        </w:tc>
        <w:tc>
          <w:tcPr>
            <w:tcW w:w="1800" w:type="dxa"/>
            <w:gridSpan w:val="2"/>
            <w:tcBorders>
              <w:top w:val="nil"/>
              <w:left w:val="nil"/>
              <w:bottom w:val="single" w:sz="4" w:space="0" w:color="auto"/>
              <w:right w:val="nil"/>
            </w:tcBorders>
            <w:tcPrChange w:id="791" w:author="Jameson, Jacob" w:date="2024-09-12T22:23:00Z" w16du:dateUtc="2024-09-13T02:23:00Z">
              <w:tcPr>
                <w:tcW w:w="3456" w:type="dxa"/>
                <w:gridSpan w:val="4"/>
                <w:tcBorders>
                  <w:top w:val="nil"/>
                  <w:left w:val="nil"/>
                  <w:bottom w:val="single" w:sz="4" w:space="0" w:color="auto"/>
                  <w:right w:val="nil"/>
                </w:tcBorders>
              </w:tcPr>
            </w:tcPrChange>
          </w:tcPr>
          <w:p w14:paraId="6C20F6E4" w14:textId="77777777" w:rsidR="001B6B9D" w:rsidRPr="00DF63EB" w:rsidDel="00E416B1" w:rsidRDefault="001B6B9D" w:rsidP="001B6B9D">
            <w:pPr>
              <w:jc w:val="center"/>
              <w:rPr>
                <w:color w:val="000000" w:themeColor="text1"/>
              </w:rPr>
            </w:pPr>
          </w:p>
        </w:tc>
        <w:tc>
          <w:tcPr>
            <w:tcW w:w="1519" w:type="dxa"/>
            <w:tcBorders>
              <w:top w:val="nil"/>
              <w:left w:val="nil"/>
              <w:bottom w:val="single" w:sz="4" w:space="0" w:color="auto"/>
              <w:right w:val="nil"/>
            </w:tcBorders>
            <w:tcPrChange w:id="792" w:author="Jameson, Jacob" w:date="2024-09-12T22:23:00Z" w16du:dateUtc="2024-09-13T02:23:00Z">
              <w:tcPr>
                <w:tcW w:w="3456" w:type="dxa"/>
                <w:gridSpan w:val="2"/>
                <w:tcBorders>
                  <w:top w:val="nil"/>
                  <w:left w:val="nil"/>
                  <w:bottom w:val="single" w:sz="4" w:space="0" w:color="auto"/>
                  <w:right w:val="nil"/>
                </w:tcBorders>
              </w:tcPr>
            </w:tcPrChange>
          </w:tcPr>
          <w:p w14:paraId="44D1B210" w14:textId="46D4C89D" w:rsidR="001B6B9D" w:rsidRPr="00DF63EB" w:rsidDel="00E416B1" w:rsidRDefault="001B6B9D" w:rsidP="001B6B9D">
            <w:pPr>
              <w:jc w:val="center"/>
              <w:rPr>
                <w:del w:id="793" w:author="Jameson, Jacob" w:date="2024-09-12T20:53:00Z" w16du:dateUtc="2024-09-13T00:53:00Z"/>
                <w:color w:val="000000" w:themeColor="text1"/>
              </w:rPr>
            </w:pPr>
            <w:del w:id="794" w:author="Jameson, Jacob" w:date="2024-09-12T20:53:00Z" w16du:dateUtc="2024-09-13T00:53:00Z">
              <w:r w:rsidRPr="00DF63EB" w:rsidDel="00E416B1">
                <w:rPr>
                  <w:color w:val="000000" w:themeColor="text1"/>
                </w:rPr>
                <w:delText>43,299</w:delText>
              </w:r>
            </w:del>
          </w:p>
        </w:tc>
        <w:tc>
          <w:tcPr>
            <w:tcW w:w="1338" w:type="dxa"/>
            <w:tcBorders>
              <w:top w:val="nil"/>
              <w:left w:val="nil"/>
              <w:bottom w:val="single" w:sz="4" w:space="0" w:color="auto"/>
              <w:right w:val="nil"/>
            </w:tcBorders>
            <w:tcPrChange w:id="795" w:author="Jameson, Jacob" w:date="2024-09-12T22:23:00Z" w16du:dateUtc="2024-09-13T02:23:00Z">
              <w:tcPr>
                <w:tcW w:w="1854" w:type="dxa"/>
                <w:gridSpan w:val="2"/>
                <w:tcBorders>
                  <w:top w:val="nil"/>
                  <w:left w:val="nil"/>
                  <w:bottom w:val="single" w:sz="4" w:space="0" w:color="auto"/>
                  <w:right w:val="nil"/>
                </w:tcBorders>
              </w:tcPr>
            </w:tcPrChange>
          </w:tcPr>
          <w:p w14:paraId="3BA8E5AE" w14:textId="279C06C4" w:rsidR="001B6B9D" w:rsidRPr="00DF63EB" w:rsidDel="00E416B1" w:rsidRDefault="001B6B9D" w:rsidP="001B6B9D">
            <w:pPr>
              <w:jc w:val="center"/>
              <w:rPr>
                <w:del w:id="796" w:author="Jameson, Jacob" w:date="2024-09-12T20:53:00Z" w16du:dateUtc="2024-09-13T00:53:00Z"/>
                <w:color w:val="000000" w:themeColor="text1"/>
              </w:rPr>
            </w:pPr>
            <w:del w:id="797" w:author="Jameson, Jacob" w:date="2024-09-12T20:53:00Z" w16du:dateUtc="2024-09-13T00:53:00Z">
              <w:r w:rsidRPr="00DF63EB" w:rsidDel="00E416B1">
                <w:rPr>
                  <w:color w:val="000000" w:themeColor="text1"/>
                </w:rPr>
                <w:delText>43,299</w:delText>
              </w:r>
            </w:del>
          </w:p>
        </w:tc>
        <w:tc>
          <w:tcPr>
            <w:tcW w:w="1558" w:type="dxa"/>
            <w:tcBorders>
              <w:top w:val="nil"/>
              <w:left w:val="nil"/>
              <w:bottom w:val="single" w:sz="4" w:space="0" w:color="auto"/>
              <w:right w:val="single" w:sz="4" w:space="0" w:color="auto"/>
            </w:tcBorders>
            <w:tcPrChange w:id="798" w:author="Jameson, Jacob" w:date="2024-09-12T22:23:00Z" w16du:dateUtc="2024-09-13T02:23:00Z">
              <w:tcPr>
                <w:tcW w:w="2178" w:type="dxa"/>
                <w:tcBorders>
                  <w:top w:val="nil"/>
                  <w:left w:val="nil"/>
                  <w:bottom w:val="single" w:sz="4" w:space="0" w:color="auto"/>
                  <w:right w:val="single" w:sz="4" w:space="0" w:color="auto"/>
                </w:tcBorders>
              </w:tcPr>
            </w:tcPrChange>
          </w:tcPr>
          <w:p w14:paraId="59802431" w14:textId="7CCABC37" w:rsidR="001B6B9D" w:rsidRPr="00DF63EB" w:rsidDel="00E416B1" w:rsidRDefault="001B6B9D" w:rsidP="001B6B9D">
            <w:pPr>
              <w:jc w:val="center"/>
              <w:rPr>
                <w:del w:id="799" w:author="Jameson, Jacob" w:date="2024-09-12T20:53:00Z" w16du:dateUtc="2024-09-13T00:53:00Z"/>
                <w:color w:val="000000" w:themeColor="text1"/>
              </w:rPr>
            </w:pPr>
            <w:del w:id="800" w:author="Jameson, Jacob" w:date="2024-09-12T20:53:00Z" w16du:dateUtc="2024-09-13T00:53:00Z">
              <w:r w:rsidRPr="00DF63EB" w:rsidDel="00E416B1">
                <w:rPr>
                  <w:color w:val="000000" w:themeColor="text1"/>
                </w:rPr>
                <w:delText>43,299</w:delText>
              </w:r>
            </w:del>
          </w:p>
        </w:tc>
      </w:tr>
    </w:tbl>
    <w:p w14:paraId="30DCA91E" w14:textId="657200E6" w:rsidR="00F06C85" w:rsidRPr="00DF63EB" w:rsidRDefault="00F06C85" w:rsidP="00F06C85">
      <w:pPr>
        <w:rPr>
          <w:i/>
          <w:iCs/>
        </w:rPr>
      </w:pPr>
      <w:r w:rsidRPr="00DF63EB">
        <w:rPr>
          <w:i/>
          <w:iCs/>
        </w:rPr>
        <w:t xml:space="preserve">The coefficient comes from a multivariable linear regression where we regress batch tendency on our primary outcomes. </w:t>
      </w:r>
      <w:del w:id="801" w:author="Jameson, Jacob" w:date="2024-09-12T22:26:00Z" w16du:dateUtc="2024-09-13T02:26:00Z">
        <w:r w:rsidRPr="00DF63EB" w:rsidDel="00B0315E">
          <w:rPr>
            <w:i/>
            <w:iCs/>
          </w:rPr>
          <w:delText xml:space="preserve">We </w:delText>
        </w:r>
      </w:del>
      <w:r w:rsidRPr="00DF63EB">
        <w:rPr>
          <w:i/>
          <w:iCs/>
        </w:rPr>
        <w:t xml:space="preserve">control for time and shift fixed effects (necessary for quasi-random assignment), patient-level variables, hospital occupancy, </w:t>
      </w:r>
      <w:del w:id="802" w:author="Jameson, Jacob" w:date="2024-09-12T22:26:00Z" w16du:dateUtc="2024-09-13T02:26:00Z">
        <w:r w:rsidRPr="00DF63EB" w:rsidDel="00B0315E">
          <w:rPr>
            <w:i/>
            <w:iCs/>
          </w:rPr>
          <w:delText xml:space="preserve">and </w:delText>
        </w:r>
      </w:del>
      <w:r w:rsidRPr="00DF63EB">
        <w:rPr>
          <w:i/>
          <w:iCs/>
        </w:rPr>
        <w:t>whether the patient also had laboratory tests ordered during their visit</w:t>
      </w:r>
      <w:ins w:id="803" w:author="Jameson, Jacob" w:date="2024-09-12T22:26:00Z" w16du:dateUtc="2024-09-13T02:26:00Z">
        <w:r w:rsidR="00B0315E">
          <w:rPr>
            <w:i/>
            <w:iCs/>
          </w:rPr>
          <w:t>, and vital signs</w:t>
        </w:r>
      </w:ins>
      <w:r w:rsidRPr="00DF63EB">
        <w:rPr>
          <w:i/>
          <w:iCs/>
        </w:rPr>
        <w:t>. The table shows that results are robust to batching definition. Standard errors are clustered at the physician level.</w:t>
      </w:r>
    </w:p>
    <w:p w14:paraId="1C50AA7C" w14:textId="77777777" w:rsidR="00F06C85" w:rsidRPr="00DF63EB" w:rsidRDefault="00F06C85" w:rsidP="00F06C85">
      <w:r w:rsidRPr="00DF63EB">
        <w:rPr>
          <w:i/>
          <w:iCs/>
        </w:rPr>
        <w:t>*p&lt;0.1; **p&lt;0.05; ***p&lt;0.01</w:t>
      </w:r>
    </w:p>
    <w:p w14:paraId="5DA90E91" w14:textId="77777777" w:rsidR="00F06C85" w:rsidRPr="00DF63EB" w:rsidRDefault="00F06C85" w:rsidP="00F06C85"/>
    <w:p w14:paraId="39A0C15E" w14:textId="77777777" w:rsidR="00F06C85" w:rsidRPr="00DF63EB" w:rsidRDefault="00F06C85" w:rsidP="00F06C85"/>
    <w:p w14:paraId="6727142E" w14:textId="77777777" w:rsidR="00F06C85" w:rsidRPr="00DF63EB" w:rsidRDefault="00F06C85" w:rsidP="00F06C85"/>
    <w:p w14:paraId="613E0B2A" w14:textId="77777777" w:rsidR="00F06C85" w:rsidRPr="00DF63EB" w:rsidRDefault="00F06C85" w:rsidP="00F06C85"/>
    <w:p w14:paraId="243F3E06" w14:textId="77777777" w:rsidR="00F06C85" w:rsidRPr="00DF63EB" w:rsidRDefault="00F06C85" w:rsidP="00F06C85"/>
    <w:p w14:paraId="293B3802" w14:textId="77777777" w:rsidR="00F06C85" w:rsidRPr="00DF63EB" w:rsidRDefault="00F06C85" w:rsidP="00F06C85"/>
    <w:p w14:paraId="5FE077AC" w14:textId="77777777" w:rsidR="00F06C85" w:rsidRPr="00DF63EB" w:rsidRDefault="00F06C85" w:rsidP="00F06C85"/>
    <w:p w14:paraId="415BDE3F" w14:textId="77777777" w:rsidR="00F06C85" w:rsidRPr="00DF63EB" w:rsidRDefault="00F06C85" w:rsidP="00F06C85"/>
    <w:p w14:paraId="7C69EBC7" w14:textId="77777777" w:rsidR="00F06C85" w:rsidRPr="00DF63EB" w:rsidDel="00D92AD6" w:rsidRDefault="00F06C85" w:rsidP="00F06C85">
      <w:pPr>
        <w:rPr>
          <w:del w:id="804" w:author="Jameson, Jacob" w:date="2024-09-12T22:27:00Z" w16du:dateUtc="2024-09-13T02:27:00Z"/>
        </w:rPr>
      </w:pPr>
    </w:p>
    <w:p w14:paraId="068729C8" w14:textId="77777777" w:rsidR="00F06C85" w:rsidRPr="00DF63EB" w:rsidDel="005F0313" w:rsidRDefault="00F06C85" w:rsidP="00F06C85">
      <w:pPr>
        <w:rPr>
          <w:del w:id="805" w:author="Jameson, Jacob" w:date="2024-09-12T23:22:00Z" w16du:dateUtc="2024-09-13T03:22:00Z"/>
        </w:rPr>
      </w:pPr>
    </w:p>
    <w:p w14:paraId="0A5A9422" w14:textId="77777777" w:rsidR="00F06C85" w:rsidRPr="00DF63EB" w:rsidDel="005F0313" w:rsidRDefault="00F06C85" w:rsidP="00F06C85">
      <w:pPr>
        <w:rPr>
          <w:del w:id="806" w:author="Jameson, Jacob" w:date="2024-09-12T23:22:00Z" w16du:dateUtc="2024-09-13T03:22:00Z"/>
        </w:rPr>
      </w:pPr>
    </w:p>
    <w:p w14:paraId="4FF191DA" w14:textId="77777777" w:rsidR="00F06C85" w:rsidRPr="00DF63EB" w:rsidRDefault="00F06C85" w:rsidP="00F06C85"/>
    <w:p w14:paraId="01752633" w14:textId="77777777" w:rsidR="00F06C85" w:rsidRDefault="00F06C85" w:rsidP="00F06C85"/>
    <w:p w14:paraId="06472961" w14:textId="77777777" w:rsidR="00F06C85" w:rsidRPr="00DF63EB" w:rsidRDefault="00F06C85" w:rsidP="00F06C85">
      <w:pPr>
        <w:rPr>
          <w:b/>
          <w:bCs/>
        </w:rPr>
      </w:pPr>
      <w:r w:rsidRPr="00DF63EB">
        <w:rPr>
          <w:b/>
          <w:bCs/>
        </w:rPr>
        <w:lastRenderedPageBreak/>
        <w:t>Table 3A: Methodology for Grouping of Unique Complaints</w:t>
      </w:r>
    </w:p>
    <w:tbl>
      <w:tblPr>
        <w:tblStyle w:val="TableGrid"/>
        <w:tblW w:w="0" w:type="auto"/>
        <w:tblLook w:val="04A0" w:firstRow="1" w:lastRow="0" w:firstColumn="1" w:lastColumn="0" w:noHBand="0" w:noVBand="1"/>
      </w:tblPr>
      <w:tblGrid>
        <w:gridCol w:w="2871"/>
        <w:gridCol w:w="6479"/>
      </w:tblGrid>
      <w:tr w:rsidR="00F06C85" w:rsidRPr="00DF63EB" w14:paraId="003816EF" w14:textId="77777777" w:rsidTr="00792847">
        <w:tc>
          <w:tcPr>
            <w:tcW w:w="2871" w:type="dxa"/>
          </w:tcPr>
          <w:p w14:paraId="730B2037" w14:textId="77777777" w:rsidR="00F06C85" w:rsidRPr="00DF63EB" w:rsidRDefault="00F06C85" w:rsidP="00792847">
            <w:pPr>
              <w:jc w:val="center"/>
              <w:rPr>
                <w:b/>
                <w:bCs/>
              </w:rPr>
            </w:pPr>
            <w:r w:rsidRPr="00DF63EB">
              <w:rPr>
                <w:b/>
                <w:bCs/>
              </w:rPr>
              <w:t>Grouped Complaint Area</w:t>
            </w:r>
          </w:p>
        </w:tc>
        <w:tc>
          <w:tcPr>
            <w:tcW w:w="6479" w:type="dxa"/>
          </w:tcPr>
          <w:p w14:paraId="0CDFC93E" w14:textId="77777777" w:rsidR="00F06C85" w:rsidRPr="00DF63EB" w:rsidRDefault="00F06C85" w:rsidP="00792847">
            <w:pPr>
              <w:jc w:val="center"/>
              <w:rPr>
                <w:b/>
                <w:bCs/>
              </w:rPr>
            </w:pPr>
            <w:r w:rsidRPr="00DF63EB">
              <w:rPr>
                <w:b/>
                <w:bCs/>
              </w:rPr>
              <w:t>Entered Complaint in Data</w:t>
            </w:r>
          </w:p>
        </w:tc>
      </w:tr>
      <w:tr w:rsidR="00F06C85" w:rsidRPr="00DF63EB" w14:paraId="7FE8AEE8" w14:textId="77777777" w:rsidTr="00792847">
        <w:tc>
          <w:tcPr>
            <w:tcW w:w="2871" w:type="dxa"/>
          </w:tcPr>
          <w:p w14:paraId="02D48646" w14:textId="77777777" w:rsidR="00F06C85" w:rsidRPr="00DF63EB" w:rsidRDefault="00F06C85" w:rsidP="00792847">
            <w:r w:rsidRPr="00DF63EB">
              <w:t>Abdominal Complaints</w:t>
            </w:r>
          </w:p>
        </w:tc>
        <w:tc>
          <w:tcPr>
            <w:tcW w:w="6479" w:type="dxa"/>
          </w:tcPr>
          <w:p w14:paraId="2E2FEECB" w14:textId="77777777" w:rsidR="00F06C85" w:rsidRPr="00DF63EB" w:rsidRDefault="00F06C85" w:rsidP="00792847">
            <w:r w:rsidRPr="00DF63EB">
              <w:t>Abdominal Cramping, Abdominal Distention, Dyspepsia, Abdominal Pain, Ascites, Hernia, Abdominal Aortic Aneurysm, Abdominal Injury, Pancreatitis, Umbilical Hernia</w:t>
            </w:r>
          </w:p>
        </w:tc>
      </w:tr>
      <w:tr w:rsidR="00F06C85" w:rsidRPr="00DF63EB" w14:paraId="1E73FA1B" w14:textId="77777777" w:rsidTr="00792847">
        <w:tc>
          <w:tcPr>
            <w:tcW w:w="2871" w:type="dxa"/>
          </w:tcPr>
          <w:p w14:paraId="1C8AFE0C" w14:textId="77777777" w:rsidR="00F06C85" w:rsidRPr="00DF63EB" w:rsidRDefault="00F06C85" w:rsidP="00792847">
            <w:r w:rsidRPr="00DF63EB">
              <w:t>Abnormal Test Results</w:t>
            </w:r>
          </w:p>
        </w:tc>
        <w:tc>
          <w:tcPr>
            <w:tcW w:w="6479" w:type="dxa"/>
          </w:tcPr>
          <w:p w14:paraId="1B40C28A" w14:textId="77777777" w:rsidR="00F06C85" w:rsidRPr="00DF63EB" w:rsidRDefault="00F06C85" w:rsidP="00792847">
            <w:r w:rsidRPr="00DF63EB">
              <w:t>Abnormal Lab, Abnormal Potassium, Abnormal Calcium, ECG Changes, Abnormal ECG, Abnormal Test Result, Blood Infection, Acute Renal Failure, Hypocalcemia, Chronic Renal Failure, Pulmonary Embolism, Abnormal X-ray, Hypoglycemic Unawareness, Elevated Blood Pressure, Abnormal Sodium, Hyperglycemia, Hyponatremia, Platelet Disorders, Anemia, Hypoglycemia, Hypertension, Hypotension, Abnormal Chest Imaging, Abnormal Oximetry, Abnormal Stress Test, Blood Sugar Problem, Hypocalcemia, Hyponatremia</w:t>
            </w:r>
          </w:p>
        </w:tc>
      </w:tr>
      <w:tr w:rsidR="00F06C85" w:rsidRPr="00DF63EB" w14:paraId="01E9E82D" w14:textId="77777777" w:rsidTr="00792847">
        <w:tc>
          <w:tcPr>
            <w:tcW w:w="2871" w:type="dxa"/>
          </w:tcPr>
          <w:p w14:paraId="624EACB5" w14:textId="77777777" w:rsidR="00F06C85" w:rsidRPr="00DF63EB" w:rsidRDefault="00F06C85" w:rsidP="00792847">
            <w:r w:rsidRPr="00DF63EB">
              <w:t>Allergic Reaction</w:t>
            </w:r>
          </w:p>
        </w:tc>
        <w:tc>
          <w:tcPr>
            <w:tcW w:w="6479" w:type="dxa"/>
          </w:tcPr>
          <w:p w14:paraId="7F447FDB" w14:textId="77777777" w:rsidR="00F06C85" w:rsidRPr="00DF63EB" w:rsidRDefault="00F06C85" w:rsidP="00792847">
            <w:r w:rsidRPr="00DF63EB">
              <w:t>Allergic Reaction, Anaphylaxis</w:t>
            </w:r>
          </w:p>
        </w:tc>
      </w:tr>
      <w:tr w:rsidR="00F06C85" w:rsidRPr="00DF63EB" w14:paraId="4BE23A3C" w14:textId="77777777" w:rsidTr="00792847">
        <w:tc>
          <w:tcPr>
            <w:tcW w:w="2871" w:type="dxa"/>
          </w:tcPr>
          <w:p w14:paraId="057CC451" w14:textId="77777777" w:rsidR="00F06C85" w:rsidRPr="00DF63EB" w:rsidRDefault="00F06C85" w:rsidP="00792847">
            <w:r w:rsidRPr="00DF63EB">
              <w:t>Back or Flank Pain</w:t>
            </w:r>
          </w:p>
        </w:tc>
        <w:tc>
          <w:tcPr>
            <w:tcW w:w="6479" w:type="dxa"/>
          </w:tcPr>
          <w:p w14:paraId="1E841339" w14:textId="77777777" w:rsidR="00F06C85" w:rsidRPr="00DF63EB" w:rsidRDefault="00F06C85" w:rsidP="00792847">
            <w:r w:rsidRPr="00DF63EB">
              <w:t>Back Pain, Back Problem, Flank Pain, Sciatica, Back Injury, Disc Disorder</w:t>
            </w:r>
          </w:p>
        </w:tc>
      </w:tr>
      <w:tr w:rsidR="00F06C85" w:rsidRPr="00DF63EB" w14:paraId="7A43BDA0" w14:textId="77777777" w:rsidTr="00792847">
        <w:tc>
          <w:tcPr>
            <w:tcW w:w="2871" w:type="dxa"/>
          </w:tcPr>
          <w:p w14:paraId="40E0DB66" w14:textId="77777777" w:rsidR="00F06C85" w:rsidRPr="00DF63EB" w:rsidRDefault="00F06C85" w:rsidP="00792847">
            <w:r w:rsidRPr="00DF63EB">
              <w:t>Breast Complaints</w:t>
            </w:r>
          </w:p>
        </w:tc>
        <w:tc>
          <w:tcPr>
            <w:tcW w:w="6479" w:type="dxa"/>
          </w:tcPr>
          <w:p w14:paraId="0D4DBC76" w14:textId="77777777" w:rsidR="00F06C85" w:rsidRPr="00DF63EB" w:rsidRDefault="00F06C85" w:rsidP="00792847">
            <w:r w:rsidRPr="00DF63EB">
              <w:t>Breast Mass, Breast Pain, Breast Problem, Breast Discharge, Breast Cancer, Breast Discharge, Breast Inflammation</w:t>
            </w:r>
          </w:p>
        </w:tc>
      </w:tr>
      <w:tr w:rsidR="00F06C85" w:rsidRPr="00DF63EB" w14:paraId="0D0C4CB0" w14:textId="77777777" w:rsidTr="00792847">
        <w:tc>
          <w:tcPr>
            <w:tcW w:w="2871" w:type="dxa"/>
          </w:tcPr>
          <w:p w14:paraId="13CE9D43" w14:textId="77777777" w:rsidR="00F06C85" w:rsidRPr="00DF63EB" w:rsidRDefault="00F06C85" w:rsidP="00792847">
            <w:r w:rsidRPr="00DF63EB">
              <w:t>Cardiac Arrhythmias</w:t>
            </w:r>
          </w:p>
        </w:tc>
        <w:tc>
          <w:tcPr>
            <w:tcW w:w="6479" w:type="dxa"/>
          </w:tcPr>
          <w:p w14:paraId="7873C9A9" w14:textId="77777777" w:rsidR="00F06C85" w:rsidRPr="00DF63EB" w:rsidRDefault="00F06C85" w:rsidP="00792847">
            <w:r w:rsidRPr="00DF63EB">
              <w:t xml:space="preserve">Atrial Fibrillation, Atrial Flutter, Cardiac Valve Problem, Bradycardia, Irregular </w:t>
            </w:r>
            <w:proofErr w:type="gramStart"/>
            <w:r w:rsidRPr="00DF63EB">
              <w:t>Heart Beat</w:t>
            </w:r>
            <w:proofErr w:type="gramEnd"/>
            <w:r w:rsidRPr="00DF63EB">
              <w:t>, Palpitations, POTS, Ventricular Tachycardia, Rapid Heart Rate, Heart Problem, Cardiac Arrest, Congestive Heart Failure, Circulatory Problem, Transient Ischemic Attack, Ventricular Tachycardia</w:t>
            </w:r>
          </w:p>
        </w:tc>
      </w:tr>
      <w:tr w:rsidR="00F06C85" w:rsidRPr="00DF63EB" w14:paraId="6257AE59" w14:textId="77777777" w:rsidTr="00792847">
        <w:tc>
          <w:tcPr>
            <w:tcW w:w="2871" w:type="dxa"/>
          </w:tcPr>
          <w:p w14:paraId="2BE6ABD1" w14:textId="77777777" w:rsidR="00F06C85" w:rsidRPr="00DF63EB" w:rsidRDefault="00F06C85" w:rsidP="00792847">
            <w:r w:rsidRPr="00DF63EB">
              <w:t>Chest Pain</w:t>
            </w:r>
          </w:p>
        </w:tc>
        <w:tc>
          <w:tcPr>
            <w:tcW w:w="6479" w:type="dxa"/>
          </w:tcPr>
          <w:p w14:paraId="4B5A4D63" w14:textId="77777777" w:rsidR="00F06C85" w:rsidRPr="00DF63EB" w:rsidRDefault="00F06C85" w:rsidP="00792847">
            <w:r w:rsidRPr="00DF63EB">
              <w:t>Chest Injury, Chest Pain, Chest Wall Pain, Angina, Collarbone Injury, Rib Injury, Heart Pain</w:t>
            </w:r>
          </w:p>
        </w:tc>
      </w:tr>
      <w:tr w:rsidR="00F06C85" w:rsidRPr="00DF63EB" w14:paraId="7B9DA6A0" w14:textId="77777777" w:rsidTr="00792847">
        <w:tc>
          <w:tcPr>
            <w:tcW w:w="2871" w:type="dxa"/>
          </w:tcPr>
          <w:p w14:paraId="58C86EF0" w14:textId="77777777" w:rsidR="00F06C85" w:rsidRPr="00DF63EB" w:rsidRDefault="00F06C85" w:rsidP="00792847">
            <w:r w:rsidRPr="00DF63EB">
              <w:t>Dizziness / Lightheadedness / Syncope</w:t>
            </w:r>
          </w:p>
        </w:tc>
        <w:tc>
          <w:tcPr>
            <w:tcW w:w="6479" w:type="dxa"/>
          </w:tcPr>
          <w:p w14:paraId="1C54C887" w14:textId="77777777" w:rsidR="00F06C85" w:rsidRPr="00DF63EB" w:rsidRDefault="00F06C85" w:rsidP="00792847">
            <w:r w:rsidRPr="00DF63EB">
              <w:t xml:space="preserve">Dizziness, Near Syncope, Syncope, Vertigo, Spells, Hypotension, Paroxysmal Positional Vertigo, Paroxysmal Positional </w:t>
            </w:r>
            <w:proofErr w:type="spellStart"/>
            <w:r w:rsidRPr="00DF63EB">
              <w:t>Vertig</w:t>
            </w:r>
            <w:proofErr w:type="spellEnd"/>
          </w:p>
        </w:tc>
      </w:tr>
      <w:tr w:rsidR="00F06C85" w:rsidRPr="00DF63EB" w14:paraId="6E924FA9" w14:textId="77777777" w:rsidTr="00792847">
        <w:tc>
          <w:tcPr>
            <w:tcW w:w="2871" w:type="dxa"/>
          </w:tcPr>
          <w:p w14:paraId="6A0E422E" w14:textId="77777777" w:rsidR="00F06C85" w:rsidRPr="00DF63EB" w:rsidRDefault="00F06C85" w:rsidP="00792847">
            <w:r w:rsidRPr="00DF63EB">
              <w:t>Ear Complaints</w:t>
            </w:r>
          </w:p>
        </w:tc>
        <w:tc>
          <w:tcPr>
            <w:tcW w:w="6479" w:type="dxa"/>
          </w:tcPr>
          <w:p w14:paraId="400DDADE" w14:textId="77777777" w:rsidR="00F06C85" w:rsidRPr="00DF63EB" w:rsidRDefault="00F06C85" w:rsidP="00792847">
            <w:r w:rsidRPr="00DF63EB">
              <w:t>Cerumen Impaction, Ear Drainage, Ear Fullness, Ear Laceration, Ear Problem, Earache, Hearing Problem, Tinnitus, Ear Injury, Hearing Loss, Nasal Trauma</w:t>
            </w:r>
          </w:p>
        </w:tc>
      </w:tr>
      <w:tr w:rsidR="00F06C85" w:rsidRPr="00DF63EB" w14:paraId="5CACE3C1" w14:textId="77777777" w:rsidTr="00792847">
        <w:tc>
          <w:tcPr>
            <w:tcW w:w="2871" w:type="dxa"/>
          </w:tcPr>
          <w:p w14:paraId="7E06FE80" w14:textId="77777777" w:rsidR="00F06C85" w:rsidRPr="00DF63EB" w:rsidRDefault="00F06C85" w:rsidP="00792847">
            <w:r w:rsidRPr="00DF63EB">
              <w:t>Epistaxis</w:t>
            </w:r>
          </w:p>
        </w:tc>
        <w:tc>
          <w:tcPr>
            <w:tcW w:w="6479" w:type="dxa"/>
          </w:tcPr>
          <w:p w14:paraId="6D5E7B4B" w14:textId="77777777" w:rsidR="00F06C85" w:rsidRPr="00DF63EB" w:rsidRDefault="00F06C85" w:rsidP="00792847">
            <w:r w:rsidRPr="00DF63EB">
              <w:t>Epistaxis, Epistaxis (</w:t>
            </w:r>
            <w:proofErr w:type="gramStart"/>
            <w:r w:rsidRPr="00DF63EB">
              <w:t>Nose Bleed</w:t>
            </w:r>
            <w:proofErr w:type="gramEnd"/>
            <w:r w:rsidRPr="00DF63EB">
              <w:t>), Nose Problem</w:t>
            </w:r>
            <w:r>
              <w:t>"</w:t>
            </w:r>
          </w:p>
        </w:tc>
      </w:tr>
      <w:tr w:rsidR="00F06C85" w:rsidRPr="00DF63EB" w14:paraId="74C2C437" w14:textId="77777777" w:rsidTr="00792847">
        <w:tc>
          <w:tcPr>
            <w:tcW w:w="2871" w:type="dxa"/>
          </w:tcPr>
          <w:p w14:paraId="6FAA5886" w14:textId="77777777" w:rsidR="00F06C85" w:rsidRPr="00DF63EB" w:rsidRDefault="00F06C85" w:rsidP="00792847">
            <w:r w:rsidRPr="00DF63EB">
              <w:t>Exposures, Bites, and Envenomation</w:t>
            </w:r>
          </w:p>
        </w:tc>
        <w:tc>
          <w:tcPr>
            <w:tcW w:w="6479" w:type="dxa"/>
          </w:tcPr>
          <w:p w14:paraId="7512FEB8" w14:textId="77777777" w:rsidR="00F06C85" w:rsidRPr="00DF63EB" w:rsidRDefault="00F06C85" w:rsidP="00792847">
            <w:r w:rsidRPr="00DF63EB">
              <w:t>Animal Bite, Body Fluid Exposure, Chemical Exposure, Poisoning, Exposure to STD, Insect Bite, Smoke Inhalation, Radiation, Snake Bite, Toxic Inhalation</w:t>
            </w:r>
          </w:p>
        </w:tc>
      </w:tr>
      <w:tr w:rsidR="00F06C85" w:rsidRPr="00DF63EB" w14:paraId="25DB0A4E" w14:textId="77777777" w:rsidTr="00792847">
        <w:tc>
          <w:tcPr>
            <w:tcW w:w="2871" w:type="dxa"/>
          </w:tcPr>
          <w:p w14:paraId="6EEE570E" w14:textId="77777777" w:rsidR="00F06C85" w:rsidRPr="00DF63EB" w:rsidRDefault="00F06C85" w:rsidP="00792847">
            <w:r w:rsidRPr="00DF63EB">
              <w:t>Extremity Complaints</w:t>
            </w:r>
          </w:p>
        </w:tc>
        <w:tc>
          <w:tcPr>
            <w:tcW w:w="6479" w:type="dxa"/>
          </w:tcPr>
          <w:p w14:paraId="488EB5A3" w14:textId="77777777" w:rsidR="00F06C85" w:rsidRPr="00DF63EB" w:rsidRDefault="00F06C85" w:rsidP="00792847">
            <w:r w:rsidRPr="00DF63EB">
              <w:t>Ankle Injury, Ankle Pain, Arm Injury, Arm Pain, Cold Extremity, Arm Swelling, Arthritis, Elbow Injury, Elbow Pain, Pseudogout, Extremity Pain, Extremity Weakness, Finger Injury, Hip Injury, Extremity Weakness, Finger Injury, Finger Pain, Dislocation, Foot Infection, Foot Injury, Foot Numbness, Foot Pain, Foot Swelling, Foot Ulcer, Foot Wound Check, Hand Injury, Hand Pain</w:t>
            </w:r>
          </w:p>
        </w:tc>
      </w:tr>
      <w:tr w:rsidR="00F06C85" w:rsidRPr="00DF63EB" w14:paraId="603AB9F4" w14:textId="77777777" w:rsidTr="00792847">
        <w:tc>
          <w:tcPr>
            <w:tcW w:w="2871" w:type="dxa"/>
          </w:tcPr>
          <w:p w14:paraId="5F270EE0" w14:textId="77777777" w:rsidR="00F06C85" w:rsidRPr="00DF63EB" w:rsidRDefault="00F06C85" w:rsidP="00792847">
            <w:r w:rsidRPr="00DF63EB">
              <w:t>Eye Complaints</w:t>
            </w:r>
          </w:p>
        </w:tc>
        <w:tc>
          <w:tcPr>
            <w:tcW w:w="6479" w:type="dxa"/>
          </w:tcPr>
          <w:p w14:paraId="78729E95" w14:textId="77777777" w:rsidR="00F06C85" w:rsidRPr="00DF63EB" w:rsidRDefault="00F06C85" w:rsidP="00792847">
            <w:r w:rsidRPr="00DF63EB">
              <w:t xml:space="preserve">Blurred Vision, Decreased Visual Acuity, Diplopia, Detached Retina, Eye Drainage, Eye Exposure, Eye Pain, Eye Problem, Eye Swelling, Eye Trauma, Foreign Body Eye, Flashes / Light, </w:t>
            </w:r>
            <w:r w:rsidRPr="00DF63EB">
              <w:lastRenderedPageBreak/>
              <w:t>Loss of Vision, Red Eye, Visual Field Change, Eyelid Problem, Itchy Eye, Eye Exam, Burning Eyes, Eye Twitching, Eyelid/brow Lift Evaluation, Strabismus, Glaucoma, Spots / Floaters</w:t>
            </w:r>
          </w:p>
        </w:tc>
      </w:tr>
      <w:tr w:rsidR="00F06C85" w:rsidRPr="00DF63EB" w14:paraId="1876B640" w14:textId="77777777" w:rsidTr="00792847">
        <w:tc>
          <w:tcPr>
            <w:tcW w:w="2871" w:type="dxa"/>
          </w:tcPr>
          <w:p w14:paraId="47FCC132" w14:textId="77777777" w:rsidR="00F06C85" w:rsidRPr="00DF63EB" w:rsidRDefault="00F06C85" w:rsidP="00792847">
            <w:r w:rsidRPr="00DF63EB">
              <w:lastRenderedPageBreak/>
              <w:t>Assaults and Trauma</w:t>
            </w:r>
          </w:p>
        </w:tc>
        <w:tc>
          <w:tcPr>
            <w:tcW w:w="6479" w:type="dxa"/>
          </w:tcPr>
          <w:p w14:paraId="468C8929" w14:textId="77777777" w:rsidR="00F06C85" w:rsidRPr="00DF63EB" w:rsidRDefault="00F06C85" w:rsidP="00792847">
            <w:r w:rsidRPr="00DF63EB">
              <w:t>Assault Victim, Concussion, Facial Injury, Fall, Nasal Trauma, Head Injury, Head Laceration, Motor Vehicle Crash, Puncture Wound, Sexual Assault, Trauma, Domestic Violence, Gun Shot Wound, Work-Related Injury, Motorcycle Crash, Injury, Bicycle Accident, Near Drowning, Lip Laceration</w:t>
            </w:r>
            <w:r>
              <w:t>"</w:t>
            </w:r>
          </w:p>
        </w:tc>
      </w:tr>
      <w:tr w:rsidR="00F06C85" w:rsidRPr="00DF63EB" w14:paraId="6BB589C6" w14:textId="77777777" w:rsidTr="00792847">
        <w:tc>
          <w:tcPr>
            <w:tcW w:w="2871" w:type="dxa"/>
          </w:tcPr>
          <w:p w14:paraId="1D3A6C40" w14:textId="77777777" w:rsidR="00F06C85" w:rsidRPr="00DF63EB" w:rsidRDefault="00F06C85" w:rsidP="00792847">
            <w:r w:rsidRPr="00DF63EB">
              <w:t>Fatigue and Weakness</w:t>
            </w:r>
          </w:p>
        </w:tc>
        <w:tc>
          <w:tcPr>
            <w:tcW w:w="6479" w:type="dxa"/>
          </w:tcPr>
          <w:p w14:paraId="65579329" w14:textId="77777777" w:rsidR="00F06C85" w:rsidRPr="00DF63EB" w:rsidRDefault="00F06C85" w:rsidP="00792847">
            <w:r w:rsidRPr="00DF63EB">
              <w:t>Difficulty Walking, Fatigue, Gait Problem, Weakness-Generalized, Chronic Fatigue, Weakness- Generalized</w:t>
            </w:r>
          </w:p>
        </w:tc>
      </w:tr>
      <w:tr w:rsidR="00F06C85" w:rsidRPr="00DF63EB" w14:paraId="048CA9AD" w14:textId="77777777" w:rsidTr="00792847">
        <w:tc>
          <w:tcPr>
            <w:tcW w:w="2871" w:type="dxa"/>
          </w:tcPr>
          <w:p w14:paraId="2E7350C4" w14:textId="77777777" w:rsidR="00F06C85" w:rsidRPr="00DF63EB" w:rsidRDefault="00F06C85" w:rsidP="00792847">
            <w:r w:rsidRPr="00DF63EB">
              <w:t>Fevers, Sweats or Chills</w:t>
            </w:r>
          </w:p>
        </w:tc>
        <w:tc>
          <w:tcPr>
            <w:tcW w:w="6479" w:type="dxa"/>
          </w:tcPr>
          <w:p w14:paraId="18EE2EF8" w14:textId="77777777" w:rsidR="00F06C85" w:rsidRPr="00DF63EB" w:rsidRDefault="00F06C85" w:rsidP="00792847">
            <w:r w:rsidRPr="00DF63EB">
              <w:t xml:space="preserve">Chills, Diaphoresis, Fever, Night Sweats, Diaphoretic, </w:t>
            </w:r>
            <w:proofErr w:type="spellStart"/>
            <w:r w:rsidRPr="00DF63EB">
              <w:t>Diapohresis</w:t>
            </w:r>
            <w:proofErr w:type="spellEnd"/>
            <w:r w:rsidRPr="00DF63EB">
              <w:t>, Hoarseness, Laryngitis</w:t>
            </w:r>
          </w:p>
        </w:tc>
      </w:tr>
      <w:tr w:rsidR="00F06C85" w:rsidRPr="00DF63EB" w14:paraId="067C9946" w14:textId="77777777" w:rsidTr="00792847">
        <w:tc>
          <w:tcPr>
            <w:tcW w:w="2871" w:type="dxa"/>
          </w:tcPr>
          <w:p w14:paraId="23561390" w14:textId="77777777" w:rsidR="00F06C85" w:rsidRPr="00DF63EB" w:rsidRDefault="00F06C85" w:rsidP="00792847">
            <w:r w:rsidRPr="00DF63EB">
              <w:t>Foreign Body</w:t>
            </w:r>
          </w:p>
        </w:tc>
        <w:tc>
          <w:tcPr>
            <w:tcW w:w="6479" w:type="dxa"/>
          </w:tcPr>
          <w:p w14:paraId="38393A41" w14:textId="77777777" w:rsidR="00F06C85" w:rsidRPr="00DF63EB" w:rsidRDefault="00F06C85" w:rsidP="00792847">
            <w:r w:rsidRPr="00DF63EB">
              <w:t>Food Bolus, Foreign Body, Foreign Body in Ear, Foreign Body in Skin, Foreign Body in Vagina, Swallowed Foreign Body, Foreign Body in Nose, Foreign Body, FB eye, Foreign Body in Rectum</w:t>
            </w:r>
          </w:p>
        </w:tc>
      </w:tr>
      <w:tr w:rsidR="00F06C85" w:rsidRPr="00DF63EB" w14:paraId="2D377F25" w14:textId="77777777" w:rsidTr="00792847">
        <w:tc>
          <w:tcPr>
            <w:tcW w:w="2871" w:type="dxa"/>
          </w:tcPr>
          <w:p w14:paraId="7510B4BE" w14:textId="77777777" w:rsidR="00F06C85" w:rsidRPr="00DF63EB" w:rsidRDefault="00F06C85" w:rsidP="00792847">
            <w:r w:rsidRPr="00DF63EB">
              <w:t>Gastrointestinal Issues</w:t>
            </w:r>
          </w:p>
        </w:tc>
        <w:tc>
          <w:tcPr>
            <w:tcW w:w="6479" w:type="dxa"/>
          </w:tcPr>
          <w:p w14:paraId="1CF2E492" w14:textId="77777777" w:rsidR="00F06C85" w:rsidRPr="00DF63EB" w:rsidRDefault="00F06C85" w:rsidP="00792847">
            <w:r w:rsidRPr="00DF63EB">
              <w:t xml:space="preserve">Anal Fissure, Black or Bloody Stool, Constipation, GERD, Anal Fistula, Diarrhea, Dysphagia, Fecal Impaction, Fistula Follow Up, </w:t>
            </w:r>
            <w:proofErr w:type="spellStart"/>
            <w:r w:rsidRPr="00DF63EB">
              <w:t>GIbleeding</w:t>
            </w:r>
            <w:proofErr w:type="spellEnd"/>
            <w:r w:rsidRPr="00DF63EB">
              <w:t xml:space="preserve">, GI Problem, Hemorrhoids, Morning Sickness, Nausea, Ostomy Care, Rectal Bleeding, Rectal Pain, Vomiting, Vomiting Blood, Vomiting During Pregnancy, GI Bleeding, Fecal Incontinence, Bloated, Hematochezia, Urine Leakage, Heartburn, Rectal Discharge, Urolithiasis, Ulcerative Colitis, Irritable Bowel Syndrome, Rectal Prolapse, Fistula Evaluation, Rectal Problems, Perianal Abscess, </w:t>
            </w:r>
            <w:proofErr w:type="spellStart"/>
            <w:r w:rsidRPr="00DF63EB">
              <w:t>Fisula</w:t>
            </w:r>
            <w:proofErr w:type="spellEnd"/>
            <w:r w:rsidRPr="00DF63EB">
              <w:t xml:space="preserve"> Evaluation, Stoma Dysfunction</w:t>
            </w:r>
          </w:p>
        </w:tc>
      </w:tr>
      <w:tr w:rsidR="00F06C85" w:rsidRPr="00DF63EB" w14:paraId="3ABC036A" w14:textId="77777777" w:rsidTr="00792847">
        <w:tc>
          <w:tcPr>
            <w:tcW w:w="2871" w:type="dxa"/>
          </w:tcPr>
          <w:p w14:paraId="45157A92" w14:textId="77777777" w:rsidR="00F06C85" w:rsidRPr="00DF63EB" w:rsidRDefault="00F06C85" w:rsidP="00792847">
            <w:r w:rsidRPr="00DF63EB">
              <w:t>Genital Complaints</w:t>
            </w:r>
          </w:p>
        </w:tc>
        <w:tc>
          <w:tcPr>
            <w:tcW w:w="6479" w:type="dxa"/>
          </w:tcPr>
          <w:p w14:paraId="640BFB7E" w14:textId="77777777" w:rsidR="00F06C85" w:rsidRPr="00DF63EB" w:rsidRDefault="00F06C85" w:rsidP="00792847">
            <w:r w:rsidRPr="00DF63EB">
              <w:t xml:space="preserve">Groin Burn, Groin Pain, Groin Swelling, Inguinal Hernia, Menstrual Problem, Pelvic Pain, Penis Pain, Priapism, Testicle Pain, Menorrhagia, Vaginal Bleed, Vaginal Bleeding, Vaginal Itching, </w:t>
            </w:r>
            <w:r>
              <w:t>Bartholin's</w:t>
            </w:r>
            <w:r w:rsidRPr="00DF63EB">
              <w:t xml:space="preserve"> Cyst, Genital Warts, Groin Injury, Vaginal Bleeding-Pregnant, </w:t>
            </w:r>
            <w:proofErr w:type="spellStart"/>
            <w:r w:rsidRPr="00DF63EB">
              <w:t>Vag</w:t>
            </w:r>
            <w:proofErr w:type="spellEnd"/>
            <w:r w:rsidRPr="00DF63EB">
              <w:t xml:space="preserve"> Bleed Pregnant, Female Genital Issue, Penis Injury, Vaginal Discharge, Vaginal Pain, Erectile Dysfunction, Vaginal Prolapse, Urethral Stricture, Penile Discharge, Menorrhagia, Gynecologic Exam, Menstrual Problem, Vaginitis/Bacterial Vaginosis, Ovarian Cyst, Vaginitis / Bacterial Vaginosis</w:t>
            </w:r>
          </w:p>
        </w:tc>
      </w:tr>
      <w:tr w:rsidR="00F06C85" w:rsidRPr="00DF63EB" w14:paraId="4A362BC8" w14:textId="77777777" w:rsidTr="00792847">
        <w:tc>
          <w:tcPr>
            <w:tcW w:w="2871" w:type="dxa"/>
          </w:tcPr>
          <w:p w14:paraId="59DBCFE6" w14:textId="77777777" w:rsidR="00F06C85" w:rsidRPr="00DF63EB" w:rsidRDefault="00F06C85" w:rsidP="00792847">
            <w:r w:rsidRPr="00DF63EB">
              <w:t>Medical Device or Treatment Issue</w:t>
            </w:r>
          </w:p>
        </w:tc>
        <w:tc>
          <w:tcPr>
            <w:tcW w:w="6479" w:type="dxa"/>
          </w:tcPr>
          <w:p w14:paraId="60C394F4" w14:textId="77777777" w:rsidR="00F06C85" w:rsidRPr="00DF63EB" w:rsidRDefault="00F06C85" w:rsidP="00792847">
            <w:r w:rsidRPr="00DF63EB">
              <w:t>Cast Problem, Device Check, Dressing Change, Feeding Tube, AICD Problem, Insulin Pump Visit, Gastrostomy Tube Change, Medication Reaction, Shunt, Appliance Removal, Tube Problem, Urinary Catheter Change, Vascular Access Problem, Enteral Nutrition Evaluation, Device Malfunction, Pacemaker Problem, Removal / Exchange Catheter, Drain Removal, Outpatient Infusion, Treatment, Heart Assist Device, Stoma Dysfunction, Tracheostomy Tube Change, Ureteral Stent Exchange</w:t>
            </w:r>
          </w:p>
        </w:tc>
      </w:tr>
      <w:tr w:rsidR="00F06C85" w:rsidRPr="00DF63EB" w14:paraId="3A31F4B4" w14:textId="77777777" w:rsidTr="00792847">
        <w:tc>
          <w:tcPr>
            <w:tcW w:w="2871" w:type="dxa"/>
          </w:tcPr>
          <w:p w14:paraId="1B3A7B04" w14:textId="77777777" w:rsidR="00F06C85" w:rsidRPr="00DF63EB" w:rsidRDefault="00F06C85" w:rsidP="00792847">
            <w:r w:rsidRPr="00DF63EB">
              <w:lastRenderedPageBreak/>
              <w:t>Medication Request</w:t>
            </w:r>
          </w:p>
        </w:tc>
        <w:tc>
          <w:tcPr>
            <w:tcW w:w="6479" w:type="dxa"/>
          </w:tcPr>
          <w:p w14:paraId="2D8DF663" w14:textId="77777777" w:rsidR="00F06C85" w:rsidRPr="00DF63EB" w:rsidRDefault="00F06C85" w:rsidP="00792847">
            <w:r w:rsidRPr="00DF63EB">
              <w:t xml:space="preserve">Immunizations, Infusion / Injection Administration, IV Medication, Infusion/ Injection </w:t>
            </w:r>
            <w:proofErr w:type="spellStart"/>
            <w:r w:rsidRPr="00DF63EB">
              <w:t>Administ</w:t>
            </w:r>
            <w:proofErr w:type="spellEnd"/>
            <w:r w:rsidRPr="00DF63EB">
              <w:t>, Med Refill, Medication Visit, Pain Management, Blood Product Administration, Labs Only, Tetanus (Td &amp; Tdap), Wound Care</w:t>
            </w:r>
          </w:p>
        </w:tc>
      </w:tr>
      <w:tr w:rsidR="00F06C85" w:rsidRPr="00DF63EB" w14:paraId="4BDD7CB2" w14:textId="77777777" w:rsidTr="00792847">
        <w:tc>
          <w:tcPr>
            <w:tcW w:w="2871" w:type="dxa"/>
          </w:tcPr>
          <w:p w14:paraId="298574D5" w14:textId="77777777" w:rsidR="00F06C85" w:rsidRPr="00DF63EB" w:rsidRDefault="00F06C85" w:rsidP="00792847">
            <w:r w:rsidRPr="00DF63EB">
              <w:t>Neurological Issue</w:t>
            </w:r>
          </w:p>
        </w:tc>
        <w:tc>
          <w:tcPr>
            <w:tcW w:w="6479" w:type="dxa"/>
          </w:tcPr>
          <w:p w14:paraId="7FDFE83E" w14:textId="77777777" w:rsidR="00F06C85" w:rsidRPr="00DF63EB" w:rsidRDefault="00F06C85" w:rsidP="00792847">
            <w:r w:rsidRPr="00DF63EB">
              <w:t xml:space="preserve">Altered Mental Status, Cognitive Concerns, Facial Droop, Pre Syncope, Focal Weakness, Headache, Memory Loss, Migraine, Dementia, Dysphasia, Neuro Problem, Numbness, Paralysis, Seizures, Slurred Speech, Spasms, Stroke Like Symptoms, Tingling, Tremors, Trigeminal Neuralgia, Unable to Speak, Seizure Disorder, Insomnia, </w:t>
            </w:r>
            <w:r>
              <w:t>Parkinson's</w:t>
            </w:r>
            <w:r w:rsidRPr="00DF63EB">
              <w:t xml:space="preserve"> Disease, Loss of Consciousness, Neuropathy, Ataxia, Unable to speak, Peripheral Neuropathy, Stroke, Cerebrovascular Accident, Speech Problem, Acute Neurological Problem, Flashes, Light, Unresponsive, Multiple Sclerosis, </w:t>
            </w:r>
            <w:r>
              <w:t>Parkinson's</w:t>
            </w:r>
            <w:r w:rsidRPr="00DF63EB">
              <w:t xml:space="preserve"> Disease, Febrile Seizure, Paresthesia, Peripheral Neuropathy, Hydrocephalus, Spasticity, Neuroendocrine Tumor</w:t>
            </w:r>
          </w:p>
        </w:tc>
      </w:tr>
      <w:tr w:rsidR="00F06C85" w:rsidRPr="00DF63EB" w14:paraId="3812B783" w14:textId="77777777" w:rsidTr="00792847">
        <w:tc>
          <w:tcPr>
            <w:tcW w:w="2871" w:type="dxa"/>
          </w:tcPr>
          <w:p w14:paraId="0B05A158" w14:textId="77777777" w:rsidR="00F06C85" w:rsidRPr="00DF63EB" w:rsidRDefault="00F06C85" w:rsidP="00792847">
            <w:r w:rsidRPr="00DF63EB">
              <w:t>Other</w:t>
            </w:r>
          </w:p>
        </w:tc>
        <w:tc>
          <w:tcPr>
            <w:tcW w:w="6479" w:type="dxa"/>
          </w:tcPr>
          <w:p w14:paraId="720B56ED" w14:textId="77777777" w:rsidR="00F06C85" w:rsidRPr="00DF63EB" w:rsidRDefault="00F06C85" w:rsidP="00792847">
            <w:r w:rsidRPr="00DF63EB">
              <w:t xml:space="preserve">Dehydration, </w:t>
            </w:r>
            <w:proofErr w:type="spellStart"/>
            <w:r w:rsidRPr="00DF63EB">
              <w:t>Fisula</w:t>
            </w:r>
            <w:proofErr w:type="spellEnd"/>
            <w:r w:rsidRPr="00DF63EB">
              <w:t xml:space="preserve"> Evaluation, Follow-Up, Illness, Letter for School/Work, Aneurysm, Lung Eval, Error, Mass, Oral Swelling, Other, Advice Only, Deformity, Electric Shock, Personal Problem, Shaking, Swelling, Swollen Glands, Adenopathy, Adrenal Problem, Thrombophilia, Weight Gain, Weight Loss, Hiccups, , Chemo Related Symptoms, Hot Flashes, Follow-up, Non Healing Wound, (Other), Mouth Injury, Xerostomia, Prostate Check, Suture / Staple Removal, Wellness, Voice Changes, Vital Sign Check, Coagulation Disorder, Cold Exposure, Consult, Dental Problem, Tetanus (Td &amp; Tdap), Infusion/ Injection </w:t>
            </w:r>
            <w:proofErr w:type="spellStart"/>
            <w:r w:rsidRPr="00DF63EB">
              <w:t>Administ</w:t>
            </w:r>
            <w:proofErr w:type="spellEnd"/>
            <w:r w:rsidRPr="00DF63EB">
              <w:t>, Tracheostomy Tube Change, Medical Information, Neutropenic Fever, Infection, Leukemia, Heat Exposure, Poor Appetite, Gingivitis, Pre-op Exam, gingivitis, Loss of appetite, Failure To Thrive, Referral, Lymphoma, Hot Flashes, Neutropenia, Radiation, Ingestion, TB Test, Fussy, Lupus, Toxic Inhalation, Lung Screening, Leakage/Loss of Fluid, Liver Eval, Hepatic Cancer, Lung Mass, Venous Thromboembolic Disease, Insulin Pump Visit, Preventive Visit, Avulsion, Peripheral Edema, Hypoglycemic Unawareness, Immobility, Giant Cell Arteritis, Polydipsia, Platelet Disorders, Post-procedure, Lung Follow-up, Poisoning, Injections, POTS, Insulin Reaction, Liver Transplant, Labs Only</w:t>
            </w:r>
            <w:r>
              <w:t>"</w:t>
            </w:r>
          </w:p>
        </w:tc>
      </w:tr>
      <w:tr w:rsidR="00F06C85" w:rsidRPr="00DF63EB" w14:paraId="6B277BCB" w14:textId="77777777" w:rsidTr="00792847">
        <w:tc>
          <w:tcPr>
            <w:tcW w:w="2871" w:type="dxa"/>
          </w:tcPr>
          <w:p w14:paraId="4116E858" w14:textId="77777777" w:rsidR="00F06C85" w:rsidRPr="00DF63EB" w:rsidRDefault="00F06C85" w:rsidP="00792847">
            <w:r w:rsidRPr="00DF63EB">
              <w:t>Other Pain</w:t>
            </w:r>
          </w:p>
        </w:tc>
        <w:tc>
          <w:tcPr>
            <w:tcW w:w="6479" w:type="dxa"/>
          </w:tcPr>
          <w:p w14:paraId="26DC43F3" w14:textId="77777777" w:rsidR="00F06C85" w:rsidRPr="00DF63EB" w:rsidRDefault="00F06C85" w:rsidP="00792847">
            <w:r w:rsidRPr="00DF63EB">
              <w:t>Dental Pain, Facial Pain, Generalized Body Aches, Myalgia, Dental Injury, Jaw Pain, Muscle Pain, Neck Pain, Pain, Sickle Cell Pain Crisis, Paresthesia, Torticollis, Chronic Pain, Cancer Pain, Incisional Pain, Bone Pain, Tailbone Pain, Gout, Muscle pain/Weakness, Pseudogout</w:t>
            </w:r>
          </w:p>
        </w:tc>
      </w:tr>
      <w:tr w:rsidR="00F06C85" w:rsidRPr="00DF63EB" w14:paraId="3E41BE6E" w14:textId="77777777" w:rsidTr="00792847">
        <w:tc>
          <w:tcPr>
            <w:tcW w:w="2871" w:type="dxa"/>
          </w:tcPr>
          <w:p w14:paraId="64C515A0" w14:textId="77777777" w:rsidR="00F06C85" w:rsidRPr="00DF63EB" w:rsidRDefault="00F06C85" w:rsidP="00792847">
            <w:r w:rsidRPr="00DF63EB">
              <w:t>Post-Op Issue</w:t>
            </w:r>
          </w:p>
        </w:tc>
        <w:tc>
          <w:tcPr>
            <w:tcW w:w="6479" w:type="dxa"/>
          </w:tcPr>
          <w:p w14:paraId="77DB9721" w14:textId="77777777" w:rsidR="00F06C85" w:rsidRPr="00DF63EB" w:rsidRDefault="00F06C85" w:rsidP="00792847">
            <w:r w:rsidRPr="00DF63EB">
              <w:t>Post-Op, Post-Procedure, Post-Op Problem, Post-op, Post-Op Issue, Wound Dehiscence, Post-op Problems, Post-op Problem</w:t>
            </w:r>
          </w:p>
        </w:tc>
      </w:tr>
      <w:tr w:rsidR="00F06C85" w:rsidRPr="00DF63EB" w14:paraId="576DCD9C" w14:textId="77777777" w:rsidTr="00792847">
        <w:tc>
          <w:tcPr>
            <w:tcW w:w="2871" w:type="dxa"/>
          </w:tcPr>
          <w:p w14:paraId="7B335BF2" w14:textId="77777777" w:rsidR="00F06C85" w:rsidRPr="00DF63EB" w:rsidRDefault="00F06C85" w:rsidP="00792847">
            <w:r w:rsidRPr="00DF63EB">
              <w:lastRenderedPageBreak/>
              <w:t>Psychiatric Complaints</w:t>
            </w:r>
          </w:p>
        </w:tc>
        <w:tc>
          <w:tcPr>
            <w:tcW w:w="6479" w:type="dxa"/>
          </w:tcPr>
          <w:p w14:paraId="7C5B58E2" w14:textId="77777777" w:rsidR="00F06C85" w:rsidRPr="00DF63EB" w:rsidRDefault="00F06C85" w:rsidP="00792847">
            <w:r w:rsidRPr="00DF63EB">
              <w:t>Anxiety, Auditory Hallucinations, Depression, Panic Attack, Homicidal, PTSD (Post-Traumatic Stress, Delusional, Fussy, Paranoia, Suicide Attempt, Hallucinations, Manic Behavior, Eating Disorder, Suicidal, Agitation, Psychiatric Evaluation, Aggressive Behavior, Mental Health Problem, Inappropriate Words</w:t>
            </w:r>
          </w:p>
        </w:tc>
      </w:tr>
      <w:tr w:rsidR="00F06C85" w:rsidRPr="00DF63EB" w14:paraId="14BB6D7F" w14:textId="77777777" w:rsidTr="00792847">
        <w:tc>
          <w:tcPr>
            <w:tcW w:w="2871" w:type="dxa"/>
          </w:tcPr>
          <w:p w14:paraId="2A75CF16" w14:textId="77777777" w:rsidR="00F06C85" w:rsidRPr="00DF63EB" w:rsidRDefault="00F06C85" w:rsidP="00792847">
            <w:r w:rsidRPr="00DF63EB">
              <w:t>Shortness of Breath</w:t>
            </w:r>
          </w:p>
        </w:tc>
        <w:tc>
          <w:tcPr>
            <w:tcW w:w="6479" w:type="dxa"/>
          </w:tcPr>
          <w:p w14:paraId="04964AAC" w14:textId="77777777" w:rsidR="00F06C85" w:rsidRPr="00DF63EB" w:rsidRDefault="00F06C85" w:rsidP="00792847">
            <w:r w:rsidRPr="00DF63EB">
              <w:t xml:space="preserve">Airway Obstruction, Aspiration, Pain </w:t>
            </w:r>
            <w:proofErr w:type="gramStart"/>
            <w:r w:rsidRPr="00DF63EB">
              <w:t>With</w:t>
            </w:r>
            <w:proofErr w:type="gramEnd"/>
            <w:r w:rsidRPr="00DF63EB">
              <w:t xml:space="preserve"> Breathing, Near Drowning, Respiratory Distress, Shortness of Breath, Wheezing, Increased Work Of Breathing, Difficulty Breathing, Choking, Oxygen Dependence, Hyperventilating, Orthopnea</w:t>
            </w:r>
          </w:p>
        </w:tc>
      </w:tr>
      <w:tr w:rsidR="00F06C85" w:rsidRPr="00DF63EB" w14:paraId="753186ED" w14:textId="77777777" w:rsidTr="00792847">
        <w:tc>
          <w:tcPr>
            <w:tcW w:w="2871" w:type="dxa"/>
          </w:tcPr>
          <w:p w14:paraId="75645FC6" w14:textId="77777777" w:rsidR="00F06C85" w:rsidRPr="00DF63EB" w:rsidRDefault="00F06C85" w:rsidP="00792847">
            <w:r w:rsidRPr="00DF63EB">
              <w:t>Skin Complaints</w:t>
            </w:r>
          </w:p>
        </w:tc>
        <w:tc>
          <w:tcPr>
            <w:tcW w:w="6479" w:type="dxa"/>
          </w:tcPr>
          <w:p w14:paraId="26BB2970" w14:textId="77777777" w:rsidR="00F06C85" w:rsidRPr="00DF63EB" w:rsidRDefault="00F06C85" w:rsidP="00792847">
            <w:r w:rsidRPr="00DF63EB">
              <w:t>Abrasion, Abscess, Bleeding/Bruising, Blister, Angioedema, Lip Laceration, Burn, Cellulitis, Cyst, Drainage from Incision, Disturb of Skin Sens, Edema, Extremity Laceration, Facial Burn, Cyanosis, Impetigo, Facial Laceration, Facial Swelling, Finger Laceration, Leg Rash, Herpes Zoster, Hives, Itching, Jaundice, Diabetic Ulcer, Diabetic Wound, Laceration, Mouth Lesions, Non-Healing Wound, Rash, Recurrent Skin Infections, Skin Problem, Sore, Scabies, Suture \ Staple Removal, Wound Check, Wound Infection, Lesion, Skin Check, Minor Skin Infection, Skin Ulcer, Skin Discoloration, Sunburn, Head Lice, Scabies, Fungal Infection, Leg Rash, Impetigo</w:t>
            </w:r>
          </w:p>
        </w:tc>
      </w:tr>
      <w:tr w:rsidR="00F06C85" w:rsidRPr="00DF63EB" w14:paraId="3FE8D79D" w14:textId="77777777" w:rsidTr="00792847">
        <w:tc>
          <w:tcPr>
            <w:tcW w:w="2871" w:type="dxa"/>
          </w:tcPr>
          <w:p w14:paraId="081218C1" w14:textId="77777777" w:rsidR="00F06C85" w:rsidRPr="00DF63EB" w:rsidRDefault="00F06C85" w:rsidP="00792847">
            <w:r w:rsidRPr="00DF63EB">
              <w:t>Substance Abuse Issues</w:t>
            </w:r>
          </w:p>
        </w:tc>
        <w:tc>
          <w:tcPr>
            <w:tcW w:w="6479" w:type="dxa"/>
          </w:tcPr>
          <w:p w14:paraId="394C51BF" w14:textId="77777777" w:rsidR="00F06C85" w:rsidRPr="00DF63EB" w:rsidRDefault="00F06C85" w:rsidP="00792847">
            <w:r w:rsidRPr="00DF63EB">
              <w:t>Alcohol Intoxication, Alcohol Problem, Withdrawal, Drug Overdose, Drug / Alcohol Dependency, Addiction Problem, Addiction Assessment, Delirium Tremens (DTS)</w:t>
            </w:r>
          </w:p>
        </w:tc>
      </w:tr>
      <w:tr w:rsidR="00F06C85" w:rsidRPr="00DF63EB" w14:paraId="0043F333" w14:textId="77777777" w:rsidTr="00792847">
        <w:tc>
          <w:tcPr>
            <w:tcW w:w="2871" w:type="dxa"/>
          </w:tcPr>
          <w:p w14:paraId="62A489F5" w14:textId="77777777" w:rsidR="00F06C85" w:rsidRPr="00DF63EB" w:rsidRDefault="00F06C85" w:rsidP="00792847">
            <w:r w:rsidRPr="00DF63EB">
              <w:t>Upper Respiratory Symptoms</w:t>
            </w:r>
          </w:p>
        </w:tc>
        <w:tc>
          <w:tcPr>
            <w:tcW w:w="6479" w:type="dxa"/>
          </w:tcPr>
          <w:p w14:paraId="5D4D79BB" w14:textId="77777777" w:rsidR="00F06C85" w:rsidRPr="00DF63EB" w:rsidRDefault="00F06C85" w:rsidP="00792847">
            <w:r w:rsidRPr="00DF63EB">
              <w:t>Congestion, Cough, Coughing Up Blood, Flu Symptoms, Enlarged Tonsils, Peritonsillar Abscess, Nasal Congestion, Sinus Symptoms, Sinusitis, Sore Throat, Hoarseness, Throat Problem, Upper Respiratory Infection, Influenza, Laryngitis, Respiratory Arrest, Pneumonia, Pleural Effusion, Asthma, Croup, URI, Peritonsillar Abscess</w:t>
            </w:r>
          </w:p>
        </w:tc>
      </w:tr>
      <w:tr w:rsidR="00F06C85" w:rsidRPr="00DF63EB" w14:paraId="37F4542D" w14:textId="77777777" w:rsidTr="00792847">
        <w:tc>
          <w:tcPr>
            <w:tcW w:w="2871" w:type="dxa"/>
          </w:tcPr>
          <w:p w14:paraId="49D58D18" w14:textId="77777777" w:rsidR="00F06C85" w:rsidRPr="00DF63EB" w:rsidRDefault="00F06C85" w:rsidP="00792847">
            <w:r w:rsidRPr="00DF63EB">
              <w:t>Pregnancy Related</w:t>
            </w:r>
          </w:p>
        </w:tc>
        <w:tc>
          <w:tcPr>
            <w:tcW w:w="6479" w:type="dxa"/>
          </w:tcPr>
          <w:p w14:paraId="2092B9F3" w14:textId="77777777" w:rsidR="00F06C85" w:rsidRPr="00DF63EB" w:rsidRDefault="00F06C85" w:rsidP="00792847">
            <w:r w:rsidRPr="00DF63EB">
              <w:t>Pregnancy Problem, Miscarriage, Contractions, Ectopic Pregnancy, Laboring, Possible Pregnancy, Pregnancy Related</w:t>
            </w:r>
          </w:p>
        </w:tc>
      </w:tr>
      <w:tr w:rsidR="00F06C85" w:rsidRPr="00DF63EB" w14:paraId="4E569539" w14:textId="77777777" w:rsidTr="00792847">
        <w:tc>
          <w:tcPr>
            <w:tcW w:w="2871" w:type="dxa"/>
          </w:tcPr>
          <w:p w14:paraId="334E2554" w14:textId="77777777" w:rsidR="00F06C85" w:rsidRPr="00DF63EB" w:rsidRDefault="00F06C85" w:rsidP="00792847">
            <w:r w:rsidRPr="00DF63EB">
              <w:t>Renal</w:t>
            </w:r>
          </w:p>
        </w:tc>
        <w:tc>
          <w:tcPr>
            <w:tcW w:w="6479" w:type="dxa"/>
          </w:tcPr>
          <w:p w14:paraId="57FADF55" w14:textId="77777777" w:rsidR="00F06C85" w:rsidRPr="00DF63EB" w:rsidRDefault="00F06C85" w:rsidP="00792847">
            <w:r w:rsidRPr="00DF63EB">
              <w:t>Av Fistula, Kidney Transplant, Elevated Serum Creatinine, End-Stage Liver Disease, Hemodialysis Access, Nephritis, Ureteral Stent Exchange</w:t>
            </w:r>
          </w:p>
        </w:tc>
      </w:tr>
      <w:tr w:rsidR="00F06C85" w:rsidRPr="00DF63EB" w14:paraId="12BB3008" w14:textId="77777777" w:rsidTr="00792847">
        <w:tc>
          <w:tcPr>
            <w:tcW w:w="2871" w:type="dxa"/>
          </w:tcPr>
          <w:p w14:paraId="6AA78146" w14:textId="77777777" w:rsidR="00F06C85" w:rsidRPr="00DF63EB" w:rsidRDefault="00F06C85" w:rsidP="00792847">
            <w:r w:rsidRPr="00DF63EB">
              <w:t>Urinary Complaints</w:t>
            </w:r>
          </w:p>
        </w:tc>
        <w:tc>
          <w:tcPr>
            <w:tcW w:w="6479" w:type="dxa"/>
          </w:tcPr>
          <w:p w14:paraId="371744E7" w14:textId="77777777" w:rsidR="00F06C85" w:rsidRPr="00DF63EB" w:rsidRDefault="00F06C85" w:rsidP="00792847">
            <w:r w:rsidRPr="00DF63EB">
              <w:t>Bladder Problem, Blood in Urine, Cystitis, Difficulty Urinating, Dysuria, Gross Hematuria, Painful Urination, Urinary Frequency, Urinary Symptom, Urinary Incontinence, Urinary Problem, Urinary Retention, Slowing Urinary Stream, Urinary Tract Infection, Urinary Urgency, Voiding Dysfunction, Hesitancy Urinary</w:t>
            </w:r>
          </w:p>
        </w:tc>
      </w:tr>
    </w:tbl>
    <w:p w14:paraId="322E5BC7" w14:textId="77777777" w:rsidR="00F06C85" w:rsidRPr="00DF63EB" w:rsidRDefault="00F06C85" w:rsidP="00F06C85">
      <w:pPr>
        <w:rPr>
          <w:i/>
          <w:iCs/>
        </w:rPr>
      </w:pPr>
    </w:p>
    <w:p w14:paraId="3783B5F6" w14:textId="77777777" w:rsidR="00F06C85" w:rsidRPr="00DF63EB" w:rsidRDefault="00F06C85" w:rsidP="00F06C85"/>
    <w:p w14:paraId="52E881F2" w14:textId="77777777" w:rsidR="00F06C85" w:rsidRPr="00DF63EB" w:rsidRDefault="00F06C85" w:rsidP="00F06C85"/>
    <w:p w14:paraId="313A9F58" w14:textId="77777777" w:rsidR="00A85558" w:rsidRDefault="00A85558"/>
    <w:sectPr w:rsidR="00A85558" w:rsidSect="00F06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on, Jacob">
    <w15:presenceInfo w15:providerId="AD" w15:userId="S::jacobjameson@g.harvard.edu::31c9961b-78d4-4cba-8c59-e30e6b2b5a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79"/>
    <w:rsid w:val="00045764"/>
    <w:rsid w:val="000E7B4A"/>
    <w:rsid w:val="0010130A"/>
    <w:rsid w:val="00123328"/>
    <w:rsid w:val="00134ADB"/>
    <w:rsid w:val="001423EB"/>
    <w:rsid w:val="00147A83"/>
    <w:rsid w:val="001B6B9D"/>
    <w:rsid w:val="001E7516"/>
    <w:rsid w:val="002379C1"/>
    <w:rsid w:val="00267979"/>
    <w:rsid w:val="00315CA1"/>
    <w:rsid w:val="00380C3F"/>
    <w:rsid w:val="004963BA"/>
    <w:rsid w:val="004B54A4"/>
    <w:rsid w:val="00504C1B"/>
    <w:rsid w:val="005B74A5"/>
    <w:rsid w:val="005F0313"/>
    <w:rsid w:val="00604202"/>
    <w:rsid w:val="00604CB4"/>
    <w:rsid w:val="00670232"/>
    <w:rsid w:val="00695268"/>
    <w:rsid w:val="006E32A0"/>
    <w:rsid w:val="007163F4"/>
    <w:rsid w:val="00742465"/>
    <w:rsid w:val="008B15C0"/>
    <w:rsid w:val="009465FD"/>
    <w:rsid w:val="00946FF1"/>
    <w:rsid w:val="00984311"/>
    <w:rsid w:val="00A35210"/>
    <w:rsid w:val="00A44818"/>
    <w:rsid w:val="00A63476"/>
    <w:rsid w:val="00A676E3"/>
    <w:rsid w:val="00A85558"/>
    <w:rsid w:val="00AA2AB4"/>
    <w:rsid w:val="00B0315E"/>
    <w:rsid w:val="00B16CBC"/>
    <w:rsid w:val="00B959D4"/>
    <w:rsid w:val="00C44F06"/>
    <w:rsid w:val="00C65794"/>
    <w:rsid w:val="00C8066B"/>
    <w:rsid w:val="00C81C3D"/>
    <w:rsid w:val="00D52051"/>
    <w:rsid w:val="00D92AD6"/>
    <w:rsid w:val="00D93BA5"/>
    <w:rsid w:val="00DB63B2"/>
    <w:rsid w:val="00DC110B"/>
    <w:rsid w:val="00DE6378"/>
    <w:rsid w:val="00E416B1"/>
    <w:rsid w:val="00E63421"/>
    <w:rsid w:val="00E64749"/>
    <w:rsid w:val="00E70EA5"/>
    <w:rsid w:val="00EA03C8"/>
    <w:rsid w:val="00F05E64"/>
    <w:rsid w:val="00F06C85"/>
    <w:rsid w:val="00F80A7B"/>
    <w:rsid w:val="00FE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31AAA"/>
  <w15:chartTrackingRefBased/>
  <w15:docId w15:val="{C592304D-3CE3-C743-BFC9-BCEF213D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8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797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6797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6797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6797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6797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6797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6797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6797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6797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79"/>
    <w:rPr>
      <w:rFonts w:eastAsiaTheme="majorEastAsia" w:cstheme="majorBidi"/>
      <w:color w:val="272727" w:themeColor="text1" w:themeTint="D8"/>
    </w:rPr>
  </w:style>
  <w:style w:type="paragraph" w:styleId="Title">
    <w:name w:val="Title"/>
    <w:basedOn w:val="Normal"/>
    <w:next w:val="Normal"/>
    <w:link w:val="TitleChar"/>
    <w:uiPriority w:val="10"/>
    <w:qFormat/>
    <w:rsid w:val="0026797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6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7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6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7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67979"/>
    <w:rPr>
      <w:i/>
      <w:iCs/>
      <w:color w:val="404040" w:themeColor="text1" w:themeTint="BF"/>
    </w:rPr>
  </w:style>
  <w:style w:type="paragraph" w:styleId="ListParagraph">
    <w:name w:val="List Paragraph"/>
    <w:basedOn w:val="Normal"/>
    <w:uiPriority w:val="34"/>
    <w:qFormat/>
    <w:rsid w:val="0026797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67979"/>
    <w:rPr>
      <w:i/>
      <w:iCs/>
      <w:color w:val="0F4761" w:themeColor="accent1" w:themeShade="BF"/>
    </w:rPr>
  </w:style>
  <w:style w:type="paragraph" w:styleId="IntenseQuote">
    <w:name w:val="Intense Quote"/>
    <w:basedOn w:val="Normal"/>
    <w:next w:val="Normal"/>
    <w:link w:val="IntenseQuoteChar"/>
    <w:uiPriority w:val="30"/>
    <w:qFormat/>
    <w:rsid w:val="002679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67979"/>
    <w:rPr>
      <w:i/>
      <w:iCs/>
      <w:color w:val="0F4761" w:themeColor="accent1" w:themeShade="BF"/>
    </w:rPr>
  </w:style>
  <w:style w:type="character" w:styleId="IntenseReference">
    <w:name w:val="Intense Reference"/>
    <w:basedOn w:val="DefaultParagraphFont"/>
    <w:uiPriority w:val="32"/>
    <w:qFormat/>
    <w:rsid w:val="00267979"/>
    <w:rPr>
      <w:b/>
      <w:bCs/>
      <w:smallCaps/>
      <w:color w:val="0F4761" w:themeColor="accent1" w:themeShade="BF"/>
      <w:spacing w:val="5"/>
    </w:rPr>
  </w:style>
  <w:style w:type="paragraph" w:styleId="NormalWeb">
    <w:name w:val="Normal (Web)"/>
    <w:basedOn w:val="Normal"/>
    <w:uiPriority w:val="99"/>
    <w:unhideWhenUsed/>
    <w:rsid w:val="00F06C85"/>
    <w:pPr>
      <w:spacing w:before="100" w:beforeAutospacing="1" w:after="100" w:afterAutospacing="1"/>
    </w:pPr>
  </w:style>
  <w:style w:type="table" w:styleId="TableGrid">
    <w:name w:val="Table Grid"/>
    <w:basedOn w:val="TableNormal"/>
    <w:uiPriority w:val="39"/>
    <w:rsid w:val="00F0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6C85"/>
    <w:pPr>
      <w:spacing w:after="200"/>
    </w:pPr>
    <w:rPr>
      <w:i/>
      <w:iCs/>
      <w:color w:val="0E2841" w:themeColor="text2"/>
      <w:sz w:val="18"/>
      <w:szCs w:val="18"/>
    </w:rPr>
  </w:style>
  <w:style w:type="paragraph" w:styleId="Revision">
    <w:name w:val="Revision"/>
    <w:hidden/>
    <w:uiPriority w:val="99"/>
    <w:semiHidden/>
    <w:rsid w:val="00C6579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2186</Words>
  <Characters>13270</Characters>
  <Application>Microsoft Office Word</Application>
  <DocSecurity>0</DocSecurity>
  <Lines>323</Lines>
  <Paragraphs>87</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55</cp:revision>
  <dcterms:created xsi:type="dcterms:W3CDTF">2024-05-31T15:08:00Z</dcterms:created>
  <dcterms:modified xsi:type="dcterms:W3CDTF">2024-09-13T03:23:00Z</dcterms:modified>
</cp:coreProperties>
</file>